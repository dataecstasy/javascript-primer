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9F061B2" w:rsidR="00BF6F15" w:rsidRDefault="00BF6F15" w:rsidP="00BF6F15">
      <w:pPr>
        <w:rPr>
          <w:rFonts w:ascii="Arial" w:hAnsi="Arial" w:cs="Arial"/>
          <w:sz w:val="20"/>
          <w:szCs w:val="20"/>
        </w:rPr>
      </w:pPr>
      <w:bookmarkStart w:id="0" w:name="_Ref250371678"/>
    </w:p>
    <w:p w14:paraId="15E0DBC8" w14:textId="6E5C53B5" w:rsidR="00D1139F" w:rsidRDefault="00D1139F" w:rsidP="00BF6F15">
      <w:pPr>
        <w:rPr>
          <w:rFonts w:ascii="Arial" w:hAnsi="Arial" w:cs="Arial"/>
          <w:sz w:val="20"/>
          <w:szCs w:val="20"/>
        </w:rPr>
      </w:pPr>
    </w:p>
    <w:p w14:paraId="67042E9A" w14:textId="267CC0DC" w:rsidR="00D1139F" w:rsidRDefault="00D1139F" w:rsidP="00BF6F15">
      <w:pPr>
        <w:rPr>
          <w:rFonts w:ascii="Arial" w:hAnsi="Arial" w:cs="Arial"/>
          <w:sz w:val="20"/>
          <w:szCs w:val="20"/>
        </w:rPr>
      </w:pPr>
    </w:p>
    <w:p w14:paraId="1AFF7584" w14:textId="77777777" w:rsidR="00D1139F" w:rsidRPr="0095378E" w:rsidRDefault="00D1139F" w:rsidP="00BF6F15">
      <w:pPr>
        <w:rPr>
          <w:rFonts w:ascii="Arial" w:hAnsi="Arial" w:cs="Arial"/>
          <w:sz w:val="20"/>
          <w:szCs w:val="20"/>
        </w:rPr>
      </w:pPr>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w:t>
      </w:r>
      <w:proofErr w:type="gramStart"/>
      <w:r w:rsidR="00AB30BE" w:rsidRPr="0095378E">
        <w:t>November,</w:t>
      </w:r>
      <w:proofErr w:type="gramEnd"/>
      <w:r w:rsidR="00AB30BE" w:rsidRPr="0095378E">
        <w:t xml:space="preserve">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 xml:space="preserve">Termination of </w:t>
      </w:r>
      <w:proofErr w:type="spellStart"/>
      <w:r w:rsidRPr="00C16B51">
        <w:rPr>
          <w:sz w:val="20"/>
        </w:rPr>
        <w:t>SoW</w:t>
      </w:r>
      <w:proofErr w:type="spellEnd"/>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w:t>
      </w:r>
      <w:proofErr w:type="gramStart"/>
      <w:r w:rsidRPr="0095378E">
        <w:rPr>
          <w:rFonts w:ascii="Arial" w:hAnsi="Arial" w:cs="Arial"/>
          <w:sz w:val="20"/>
          <w:szCs w:val="20"/>
        </w:rPr>
        <w:t>enter into</w:t>
      </w:r>
      <w:proofErr w:type="gramEnd"/>
      <w:r w:rsidRPr="0095378E">
        <w:rPr>
          <w:rFonts w:ascii="Arial" w:hAnsi="Arial" w:cs="Arial"/>
          <w:sz w:val="20"/>
          <w:szCs w:val="20"/>
        </w:rPr>
        <w:t xml:space="preserve">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w:t>
      </w:r>
      <w:proofErr w:type="gramStart"/>
      <w:r w:rsidRPr="0095378E">
        <w:t>provide Assistance</w:t>
      </w:r>
      <w:proofErr w:type="gramEnd"/>
      <w:r w:rsidRPr="0095378E">
        <w:t xml:space="preserv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w:t>
            </w:r>
            <w:proofErr w:type="spellStart"/>
            <w:proofErr w:type="gramStart"/>
            <w:r w:rsidR="009B1549" w:rsidRPr="0095378E">
              <w:rPr>
                <w:rFonts w:ascii="Arial" w:eastAsia="Times New Roman" w:hAnsi="Arial" w:cs="Arial"/>
                <w:color w:val="000000"/>
                <w:sz w:val="20"/>
                <w:szCs w:val="20"/>
                <w:lang w:eastAsia="en-AU"/>
              </w:rPr>
              <w:t>cbd.app.support</w:t>
            </w:r>
            <w:proofErr w:type="spellEnd"/>
            <w:proofErr w:type="gramEnd"/>
            <w:r w:rsidR="009B1549" w:rsidRPr="0095378E">
              <w:rPr>
                <w:rFonts w:ascii="Arial" w:eastAsia="Times New Roman" w:hAnsi="Arial" w:cs="Arial"/>
                <w:color w:val="000000"/>
                <w:sz w:val="20"/>
                <w:szCs w:val="20"/>
                <w:lang w:eastAsia="en-AU"/>
              </w:rPr>
              <w:t xml:space="preserve">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proofErr w:type="gramStart"/>
            <w:r w:rsidRPr="0095378E">
              <w:rPr>
                <w:rFonts w:ascii="Arial" w:hAnsi="Arial" w:cs="Arial"/>
                <w:b/>
                <w:sz w:val="20"/>
                <w:szCs w:val="20"/>
                <w:lang w:eastAsia="en-AU"/>
              </w:rPr>
              <w:t xml:space="preserve"> </w:t>
            </w:r>
            <w:r w:rsidR="00F565C9" w:rsidRPr="0095378E">
              <w:rPr>
                <w:rFonts w:ascii="Arial" w:hAnsi="Arial" w:cs="Arial"/>
                <w:b/>
                <w:sz w:val="20"/>
                <w:szCs w:val="20"/>
                <w:lang w:eastAsia="en-AU"/>
              </w:rPr>
              <w:t xml:space="preserve">  [</w:t>
            </w:r>
            <w:proofErr w:type="gramEnd"/>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proofErr w:type="spellStart"/>
      <w:r>
        <w:t>Adhoc</w:t>
      </w:r>
      <w:proofErr w:type="spellEnd"/>
      <w:r>
        <w:t xml:space="preserve">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proofErr w:type="gramStart"/>
      <w:r w:rsidRPr="0095378E">
        <w:rPr>
          <w:rFonts w:ascii="Arial" w:hAnsi="Arial" w:cs="Arial"/>
          <w:sz w:val="20"/>
        </w:rPr>
        <w:t>In the event that</w:t>
      </w:r>
      <w:proofErr w:type="gramEnd"/>
      <w:r w:rsidRPr="0095378E">
        <w:rPr>
          <w:rFonts w:ascii="Arial" w:hAnsi="Arial" w:cs="Arial"/>
          <w:sz w:val="20"/>
        </w:rPr>
        <w:t xml:space="preserve"> </w:t>
      </w:r>
      <w:r w:rsidR="00E30769">
        <w:rPr>
          <w:rFonts w:ascii="Arial" w:hAnsi="Arial" w:cs="Arial"/>
          <w:sz w:val="20"/>
        </w:rPr>
        <w:t>XYZ</w:t>
      </w:r>
      <w:r w:rsidRPr="0095378E">
        <w:rPr>
          <w:rFonts w:ascii="Arial" w:hAnsi="Arial" w:cs="Arial"/>
          <w:sz w:val="20"/>
        </w:rPr>
        <w:t xml:space="preserve"> requests c</w:t>
      </w:r>
      <w:proofErr w:type="spellStart"/>
      <w:r w:rsidRPr="0095378E">
        <w:rPr>
          <w:rFonts w:ascii="Arial" w:hAnsi="Arial" w:cs="Arial"/>
          <w:sz w:val="20"/>
          <w:lang w:val="en-AU"/>
        </w:rPr>
        <w:t>hanges</w:t>
      </w:r>
      <w:proofErr w:type="spellEnd"/>
      <w:r w:rsidRPr="0095378E">
        <w:rPr>
          <w:rFonts w:ascii="Arial" w:hAnsi="Arial" w:cs="Arial"/>
          <w:sz w:val="20"/>
          <w:lang w:val="en-AU"/>
        </w:rPr>
        <w:t xml:space="preserve"> in the support requirements, then the parties agree to negotiate in good faith and both acting </w:t>
      </w:r>
      <w:proofErr w:type="spellStart"/>
      <w:r w:rsidRPr="0095378E">
        <w:rPr>
          <w:rFonts w:ascii="Arial" w:hAnsi="Arial" w:cs="Arial"/>
          <w:sz w:val="20"/>
          <w:lang w:val="en-AU"/>
        </w:rPr>
        <w:t>reaso</w:t>
      </w:r>
      <w:r w:rsidR="00E30769">
        <w:rPr>
          <w:rFonts w:ascii="Arial" w:hAnsi="Arial" w:cs="Arial"/>
          <w:sz w:val="20"/>
          <w:lang w:val="en-AU"/>
        </w:rPr>
        <w:t>XYZ</w:t>
      </w:r>
      <w:r w:rsidRPr="0095378E">
        <w:rPr>
          <w:rFonts w:ascii="Arial" w:hAnsi="Arial" w:cs="Arial"/>
          <w:sz w:val="20"/>
          <w:lang w:val="en-AU"/>
        </w:rPr>
        <w:t>ly</w:t>
      </w:r>
      <w:proofErr w:type="spellEnd"/>
      <w:r w:rsidRPr="0095378E">
        <w:rPr>
          <w:rFonts w:ascii="Arial" w:hAnsi="Arial" w:cs="Arial"/>
          <w:sz w:val="20"/>
          <w:lang w:val="en-AU"/>
        </w:rPr>
        <w:t xml:space="preserve">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w:t>
      </w:r>
      <w:proofErr w:type="gramStart"/>
      <w:r w:rsidRPr="0095378E">
        <w:t xml:space="preserve">of </w:t>
      </w:r>
      <w:r w:rsidR="00D41ECB" w:rsidRPr="0095378E">
        <w:t xml:space="preserve"> </w:t>
      </w:r>
      <w:r w:rsidRPr="0095378E">
        <w:t>environment</w:t>
      </w:r>
      <w:r w:rsidR="009D0C03">
        <w:t>s</w:t>
      </w:r>
      <w:proofErr w:type="gramEnd"/>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proofErr w:type="gramStart"/>
      <w:r w:rsidR="00D41ECB" w:rsidRPr="0095378E">
        <w:t xml:space="preserve">a </w:t>
      </w:r>
      <w:r w:rsidRPr="0095378E">
        <w:t>new environment</w:t>
      </w:r>
      <w:proofErr w:type="gramEnd"/>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proofErr w:type="spellStart"/>
      <w:r w:rsidRPr="0095378E">
        <w:rPr>
          <w:sz w:val="20"/>
        </w:rPr>
        <w:t>Deadband</w:t>
      </w:r>
      <w:proofErr w:type="spellEnd"/>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proofErr w:type="gramStart"/>
      <w:r w:rsidR="00EF15CF">
        <w:rPr>
          <w:b w:val="0"/>
          <w:sz w:val="20"/>
        </w:rPr>
        <w:t>be</w:t>
      </w:r>
      <w:proofErr w:type="gramEnd"/>
      <w:r w:rsidR="00EF15CF">
        <w:rPr>
          <w:b w:val="0"/>
          <w:sz w:val="20"/>
        </w:rPr>
        <w:t xml:space="preserv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w:t>
      </w:r>
      <w:proofErr w:type="spellStart"/>
      <w:r w:rsidRPr="0095378E">
        <w:rPr>
          <w:b w:val="0"/>
          <w:sz w:val="20"/>
        </w:rPr>
        <w:t>reaso</w:t>
      </w:r>
      <w:r w:rsidR="00E30769">
        <w:rPr>
          <w:b w:val="0"/>
          <w:sz w:val="20"/>
        </w:rPr>
        <w:t>XYZ</w:t>
      </w:r>
      <w:r w:rsidRPr="0095378E">
        <w:rPr>
          <w:b w:val="0"/>
          <w:sz w:val="20"/>
        </w:rPr>
        <w:t>ly</w:t>
      </w:r>
      <w:proofErr w:type="spellEnd"/>
      <w:r w:rsidRPr="0095378E">
        <w:rPr>
          <w:b w:val="0"/>
          <w:sz w:val="20"/>
        </w:rPr>
        <w:t xml:space="preserve">)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w:t>
      </w:r>
      <w:proofErr w:type="gramStart"/>
      <w:r w:rsidRPr="0095378E">
        <w:rPr>
          <w:b w:val="0"/>
          <w:sz w:val="20"/>
        </w:rPr>
        <w:t>in particular by</w:t>
      </w:r>
      <w:proofErr w:type="gramEnd"/>
      <w:r w:rsidRPr="0095378E">
        <w:rPr>
          <w:b w:val="0"/>
          <w:sz w:val="20"/>
        </w:rPr>
        <w:t xml:space="preserve">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 xml:space="preserve">ly necessary to </w:t>
      </w:r>
      <w:proofErr w:type="gramStart"/>
      <w:r w:rsidRPr="0095378E">
        <w:rPr>
          <w:b w:val="0"/>
          <w:sz w:val="20"/>
        </w:rPr>
        <w:t>effect</w:t>
      </w:r>
      <w:proofErr w:type="gramEnd"/>
      <w:r w:rsidRPr="0095378E">
        <w:rPr>
          <w:b w:val="0"/>
          <w:sz w:val="20"/>
        </w:rPr>
        <w:t xml:space="preserve">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le</w:t>
            </w:r>
            <w:proofErr w:type="spellEnd"/>
            <w:r w:rsidR="00037B91" w:rsidRPr="0095378E">
              <w:rPr>
                <w:rFonts w:ascii="Arial" w:hAnsi="Arial" w:cs="Arial"/>
                <w:sz w:val="20"/>
                <w:szCs w:val="20"/>
                <w:lang w:eastAsia="en-AU"/>
              </w:rPr>
              <w:t xml:space="preserve"> assistance and information as may be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ly</w:t>
            </w:r>
            <w:proofErr w:type="spellEnd"/>
            <w:r w:rsidR="00037B91" w:rsidRPr="0095378E">
              <w:rPr>
                <w:rFonts w:ascii="Arial" w:hAnsi="Arial" w:cs="Arial"/>
                <w:sz w:val="20"/>
                <w:szCs w:val="20"/>
                <w:lang w:eastAsia="en-AU"/>
              </w:rPr>
              <w:t xml:space="preserve">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w:t>
            </w:r>
            <w:proofErr w:type="gramStart"/>
            <w:r w:rsidR="00CE19C1" w:rsidRPr="0095378E">
              <w:rPr>
                <w:rFonts w:ascii="Arial" w:hAnsi="Arial" w:cs="Arial"/>
                <w:sz w:val="20"/>
                <w:szCs w:val="20"/>
              </w:rPr>
              <w:t>support</w:t>
            </w:r>
            <w:proofErr w:type="gramEnd"/>
            <w:r w:rsidR="00CE19C1" w:rsidRPr="0095378E">
              <w:rPr>
                <w:rFonts w:ascii="Arial" w:hAnsi="Arial" w:cs="Arial"/>
                <w:sz w:val="20"/>
                <w:szCs w:val="20"/>
              </w:rPr>
              <w:t xml:space="preserve">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w:t>
      </w:r>
      <w:proofErr w:type="gramStart"/>
      <w:r w:rsidRPr="0095378E">
        <w:t>Third Party</w:t>
      </w:r>
      <w:proofErr w:type="gramEnd"/>
      <w:r w:rsidRPr="0095378E">
        <w:t xml:space="preserve">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w:t>
      </w:r>
      <w:proofErr w:type="gramStart"/>
      <w:r w:rsidRPr="0095378E">
        <w:t>Third Party</w:t>
      </w:r>
      <w:proofErr w:type="gramEnd"/>
      <w:r w:rsidRPr="0095378E">
        <w:t xml:space="preserve">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 xml:space="preserve">Description of Approved </w:t>
            </w:r>
            <w:proofErr w:type="gramStart"/>
            <w:r w:rsidRPr="0095378E">
              <w:rPr>
                <w:rFonts w:ascii="Arial" w:hAnsi="Arial" w:cs="Arial"/>
                <w:b/>
                <w:sz w:val="20"/>
                <w:szCs w:val="20"/>
                <w:lang w:eastAsia="en-AU"/>
              </w:rPr>
              <w:t>Third Party</w:t>
            </w:r>
            <w:proofErr w:type="gramEnd"/>
            <w:r w:rsidRPr="0095378E">
              <w:rPr>
                <w:rFonts w:ascii="Arial" w:hAnsi="Arial" w:cs="Arial"/>
                <w:b/>
                <w:sz w:val="20"/>
                <w:szCs w:val="20"/>
                <w:lang w:eastAsia="en-AU"/>
              </w:rPr>
              <w:t xml:space="preserve">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w:t>
      </w:r>
      <w:proofErr w:type="gramStart"/>
      <w:r w:rsidRPr="0095378E">
        <w:t>far right</w:t>
      </w:r>
      <w:proofErr w:type="gramEnd"/>
      <w:r w:rsidRPr="0095378E">
        <w:t xml:space="preserve">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proofErr w:type="spellStart"/>
            <w:r w:rsidRPr="0095378E">
              <w:rPr>
                <w:rFonts w:ascii="Arial" w:hAnsi="Arial" w:cs="Arial"/>
                <w:sz w:val="20"/>
                <w:szCs w:val="20"/>
              </w:rPr>
              <w:t>Driftguard</w:t>
            </w:r>
            <w:proofErr w:type="spellEnd"/>
            <w:r w:rsidRPr="0095378E">
              <w:rPr>
                <w:rFonts w:ascii="Arial" w:hAnsi="Arial" w:cs="Arial"/>
                <w:sz w:val="20"/>
                <w:szCs w:val="20"/>
              </w:rPr>
              <w:t xml:space="preserve">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CB0197">
              <w:rPr>
                <w:rFonts w:ascii="Arial" w:hAnsi="Arial" w:cs="Arial"/>
                <w:sz w:val="20"/>
                <w:szCs w:val="20"/>
              </w:rPr>
            </w:r>
            <w:r w:rsidR="00CB0197">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CB0197">
              <w:rPr>
                <w:rFonts w:ascii="Arial" w:hAnsi="Arial" w:cs="Arial"/>
                <w:sz w:val="20"/>
                <w:szCs w:val="20"/>
              </w:rPr>
            </w:r>
            <w:r w:rsidR="00CB0197">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CB0197">
              <w:rPr>
                <w:rFonts w:ascii="Arial" w:hAnsi="Arial" w:cs="Arial"/>
                <w:sz w:val="20"/>
                <w:szCs w:val="20"/>
              </w:rPr>
            </w:r>
            <w:r w:rsidR="00CB0197">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CB0197">
              <w:rPr>
                <w:rFonts w:ascii="Arial" w:hAnsi="Arial" w:cs="Arial"/>
                <w:sz w:val="20"/>
                <w:szCs w:val="20"/>
              </w:rPr>
            </w:r>
            <w:r w:rsidR="00CB0197">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proofErr w:type="gramStart"/>
      <w:r w:rsidR="00E30769">
        <w:t xml:space="preserve">Core </w:t>
      </w:r>
      <w:r w:rsidR="00A9736B" w:rsidRPr="0095378E">
        <w:t xml:space="preserve"> Banking</w:t>
      </w:r>
      <w:proofErr w:type="gramEnd"/>
    </w:p>
    <w:p w14:paraId="312A99B2" w14:textId="3063BD76" w:rsidR="00FD12D0" w:rsidRPr="00107538"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w:t>
      </w:r>
      <w:proofErr w:type="gramStart"/>
      <w:r w:rsidRPr="0095378E">
        <w:t xml:space="preserve">Banking,  </w:t>
      </w:r>
      <w:r w:rsidR="00E30769">
        <w:t>XYZ</w:t>
      </w:r>
      <w:proofErr w:type="gramEnd"/>
      <w:r w:rsidRPr="0095378E">
        <w:t xml:space="preserve"> Asia, MLC/Wealth): </w:t>
      </w:r>
      <w:r w:rsidR="00A9736B" w:rsidRPr="0095378E">
        <w:t>Technology</w:t>
      </w:r>
    </w:p>
    <w:p w14:paraId="06BF03F8" w14:textId="6633698A" w:rsidR="00B31342" w:rsidRPr="0095378E" w:rsidRDefault="00FB3DC5" w:rsidP="00B31342">
      <w:pPr>
        <w:pStyle w:val="Heading1"/>
        <w:rPr>
          <w:sz w:val="20"/>
          <w:szCs w:val="20"/>
        </w:rPr>
      </w:pPr>
      <w:bookmarkStart w:id="300" w:name="_Ref337763870"/>
      <w:r w:rsidRPr="0095378E">
        <w:rPr>
          <w:sz w:val="20"/>
          <w:szCs w:val="20"/>
        </w:rPr>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Service Level Credit 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lastRenderedPageBreak/>
              <w:t xml:space="preserve">Target User Incident Volume per quarter do not </w:t>
            </w:r>
            <w:proofErr w:type="gramStart"/>
            <w:r w:rsidRPr="0095378E">
              <w:rPr>
                <w:rFonts w:ascii="Arial" w:eastAsia="Times New Roman" w:hAnsi="Arial" w:cs="Arial"/>
                <w:color w:val="000000"/>
                <w:sz w:val="20"/>
                <w:szCs w:val="20"/>
                <w:lang w:eastAsia="en-AU"/>
              </w:rPr>
              <w:t xml:space="preserve">exceed </w:t>
            </w:r>
            <w:r w:rsidR="00776122" w:rsidRPr="0095378E">
              <w:rPr>
                <w:rFonts w:ascii="Arial" w:eastAsia="Times New Roman" w:hAnsi="Arial" w:cs="Arial"/>
                <w:color w:val="000000"/>
                <w:sz w:val="20"/>
                <w:szCs w:val="20"/>
                <w:lang w:eastAsia="en-AU"/>
              </w:rPr>
              <w:t xml:space="preserve"> the</w:t>
            </w:r>
            <w:proofErr w:type="gramEnd"/>
            <w:r w:rsidR="00776122" w:rsidRPr="0095378E">
              <w:rPr>
                <w:rFonts w:ascii="Arial" w:eastAsia="Times New Roman" w:hAnsi="Arial" w:cs="Arial"/>
                <w:color w:val="000000"/>
                <w:sz w:val="20"/>
                <w:szCs w:val="20"/>
                <w:lang w:eastAsia="en-AU"/>
              </w:rPr>
              <w:t xml:space="preserv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lastRenderedPageBreak/>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 xml:space="preserve">Managed and </w:t>
      </w:r>
      <w:proofErr w:type="gramStart"/>
      <w:r w:rsidRPr="0095378E">
        <w:rPr>
          <w:sz w:val="20"/>
          <w:szCs w:val="20"/>
        </w:rPr>
        <w:t>Third Party</w:t>
      </w:r>
      <w:proofErr w:type="gramEnd"/>
      <w:r w:rsidRPr="0095378E">
        <w:rPr>
          <w:sz w:val="20"/>
          <w:szCs w:val="20"/>
        </w:rPr>
        <w:t xml:space="preserve">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proofErr w:type="gramStart"/>
      <w:r w:rsidR="00E30769">
        <w:t xml:space="preserve">core </w:t>
      </w:r>
      <w:r w:rsidR="00841ECB" w:rsidRPr="0095378E">
        <w:t xml:space="preserve"> banking</w:t>
      </w:r>
      <w:proofErr w:type="gramEnd"/>
      <w:r w:rsidR="00841ECB" w:rsidRPr="0095378E">
        <w:t>.</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5F24FEAD" w14:textId="77777777" w:rsidR="00503A1C" w:rsidRDefault="007E7B6D" w:rsidP="002561D3">
      <w:pPr>
        <w:ind w:left="720" w:hanging="720"/>
        <w:rPr>
          <w:rFonts w:ascii="Arial" w:hAnsi="Arial" w:cs="Arial"/>
          <w:sz w:val="20"/>
          <w:szCs w:val="20"/>
        </w:rPr>
      </w:pPr>
      <w:proofErr w:type="gramStart"/>
      <w:r>
        <w:rPr>
          <w:rFonts w:ascii="Arial" w:hAnsi="Arial" w:cs="Arial"/>
          <w:sz w:val="20"/>
          <w:szCs w:val="20"/>
        </w:rPr>
        <w:t xml:space="preserve">16.1 </w:t>
      </w:r>
      <w:r w:rsidR="00503A1C">
        <w:rPr>
          <w:rFonts w:ascii="Arial" w:hAnsi="Arial" w:cs="Arial"/>
          <w:sz w:val="20"/>
          <w:szCs w:val="20"/>
        </w:rPr>
        <w:t xml:space="preserve"> Liability</w:t>
      </w:r>
      <w:proofErr w:type="gramEnd"/>
    </w:p>
    <w:p w14:paraId="7489627E" w14:textId="77777777" w:rsidR="00503A1C" w:rsidRDefault="00503A1C" w:rsidP="002561D3">
      <w:pPr>
        <w:ind w:left="720" w:hanging="720"/>
        <w:rPr>
          <w:rFonts w:ascii="Arial" w:hAnsi="Arial" w:cs="Arial"/>
          <w:sz w:val="20"/>
          <w:szCs w:val="20"/>
        </w:rPr>
      </w:pPr>
    </w:p>
    <w:p w14:paraId="02B92A08" w14:textId="77777777" w:rsidR="00503A1C" w:rsidRDefault="00503A1C" w:rsidP="00503A1C">
      <w:pPr>
        <w:ind w:left="720" w:hanging="720"/>
        <w:rPr>
          <w:rFonts w:ascii="Arial" w:hAnsi="Arial" w:cs="Arial"/>
          <w:sz w:val="20"/>
          <w:szCs w:val="20"/>
        </w:rPr>
      </w:pPr>
      <w:r w:rsidRPr="00503A1C">
        <w:rPr>
          <w:rFonts w:ascii="Arial" w:hAnsi="Arial" w:cs="Arial"/>
          <w:sz w:val="20"/>
          <w:szCs w:val="20"/>
        </w:rPr>
        <w:t>Accenture  will not be liable whether based upon an action or cla</w:t>
      </w:r>
      <w:r>
        <w:rPr>
          <w:rFonts w:ascii="Arial" w:hAnsi="Arial" w:cs="Arial"/>
          <w:sz w:val="20"/>
          <w:szCs w:val="20"/>
        </w:rPr>
        <w:t>im in contract, tort (including</w:t>
      </w:r>
    </w:p>
    <w:p w14:paraId="468CC2FE" w14:textId="77777777" w:rsidR="00503A1C" w:rsidRDefault="00503A1C" w:rsidP="00503A1C">
      <w:pPr>
        <w:ind w:left="720" w:hanging="720"/>
        <w:rPr>
          <w:rFonts w:ascii="Arial" w:hAnsi="Arial" w:cs="Arial"/>
          <w:sz w:val="20"/>
          <w:szCs w:val="20"/>
        </w:rPr>
      </w:pPr>
      <w:r w:rsidRPr="00503A1C">
        <w:rPr>
          <w:rFonts w:ascii="Arial" w:hAnsi="Arial" w:cs="Arial"/>
          <w:sz w:val="20"/>
          <w:szCs w:val="20"/>
        </w:rPr>
        <w:t>negligence), warranty, misrepresentation, equity or otherwise (includ</w:t>
      </w:r>
      <w:r>
        <w:rPr>
          <w:rFonts w:ascii="Arial" w:hAnsi="Arial" w:cs="Arial"/>
          <w:sz w:val="20"/>
          <w:szCs w:val="20"/>
        </w:rPr>
        <w:t xml:space="preserve">ing any action or claim </w:t>
      </w:r>
      <w:proofErr w:type="spellStart"/>
      <w:r>
        <w:rPr>
          <w:rFonts w:ascii="Arial" w:hAnsi="Arial" w:cs="Arial"/>
          <w:sz w:val="20"/>
          <w:szCs w:val="20"/>
        </w:rPr>
        <w:t>arisin</w:t>
      </w:r>
      <w:proofErr w:type="spellEnd"/>
    </w:p>
    <w:p w14:paraId="7EF0F4DE" w14:textId="77777777" w:rsidR="00503A1C" w:rsidRDefault="00503A1C" w:rsidP="00503A1C">
      <w:pPr>
        <w:ind w:left="720" w:hanging="720"/>
        <w:rPr>
          <w:rFonts w:ascii="Arial" w:hAnsi="Arial" w:cs="Arial"/>
          <w:sz w:val="20"/>
          <w:szCs w:val="20"/>
        </w:rPr>
      </w:pPr>
      <w:r w:rsidRPr="00503A1C">
        <w:rPr>
          <w:rFonts w:ascii="Arial" w:hAnsi="Arial" w:cs="Arial"/>
          <w:sz w:val="20"/>
          <w:szCs w:val="20"/>
        </w:rPr>
        <w:t>from the acts or omissions of the Accenture (or, as the case may be</w:t>
      </w:r>
      <w:r>
        <w:rPr>
          <w:rFonts w:ascii="Arial" w:hAnsi="Arial" w:cs="Arial"/>
          <w:sz w:val="20"/>
          <w:szCs w:val="20"/>
        </w:rPr>
        <w:t>, its Affiliate), including any</w:t>
      </w:r>
    </w:p>
    <w:p w14:paraId="713E486F" w14:textId="77777777" w:rsidR="00503A1C" w:rsidRDefault="00503A1C" w:rsidP="00503A1C">
      <w:pPr>
        <w:ind w:left="720" w:hanging="720"/>
        <w:rPr>
          <w:rFonts w:ascii="Arial" w:hAnsi="Arial" w:cs="Arial"/>
          <w:sz w:val="20"/>
          <w:szCs w:val="20"/>
        </w:rPr>
      </w:pPr>
      <w:proofErr w:type="gramStart"/>
      <w:r w:rsidRPr="00503A1C">
        <w:rPr>
          <w:rFonts w:ascii="Arial" w:hAnsi="Arial" w:cs="Arial"/>
          <w:sz w:val="20"/>
          <w:szCs w:val="20"/>
        </w:rPr>
        <w:t xml:space="preserve">indemnity,   </w:t>
      </w:r>
      <w:proofErr w:type="gramEnd"/>
      <w:r w:rsidRPr="00503A1C">
        <w:rPr>
          <w:rFonts w:ascii="Arial" w:hAnsi="Arial" w:cs="Arial"/>
          <w:sz w:val="20"/>
          <w:szCs w:val="20"/>
        </w:rPr>
        <w:t>or in any manner related to arising from or in conne</w:t>
      </w:r>
      <w:r>
        <w:rPr>
          <w:rFonts w:ascii="Arial" w:hAnsi="Arial" w:cs="Arial"/>
          <w:sz w:val="20"/>
          <w:szCs w:val="20"/>
        </w:rPr>
        <w:t>ction with  this Agreement, for</w:t>
      </w:r>
    </w:p>
    <w:p w14:paraId="7AD1DE6B" w14:textId="77777777" w:rsidR="00503A1C" w:rsidRDefault="00503A1C" w:rsidP="00503A1C">
      <w:pPr>
        <w:ind w:left="720" w:hanging="720"/>
        <w:rPr>
          <w:rFonts w:ascii="Arial" w:hAnsi="Arial" w:cs="Arial"/>
          <w:sz w:val="20"/>
          <w:szCs w:val="20"/>
        </w:rPr>
      </w:pPr>
      <w:r w:rsidRPr="00503A1C">
        <w:rPr>
          <w:rFonts w:ascii="Arial" w:hAnsi="Arial" w:cs="Arial"/>
          <w:sz w:val="20"/>
          <w:szCs w:val="20"/>
        </w:rPr>
        <w:t>damages which will not in the aggregate exceed an amount equal t</w:t>
      </w:r>
      <w:r>
        <w:rPr>
          <w:rFonts w:ascii="Arial" w:hAnsi="Arial" w:cs="Arial"/>
          <w:sz w:val="20"/>
          <w:szCs w:val="20"/>
        </w:rPr>
        <w:t>o the 100% charges for Services</w:t>
      </w:r>
    </w:p>
    <w:p w14:paraId="1AF63271" w14:textId="2BC8A1E4" w:rsidR="002561D3" w:rsidRDefault="00503A1C" w:rsidP="00503A1C">
      <w:pPr>
        <w:ind w:left="720" w:hanging="720"/>
        <w:rPr>
          <w:rFonts w:ascii="Arial" w:hAnsi="Arial" w:cs="Arial"/>
          <w:sz w:val="20"/>
          <w:szCs w:val="20"/>
        </w:rPr>
      </w:pPr>
      <w:r w:rsidRPr="00503A1C">
        <w:rPr>
          <w:rFonts w:ascii="Arial" w:hAnsi="Arial" w:cs="Arial"/>
          <w:sz w:val="20"/>
          <w:szCs w:val="20"/>
        </w:rPr>
        <w:t>paid to Accenture.</w:t>
      </w:r>
    </w:p>
    <w:p w14:paraId="4AF77FCB" w14:textId="77777777" w:rsidR="00503A1C" w:rsidRPr="00C260BD" w:rsidRDefault="00503A1C" w:rsidP="00503A1C">
      <w:pPr>
        <w:ind w:left="720" w:hanging="720"/>
        <w:rPr>
          <w:rFonts w:ascii="Arial" w:hAnsi="Arial" w:cs="Arial"/>
          <w:b/>
          <w:sz w:val="20"/>
          <w:szCs w:val="20"/>
        </w:rPr>
      </w:pPr>
      <w:bookmarkStart w:id="301" w:name="_GoBack"/>
    </w:p>
    <w:p w14:paraId="316AA6C7" w14:textId="5ED90562" w:rsidR="00EC26EB" w:rsidRPr="00C260BD" w:rsidRDefault="00EC26EB" w:rsidP="00EC26EB">
      <w:pPr>
        <w:ind w:left="720" w:hanging="720"/>
        <w:rPr>
          <w:rFonts w:ascii="Arial" w:hAnsi="Arial" w:cs="Arial"/>
          <w:b/>
          <w:sz w:val="20"/>
          <w:szCs w:val="20"/>
        </w:rPr>
      </w:pPr>
      <w:r w:rsidRPr="00C260BD">
        <w:rPr>
          <w:rFonts w:ascii="Arial" w:hAnsi="Arial" w:cs="Arial"/>
          <w:b/>
          <w:sz w:val="20"/>
          <w:szCs w:val="20"/>
        </w:rPr>
        <w:t>16.2 Benchmarking</w:t>
      </w:r>
    </w:p>
    <w:bookmarkEnd w:id="301"/>
    <w:p w14:paraId="46B062FB" w14:textId="5458429F" w:rsidR="00EC26EB" w:rsidRPr="00B0631C" w:rsidRDefault="00EC26EB" w:rsidP="00EC26EB">
      <w:pPr>
        <w:ind w:left="720" w:hanging="720"/>
        <w:rPr>
          <w:rFonts w:ascii="Arial" w:hAnsi="Arial" w:cs="Arial"/>
          <w:sz w:val="20"/>
          <w:szCs w:val="20"/>
        </w:rPr>
      </w:pPr>
    </w:p>
    <w:p w14:paraId="4A2B77E2" w14:textId="77777777" w:rsidR="00C260BD" w:rsidRPr="00C260BD" w:rsidRDefault="00C260BD" w:rsidP="00C260BD">
      <w:pPr>
        <w:rPr>
          <w:rFonts w:ascii="Arial" w:hAnsi="Arial" w:cs="Arial"/>
          <w:sz w:val="20"/>
          <w:szCs w:val="20"/>
        </w:rPr>
      </w:pPr>
      <w:r w:rsidRPr="00C260BD">
        <w:rPr>
          <w:rFonts w:ascii="Arial" w:hAnsi="Arial" w:cs="Arial"/>
          <w:sz w:val="20"/>
          <w:szCs w:val="20"/>
        </w:rPr>
        <w:t>Client may commence any Benchmarking until 24 months from the date when all Services that may be subject to such Benchmarking have commenced and all baselining of Service Levels and other Service stabilization has been completed to the satisfaction of both Parties.  Thereafter, the client may initiate subsequent Benchmarking no earlier than 12 months after the date of both Parties’ acceptance of the prior Benchmarking Report in accordance with Section 5 or other final resolution of any issues arising from the prior Benchmarking Report.  Within 30 days after any a Party’s receipt of any Benchmarking Request that complies with the requirements of this Schedule, the Parties will mutually agree as to the identity of and mutually engage an appropriately skilled and experienced independent third-party.</w:t>
      </w:r>
    </w:p>
    <w:p w14:paraId="00A304B4" w14:textId="77777777" w:rsidR="00C260BD" w:rsidRPr="00C260BD" w:rsidRDefault="00C260BD" w:rsidP="00C260BD">
      <w:pPr>
        <w:rPr>
          <w:rFonts w:ascii="Arial" w:hAnsi="Arial" w:cs="Arial"/>
          <w:sz w:val="20"/>
          <w:szCs w:val="20"/>
        </w:rPr>
      </w:pPr>
      <w:r w:rsidRPr="00C260BD">
        <w:rPr>
          <w:rFonts w:ascii="Arial" w:hAnsi="Arial" w:cs="Arial"/>
          <w:sz w:val="20"/>
          <w:szCs w:val="20"/>
        </w:rPr>
        <w:t xml:space="preserve">Both Parties shall equally share the </w:t>
      </w:r>
      <w:proofErr w:type="spellStart"/>
      <w:r w:rsidRPr="00C260BD">
        <w:rPr>
          <w:rFonts w:ascii="Arial" w:hAnsi="Arial" w:cs="Arial"/>
          <w:sz w:val="20"/>
          <w:szCs w:val="20"/>
        </w:rPr>
        <w:t>Benchmarker’s</w:t>
      </w:r>
      <w:proofErr w:type="spellEnd"/>
      <w:r w:rsidRPr="00C260BD">
        <w:rPr>
          <w:rFonts w:ascii="Arial" w:hAnsi="Arial" w:cs="Arial"/>
          <w:sz w:val="20"/>
          <w:szCs w:val="20"/>
        </w:rPr>
        <w:t xml:space="preserve"> fees and expenses. Accenture should reserve the right to approve or reject any proposed </w:t>
      </w:r>
      <w:proofErr w:type="spellStart"/>
      <w:r w:rsidRPr="00C260BD">
        <w:rPr>
          <w:rFonts w:ascii="Arial" w:hAnsi="Arial" w:cs="Arial"/>
          <w:sz w:val="20"/>
          <w:szCs w:val="20"/>
        </w:rPr>
        <w:t>Benchmarker</w:t>
      </w:r>
      <w:proofErr w:type="spellEnd"/>
      <w:r w:rsidRPr="00C260BD">
        <w:rPr>
          <w:rFonts w:ascii="Arial" w:hAnsi="Arial" w:cs="Arial"/>
          <w:sz w:val="20"/>
          <w:szCs w:val="20"/>
        </w:rPr>
        <w:t xml:space="preserve"> at the time when Benchmarking is proposed. CLIENT and Accenture shall mutually agree on a group of not less than [5 to 10] contracts for the provision of services that are </w:t>
      </w:r>
      <w:proofErr w:type="gramStart"/>
      <w:r w:rsidRPr="00C260BD">
        <w:rPr>
          <w:rFonts w:ascii="Arial" w:hAnsi="Arial" w:cs="Arial"/>
          <w:sz w:val="20"/>
          <w:szCs w:val="20"/>
        </w:rPr>
        <w:t>similar to</w:t>
      </w:r>
      <w:proofErr w:type="gramEnd"/>
      <w:r w:rsidRPr="00C260BD">
        <w:rPr>
          <w:rFonts w:ascii="Arial" w:hAnsi="Arial" w:cs="Arial"/>
          <w:sz w:val="20"/>
          <w:szCs w:val="20"/>
        </w:rPr>
        <w:t xml:space="preserve"> the Services and for which the </w:t>
      </w:r>
      <w:proofErr w:type="spellStart"/>
      <w:r w:rsidRPr="00C260BD">
        <w:rPr>
          <w:rFonts w:ascii="Arial" w:hAnsi="Arial" w:cs="Arial"/>
          <w:sz w:val="20"/>
          <w:szCs w:val="20"/>
        </w:rPr>
        <w:t>Benchmarker</w:t>
      </w:r>
      <w:proofErr w:type="spellEnd"/>
      <w:r w:rsidRPr="00C260BD">
        <w:rPr>
          <w:rFonts w:ascii="Arial" w:hAnsi="Arial" w:cs="Arial"/>
          <w:sz w:val="20"/>
          <w:szCs w:val="20"/>
        </w:rPr>
        <w:t xml:space="preserve"> is able to obtain adequate information for the analysis described in this Schedule (the “Reference Group”).</w:t>
      </w:r>
    </w:p>
    <w:p w14:paraId="0CB5EE3F" w14:textId="08F81A93" w:rsidR="000022ED" w:rsidRDefault="00C260BD" w:rsidP="00C260BD">
      <w:pPr>
        <w:rPr>
          <w:rFonts w:ascii="Arial" w:hAnsi="Arial" w:cs="Arial"/>
          <w:sz w:val="20"/>
          <w:szCs w:val="20"/>
        </w:rPr>
      </w:pPr>
      <w:r w:rsidRPr="00C260BD">
        <w:rPr>
          <w:rFonts w:ascii="Arial" w:hAnsi="Arial" w:cs="Arial"/>
          <w:sz w:val="20"/>
          <w:szCs w:val="20"/>
        </w:rPr>
        <w:t xml:space="preserve">CLIENT and Accenture will then have 30 days to review and provide comments to the </w:t>
      </w:r>
      <w:proofErr w:type="spellStart"/>
      <w:r w:rsidRPr="00C260BD">
        <w:rPr>
          <w:rFonts w:ascii="Arial" w:hAnsi="Arial" w:cs="Arial"/>
          <w:sz w:val="20"/>
          <w:szCs w:val="20"/>
        </w:rPr>
        <w:t>Benchmarker</w:t>
      </w:r>
      <w:proofErr w:type="spellEnd"/>
      <w:r w:rsidRPr="00C260BD">
        <w:rPr>
          <w:rFonts w:ascii="Arial" w:hAnsi="Arial" w:cs="Arial"/>
          <w:sz w:val="20"/>
          <w:szCs w:val="20"/>
        </w:rPr>
        <w:t xml:space="preserve">.  The </w:t>
      </w:r>
      <w:proofErr w:type="spellStart"/>
      <w:r w:rsidRPr="00C260BD">
        <w:rPr>
          <w:rFonts w:ascii="Arial" w:hAnsi="Arial" w:cs="Arial"/>
          <w:sz w:val="20"/>
          <w:szCs w:val="20"/>
        </w:rPr>
        <w:t>Benchmarker</w:t>
      </w:r>
      <w:proofErr w:type="spellEnd"/>
      <w:r w:rsidRPr="00C260BD">
        <w:rPr>
          <w:rFonts w:ascii="Arial" w:hAnsi="Arial" w:cs="Arial"/>
          <w:sz w:val="20"/>
          <w:szCs w:val="20"/>
        </w:rPr>
        <w:t xml:space="preserve"> will make appropriate amendments or otherwise respond to comments received within 15 days after receipt. If a Benchmark Deviation exists and the Parties have not agreed to amend this Agreement within 180 days after the Final Benchmark Report Date, then the Party against whose interest the Benchmarking Deviation has been found may notify the other Party of its intent to </w:t>
      </w:r>
      <w:r w:rsidRPr="00C260BD">
        <w:rPr>
          <w:rFonts w:ascii="Arial" w:hAnsi="Arial" w:cs="Arial"/>
          <w:sz w:val="20"/>
          <w:szCs w:val="20"/>
        </w:rPr>
        <w:lastRenderedPageBreak/>
        <w:t>terminate this Agreement upon 30 days’ notice.  If the other Party does not accept an amendment to this Agreement to implement the minimum Benchmarking Adjustment by the end of such notice period, then the Party providing such notice shall pay to the other Party an amount equal to the then-applicable Termination Charge as described in the contract.</w:t>
      </w:r>
    </w:p>
    <w:p w14:paraId="59301378" w14:textId="77777777" w:rsidR="000022ED" w:rsidRDefault="000022ED" w:rsidP="0083242F">
      <w:pPr>
        <w:rPr>
          <w:rFonts w:ascii="Arial" w:hAnsi="Arial" w:cs="Arial"/>
          <w:sz w:val="20"/>
          <w:szCs w:val="20"/>
        </w:rPr>
      </w:pPr>
    </w:p>
    <w:p w14:paraId="49BB6D71" w14:textId="77777777" w:rsidR="000022ED" w:rsidRDefault="000022ED" w:rsidP="0083242F">
      <w:pPr>
        <w:rPr>
          <w:rFonts w:ascii="Arial" w:hAnsi="Arial" w:cs="Arial"/>
          <w:sz w:val="20"/>
          <w:szCs w:val="20"/>
        </w:rPr>
      </w:pPr>
    </w:p>
    <w:p w14:paraId="762E7AFF" w14:textId="5411CB91" w:rsidR="00FB3DC5" w:rsidRPr="0095378E" w:rsidRDefault="00FB3DC5" w:rsidP="0083242F">
      <w:pPr>
        <w:rPr>
          <w:rFonts w:ascii="Arial" w:hAnsi="Arial" w:cs="Arial"/>
          <w:b/>
          <w:sz w:val="20"/>
          <w:szCs w:val="20"/>
        </w:rPr>
      </w:pPr>
      <w:r w:rsidRPr="0095378E">
        <w:rPr>
          <w:rFonts w:ascii="Arial" w:hAnsi="Arial" w:cs="Arial"/>
          <w:b/>
          <w:sz w:val="20"/>
          <w:szCs w:val="20"/>
        </w:rPr>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AB1B9" w14:textId="77777777" w:rsidR="00CB0197" w:rsidRDefault="00CB0197" w:rsidP="0083242F">
      <w:r>
        <w:separator/>
      </w:r>
    </w:p>
    <w:p w14:paraId="5D60BBC7" w14:textId="77777777" w:rsidR="00CB0197" w:rsidRDefault="00CB0197" w:rsidP="0083242F"/>
    <w:p w14:paraId="6310BCA0" w14:textId="77777777" w:rsidR="00CB0197" w:rsidRDefault="00CB0197"/>
  </w:endnote>
  <w:endnote w:type="continuationSeparator" w:id="0">
    <w:p w14:paraId="55B759B2" w14:textId="77777777" w:rsidR="00CB0197" w:rsidRDefault="00CB0197" w:rsidP="0083242F">
      <w:r>
        <w:continuationSeparator/>
      </w:r>
    </w:p>
    <w:p w14:paraId="75F8DDE6" w14:textId="77777777" w:rsidR="00CB0197" w:rsidRDefault="00CB0197" w:rsidP="0083242F"/>
    <w:p w14:paraId="6765B165" w14:textId="77777777" w:rsidR="00CB0197" w:rsidRDefault="00CB0197"/>
  </w:endnote>
  <w:endnote w:type="continuationNotice" w:id="1">
    <w:p w14:paraId="70691359" w14:textId="77777777" w:rsidR="00CB0197" w:rsidRDefault="00CB01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11003564" w:rsidR="00D1139F" w:rsidRPr="00E84E37" w:rsidRDefault="00D1139F"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sidR="0068636E">
      <w:rPr>
        <w:rFonts w:ascii="Arial" w:eastAsia="Times New Roman" w:hAnsi="Arial" w:cs="Arial"/>
        <w:noProof/>
      </w:rPr>
      <w:t>18</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59A1D" w14:textId="77777777" w:rsidR="00CB0197" w:rsidRDefault="00CB0197" w:rsidP="0083242F">
      <w:r>
        <w:separator/>
      </w:r>
    </w:p>
    <w:p w14:paraId="0826250E" w14:textId="77777777" w:rsidR="00CB0197" w:rsidRDefault="00CB0197" w:rsidP="0083242F"/>
    <w:p w14:paraId="3A6832E3" w14:textId="77777777" w:rsidR="00CB0197" w:rsidRDefault="00CB0197"/>
  </w:footnote>
  <w:footnote w:type="continuationSeparator" w:id="0">
    <w:p w14:paraId="035E417C" w14:textId="77777777" w:rsidR="00CB0197" w:rsidRDefault="00CB0197" w:rsidP="0083242F">
      <w:r>
        <w:continuationSeparator/>
      </w:r>
    </w:p>
    <w:p w14:paraId="5202DA95" w14:textId="77777777" w:rsidR="00CB0197" w:rsidRDefault="00CB0197" w:rsidP="0083242F"/>
    <w:p w14:paraId="52886A3B" w14:textId="77777777" w:rsidR="00CB0197" w:rsidRDefault="00CB0197"/>
  </w:footnote>
  <w:footnote w:type="continuationNotice" w:id="1">
    <w:p w14:paraId="4778A99D" w14:textId="77777777" w:rsidR="00CB0197" w:rsidRDefault="00CB01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5CF0559"/>
    <w:multiLevelType w:val="multilevel"/>
    <w:tmpl w:val="C8700DF0"/>
    <w:lvl w:ilvl="0">
      <w:start w:val="16"/>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5"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8"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6"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9"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3"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6"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40"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1"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3"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4"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5"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8"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9"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2"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3" w15:restartNumberingAfterBreak="0">
    <w:nsid w:val="7D626DA7"/>
    <w:multiLevelType w:val="multilevel"/>
    <w:tmpl w:val="0C09001F"/>
    <w:numStyleLink w:val="111111"/>
  </w:abstractNum>
  <w:abstractNum w:abstractNumId="54"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5"/>
  </w:num>
  <w:num w:numId="14">
    <w:abstractNumId w:val="20"/>
  </w:num>
  <w:num w:numId="15">
    <w:abstractNumId w:val="26"/>
  </w:num>
  <w:num w:numId="16">
    <w:abstractNumId w:val="42"/>
  </w:num>
  <w:num w:numId="17">
    <w:abstractNumId w:val="39"/>
  </w:num>
  <w:num w:numId="18">
    <w:abstractNumId w:val="17"/>
  </w:num>
  <w:num w:numId="19">
    <w:abstractNumId w:val="11"/>
  </w:num>
  <w:num w:numId="20">
    <w:abstractNumId w:val="52"/>
  </w:num>
  <w:num w:numId="2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2"/>
  </w:num>
  <w:num w:numId="23">
    <w:abstractNumId w:val="50"/>
  </w:num>
  <w:num w:numId="24">
    <w:abstractNumId w:val="47"/>
  </w:num>
  <w:num w:numId="25">
    <w:abstractNumId w:val="37"/>
  </w:num>
  <w:num w:numId="26">
    <w:abstractNumId w:val="33"/>
  </w:num>
  <w:num w:numId="27">
    <w:abstractNumId w:val="48"/>
  </w:num>
  <w:num w:numId="28">
    <w:abstractNumId w:val="25"/>
  </w:num>
  <w:num w:numId="29">
    <w:abstractNumId w:val="28"/>
  </w:num>
  <w:num w:numId="30">
    <w:abstractNumId w:val="44"/>
  </w:num>
  <w:num w:numId="31">
    <w:abstractNumId w:val="14"/>
  </w:num>
  <w:num w:numId="32">
    <w:abstractNumId w:val="34"/>
  </w:num>
  <w:num w:numId="33">
    <w:abstractNumId w:val="29"/>
  </w:num>
  <w:num w:numId="34">
    <w:abstractNumId w:val="41"/>
  </w:num>
  <w:num w:numId="35">
    <w:abstractNumId w:val="36"/>
  </w:num>
  <w:num w:numId="36">
    <w:abstractNumId w:val="51"/>
  </w:num>
  <w:num w:numId="37">
    <w:abstractNumId w:val="21"/>
  </w:num>
  <w:num w:numId="38">
    <w:abstractNumId w:val="27"/>
  </w:num>
  <w:num w:numId="39">
    <w:abstractNumId w:val="15"/>
  </w:num>
  <w:num w:numId="40">
    <w:abstractNumId w:val="10"/>
  </w:num>
  <w:num w:numId="41">
    <w:abstractNumId w:val="30"/>
  </w:num>
  <w:num w:numId="42">
    <w:abstractNumId w:val="24"/>
  </w:num>
  <w:num w:numId="43">
    <w:abstractNumId w:val="35"/>
  </w:num>
  <w:num w:numId="44">
    <w:abstractNumId w:val="16"/>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49"/>
  </w:num>
  <w:num w:numId="48">
    <w:abstractNumId w:val="23"/>
  </w:num>
  <w:num w:numId="49">
    <w:abstractNumId w:val="54"/>
  </w:num>
  <w:num w:numId="50">
    <w:abstractNumId w:val="31"/>
  </w:num>
  <w:num w:numId="5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3"/>
  </w:num>
  <w:num w:numId="53">
    <w:abstractNumId w:val="18"/>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6"/>
  </w:num>
  <w:num w:numId="57">
    <w:abstractNumId w:val="32"/>
  </w:num>
  <w:num w:numId="58">
    <w:abstractNumId w:val="53"/>
    <w:lvlOverride w:ilvl="0">
      <w:startOverride w:val="1"/>
      <w:lvl w:ilvl="0">
        <w:start w:val="1"/>
        <w:numFmt w:val="decimal"/>
        <w:pStyle w:val="Heading1"/>
        <w:lvlText w:val="%1."/>
        <w:lvlJc w:val="left"/>
        <w:pPr>
          <w:ind w:left="360" w:hanging="360"/>
        </w:pPr>
      </w:lvl>
    </w:lvlOverride>
  </w:num>
  <w:num w:numId="59">
    <w:abstractNumId w:val="42"/>
  </w:num>
  <w:num w:numId="60">
    <w:abstractNumId w:val="1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2ED"/>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4F38"/>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E2E"/>
    <w:rsid w:val="000A26EA"/>
    <w:rsid w:val="000A440F"/>
    <w:rsid w:val="000A4681"/>
    <w:rsid w:val="000A5A82"/>
    <w:rsid w:val="000B074C"/>
    <w:rsid w:val="000B0BBB"/>
    <w:rsid w:val="000B173A"/>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538"/>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5041"/>
    <w:rsid w:val="001C568E"/>
    <w:rsid w:val="001C77DC"/>
    <w:rsid w:val="001D0D73"/>
    <w:rsid w:val="001D1A9C"/>
    <w:rsid w:val="001D23EC"/>
    <w:rsid w:val="001D3FD1"/>
    <w:rsid w:val="001D5F3B"/>
    <w:rsid w:val="001D6C49"/>
    <w:rsid w:val="001D768C"/>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1D3"/>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0E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21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B1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60F"/>
    <w:rsid w:val="00453B5D"/>
    <w:rsid w:val="00454C2C"/>
    <w:rsid w:val="0045564B"/>
    <w:rsid w:val="00456A98"/>
    <w:rsid w:val="00456F54"/>
    <w:rsid w:val="004578D1"/>
    <w:rsid w:val="004708BC"/>
    <w:rsid w:val="00470C1E"/>
    <w:rsid w:val="00470C96"/>
    <w:rsid w:val="00470D00"/>
    <w:rsid w:val="00471BAE"/>
    <w:rsid w:val="00471BD7"/>
    <w:rsid w:val="00473526"/>
    <w:rsid w:val="004737EF"/>
    <w:rsid w:val="00473EDE"/>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A1C"/>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86E"/>
    <w:rsid w:val="00681663"/>
    <w:rsid w:val="00681EC5"/>
    <w:rsid w:val="006831D4"/>
    <w:rsid w:val="006832B5"/>
    <w:rsid w:val="0068340C"/>
    <w:rsid w:val="006837B2"/>
    <w:rsid w:val="0068636E"/>
    <w:rsid w:val="00686DCE"/>
    <w:rsid w:val="00687653"/>
    <w:rsid w:val="006878D2"/>
    <w:rsid w:val="00690AB7"/>
    <w:rsid w:val="006935FB"/>
    <w:rsid w:val="006937F4"/>
    <w:rsid w:val="0069413D"/>
    <w:rsid w:val="00694894"/>
    <w:rsid w:val="006948F3"/>
    <w:rsid w:val="00694FA0"/>
    <w:rsid w:val="00696BC5"/>
    <w:rsid w:val="006A060F"/>
    <w:rsid w:val="006A0D63"/>
    <w:rsid w:val="006A104D"/>
    <w:rsid w:val="006A1ACA"/>
    <w:rsid w:val="006A1BD6"/>
    <w:rsid w:val="006A2916"/>
    <w:rsid w:val="006A38AF"/>
    <w:rsid w:val="006A3BDE"/>
    <w:rsid w:val="006B0AE4"/>
    <w:rsid w:val="006B0FA1"/>
    <w:rsid w:val="006B3178"/>
    <w:rsid w:val="006B3824"/>
    <w:rsid w:val="006B38D4"/>
    <w:rsid w:val="006B4E87"/>
    <w:rsid w:val="006B4F71"/>
    <w:rsid w:val="006B547A"/>
    <w:rsid w:val="006B6A6F"/>
    <w:rsid w:val="006B76C7"/>
    <w:rsid w:val="006C0BD1"/>
    <w:rsid w:val="006C26F6"/>
    <w:rsid w:val="006C3399"/>
    <w:rsid w:val="006C3DD6"/>
    <w:rsid w:val="006C45AD"/>
    <w:rsid w:val="006C5248"/>
    <w:rsid w:val="006C5D59"/>
    <w:rsid w:val="006D039B"/>
    <w:rsid w:val="006D0974"/>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E7B6D"/>
    <w:rsid w:val="007F1101"/>
    <w:rsid w:val="007F1525"/>
    <w:rsid w:val="007F3561"/>
    <w:rsid w:val="007F5B74"/>
    <w:rsid w:val="007F7765"/>
    <w:rsid w:val="008012B6"/>
    <w:rsid w:val="008025FF"/>
    <w:rsid w:val="008030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3F80"/>
    <w:rsid w:val="008C4153"/>
    <w:rsid w:val="008C46AF"/>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4F51"/>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86F2C"/>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04F0"/>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47F"/>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762"/>
    <w:rsid w:val="00BC5A15"/>
    <w:rsid w:val="00BC6477"/>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0BD"/>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539"/>
    <w:rsid w:val="00C82CEE"/>
    <w:rsid w:val="00C82E34"/>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401B"/>
    <w:rsid w:val="00CA4071"/>
    <w:rsid w:val="00CA53BD"/>
    <w:rsid w:val="00CA54B8"/>
    <w:rsid w:val="00CA57C1"/>
    <w:rsid w:val="00CA64CE"/>
    <w:rsid w:val="00CA6719"/>
    <w:rsid w:val="00CB0197"/>
    <w:rsid w:val="00CB0A45"/>
    <w:rsid w:val="00CB147A"/>
    <w:rsid w:val="00CB1B8B"/>
    <w:rsid w:val="00CB24D5"/>
    <w:rsid w:val="00CB2932"/>
    <w:rsid w:val="00CB3497"/>
    <w:rsid w:val="00CB676B"/>
    <w:rsid w:val="00CB6ACA"/>
    <w:rsid w:val="00CB7472"/>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139F"/>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1D"/>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29411787">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2.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5C4FB5-40FB-4537-BE93-A7E88A8AF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7</TotalTime>
  <Pages>17</Pages>
  <Words>4514</Words>
  <Characters>25734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30188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Bajaj, Aastha</cp:lastModifiedBy>
  <cp:revision>5</cp:revision>
  <cp:lastPrinted>2017-08-11T05:34:00Z</cp:lastPrinted>
  <dcterms:created xsi:type="dcterms:W3CDTF">2018-07-25T15:29:00Z</dcterms:created>
  <dcterms:modified xsi:type="dcterms:W3CDTF">2018-07-31T15:27:00Z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