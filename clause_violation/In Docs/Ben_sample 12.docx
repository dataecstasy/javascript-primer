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9F061B2" w:rsidR="00BF6F15" w:rsidRDefault="00BF6F15" w:rsidP="00BF6F15">
      <w:pPr>
        <w:rPr>
          <w:rFonts w:ascii="Arial" w:hAnsi="Arial" w:cs="Arial"/>
          <w:sz w:val="20"/>
          <w:szCs w:val="20"/>
        </w:rPr>
      </w:pPr>
      <w:bookmarkStart w:id="0" w:name="_Ref250371678"/>
    </w:p>
    <w:p w14:paraId="15E0DBC8" w14:textId="6E5C53B5" w:rsidR="00D1139F" w:rsidRDefault="00D1139F" w:rsidP="00BF6F15">
      <w:pPr>
        <w:rPr>
          <w:rFonts w:ascii="Arial" w:hAnsi="Arial" w:cs="Arial"/>
          <w:sz w:val="20"/>
          <w:szCs w:val="20"/>
        </w:rPr>
      </w:pPr>
    </w:p>
    <w:p w14:paraId="67042E9A" w14:textId="267CC0DC" w:rsidR="00D1139F" w:rsidRDefault="00D1139F" w:rsidP="00BF6F15">
      <w:pPr>
        <w:rPr>
          <w:rFonts w:ascii="Arial" w:hAnsi="Arial" w:cs="Arial"/>
          <w:sz w:val="20"/>
          <w:szCs w:val="20"/>
        </w:rPr>
      </w:pPr>
    </w:p>
    <w:p w14:paraId="1AFF7584" w14:textId="77777777" w:rsidR="00D1139F" w:rsidRPr="0095378E" w:rsidRDefault="00D1139F" w:rsidP="00BF6F15">
      <w:pPr>
        <w:rPr>
          <w:rFonts w:ascii="Arial" w:hAnsi="Arial" w:cs="Arial"/>
          <w:sz w:val="20"/>
          <w:szCs w:val="20"/>
        </w:rPr>
      </w:pPr>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w:t>
      </w:r>
      <w:proofErr w:type="gramStart"/>
      <w:r w:rsidR="00AB30BE" w:rsidRPr="0095378E">
        <w:t>November,</w:t>
      </w:r>
      <w:proofErr w:type="gramEnd"/>
      <w:r w:rsidR="00AB30BE" w:rsidRPr="0095378E">
        <w:t xml:space="preserve">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 xml:space="preserve">Termination of </w:t>
      </w:r>
      <w:proofErr w:type="spellStart"/>
      <w:r w:rsidRPr="00C16B51">
        <w:rPr>
          <w:sz w:val="20"/>
        </w:rPr>
        <w:t>SoW</w:t>
      </w:r>
      <w:proofErr w:type="spellEnd"/>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w:t>
      </w:r>
      <w:proofErr w:type="gramStart"/>
      <w:r w:rsidRPr="0095378E">
        <w:rPr>
          <w:rFonts w:ascii="Arial" w:hAnsi="Arial" w:cs="Arial"/>
          <w:sz w:val="20"/>
          <w:szCs w:val="20"/>
        </w:rPr>
        <w:t>enter into</w:t>
      </w:r>
      <w:proofErr w:type="gramEnd"/>
      <w:r w:rsidRPr="0095378E">
        <w:rPr>
          <w:rFonts w:ascii="Arial" w:hAnsi="Arial" w:cs="Arial"/>
          <w:sz w:val="20"/>
          <w:szCs w:val="20"/>
        </w:rPr>
        <w:t xml:space="preserve">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w:t>
      </w:r>
      <w:proofErr w:type="gramStart"/>
      <w:r w:rsidRPr="0095378E">
        <w:t>provide Assistance</w:t>
      </w:r>
      <w:proofErr w:type="gramEnd"/>
      <w:r w:rsidRPr="0095378E">
        <w:t xml:space="preserv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w:t>
            </w:r>
            <w:proofErr w:type="spellStart"/>
            <w:proofErr w:type="gramStart"/>
            <w:r w:rsidR="009B1549" w:rsidRPr="0095378E">
              <w:rPr>
                <w:rFonts w:ascii="Arial" w:eastAsia="Times New Roman" w:hAnsi="Arial" w:cs="Arial"/>
                <w:color w:val="000000"/>
                <w:sz w:val="20"/>
                <w:szCs w:val="20"/>
                <w:lang w:eastAsia="en-AU"/>
              </w:rPr>
              <w:t>cbd.app.support</w:t>
            </w:r>
            <w:proofErr w:type="spellEnd"/>
            <w:proofErr w:type="gramEnd"/>
            <w:r w:rsidR="009B1549" w:rsidRPr="0095378E">
              <w:rPr>
                <w:rFonts w:ascii="Arial" w:eastAsia="Times New Roman" w:hAnsi="Arial" w:cs="Arial"/>
                <w:color w:val="000000"/>
                <w:sz w:val="20"/>
                <w:szCs w:val="20"/>
                <w:lang w:eastAsia="en-AU"/>
              </w:rPr>
              <w:t xml:space="preserve">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proofErr w:type="gramStart"/>
            <w:r w:rsidRPr="0095378E">
              <w:rPr>
                <w:rFonts w:ascii="Arial" w:hAnsi="Arial" w:cs="Arial"/>
                <w:b/>
                <w:sz w:val="20"/>
                <w:szCs w:val="20"/>
                <w:lang w:eastAsia="en-AU"/>
              </w:rPr>
              <w:t xml:space="preserve"> </w:t>
            </w:r>
            <w:r w:rsidR="00F565C9" w:rsidRPr="0095378E">
              <w:rPr>
                <w:rFonts w:ascii="Arial" w:hAnsi="Arial" w:cs="Arial"/>
                <w:b/>
                <w:sz w:val="20"/>
                <w:szCs w:val="20"/>
                <w:lang w:eastAsia="en-AU"/>
              </w:rPr>
              <w:t xml:space="preserve">  [</w:t>
            </w:r>
            <w:proofErr w:type="gramEnd"/>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proofErr w:type="spellStart"/>
      <w:r>
        <w:t>Adhoc</w:t>
      </w:r>
      <w:proofErr w:type="spellEnd"/>
      <w:r>
        <w:t xml:space="preserve">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proofErr w:type="gramStart"/>
      <w:r w:rsidRPr="0095378E">
        <w:rPr>
          <w:rFonts w:ascii="Arial" w:hAnsi="Arial" w:cs="Arial"/>
          <w:sz w:val="20"/>
        </w:rPr>
        <w:t>In the event that</w:t>
      </w:r>
      <w:proofErr w:type="gramEnd"/>
      <w:r w:rsidRPr="0095378E">
        <w:rPr>
          <w:rFonts w:ascii="Arial" w:hAnsi="Arial" w:cs="Arial"/>
          <w:sz w:val="20"/>
        </w:rPr>
        <w:t xml:space="preserve"> </w:t>
      </w:r>
      <w:r w:rsidR="00E30769">
        <w:rPr>
          <w:rFonts w:ascii="Arial" w:hAnsi="Arial" w:cs="Arial"/>
          <w:sz w:val="20"/>
        </w:rPr>
        <w:t>XYZ</w:t>
      </w:r>
      <w:r w:rsidRPr="0095378E">
        <w:rPr>
          <w:rFonts w:ascii="Arial" w:hAnsi="Arial" w:cs="Arial"/>
          <w:sz w:val="20"/>
        </w:rPr>
        <w:t xml:space="preserve"> requests c</w:t>
      </w:r>
      <w:proofErr w:type="spellStart"/>
      <w:r w:rsidRPr="0095378E">
        <w:rPr>
          <w:rFonts w:ascii="Arial" w:hAnsi="Arial" w:cs="Arial"/>
          <w:sz w:val="20"/>
          <w:lang w:val="en-AU"/>
        </w:rPr>
        <w:t>hanges</w:t>
      </w:r>
      <w:proofErr w:type="spellEnd"/>
      <w:r w:rsidRPr="0095378E">
        <w:rPr>
          <w:rFonts w:ascii="Arial" w:hAnsi="Arial" w:cs="Arial"/>
          <w:sz w:val="20"/>
          <w:lang w:val="en-AU"/>
        </w:rPr>
        <w:t xml:space="preserve"> in the support requirements, then the parties agree to negotiate in good faith and both acting </w:t>
      </w:r>
      <w:proofErr w:type="spellStart"/>
      <w:r w:rsidRPr="0095378E">
        <w:rPr>
          <w:rFonts w:ascii="Arial" w:hAnsi="Arial" w:cs="Arial"/>
          <w:sz w:val="20"/>
          <w:lang w:val="en-AU"/>
        </w:rPr>
        <w:t>reaso</w:t>
      </w:r>
      <w:r w:rsidR="00E30769">
        <w:rPr>
          <w:rFonts w:ascii="Arial" w:hAnsi="Arial" w:cs="Arial"/>
          <w:sz w:val="20"/>
          <w:lang w:val="en-AU"/>
        </w:rPr>
        <w:t>XYZ</w:t>
      </w:r>
      <w:r w:rsidRPr="0095378E">
        <w:rPr>
          <w:rFonts w:ascii="Arial" w:hAnsi="Arial" w:cs="Arial"/>
          <w:sz w:val="20"/>
          <w:lang w:val="en-AU"/>
        </w:rPr>
        <w:t>ly</w:t>
      </w:r>
      <w:proofErr w:type="spellEnd"/>
      <w:r w:rsidRPr="0095378E">
        <w:rPr>
          <w:rFonts w:ascii="Arial" w:hAnsi="Arial" w:cs="Arial"/>
          <w:sz w:val="20"/>
          <w:lang w:val="en-AU"/>
        </w:rPr>
        <w:t xml:space="preserve">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w:t>
      </w:r>
      <w:proofErr w:type="gramStart"/>
      <w:r w:rsidRPr="0095378E">
        <w:t xml:space="preserve">of </w:t>
      </w:r>
      <w:r w:rsidR="00D41ECB" w:rsidRPr="0095378E">
        <w:t xml:space="preserve"> </w:t>
      </w:r>
      <w:r w:rsidRPr="0095378E">
        <w:t>environment</w:t>
      </w:r>
      <w:r w:rsidR="009D0C03">
        <w:t>s</w:t>
      </w:r>
      <w:proofErr w:type="gramEnd"/>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proofErr w:type="gramStart"/>
      <w:r w:rsidR="00D41ECB" w:rsidRPr="0095378E">
        <w:t xml:space="preserve">a </w:t>
      </w:r>
      <w:r w:rsidRPr="0095378E">
        <w:t>new environment</w:t>
      </w:r>
      <w:proofErr w:type="gramEnd"/>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proofErr w:type="spellStart"/>
      <w:r w:rsidRPr="0095378E">
        <w:rPr>
          <w:sz w:val="20"/>
        </w:rPr>
        <w:t>Deadband</w:t>
      </w:r>
      <w:proofErr w:type="spellEnd"/>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proofErr w:type="gramStart"/>
      <w:r w:rsidR="00EF15CF">
        <w:rPr>
          <w:b w:val="0"/>
          <w:sz w:val="20"/>
        </w:rPr>
        <w:t>be</w:t>
      </w:r>
      <w:proofErr w:type="gramEnd"/>
      <w:r w:rsidR="00EF15CF">
        <w:rPr>
          <w:b w:val="0"/>
          <w:sz w:val="20"/>
        </w:rPr>
        <w:t xml:space="preserv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w:t>
      </w:r>
      <w:proofErr w:type="spellStart"/>
      <w:r w:rsidRPr="0095378E">
        <w:rPr>
          <w:b w:val="0"/>
          <w:sz w:val="20"/>
        </w:rPr>
        <w:t>reaso</w:t>
      </w:r>
      <w:r w:rsidR="00E30769">
        <w:rPr>
          <w:b w:val="0"/>
          <w:sz w:val="20"/>
        </w:rPr>
        <w:t>XYZ</w:t>
      </w:r>
      <w:r w:rsidRPr="0095378E">
        <w:rPr>
          <w:b w:val="0"/>
          <w:sz w:val="20"/>
        </w:rPr>
        <w:t>ly</w:t>
      </w:r>
      <w:proofErr w:type="spellEnd"/>
      <w:r w:rsidRPr="0095378E">
        <w:rPr>
          <w:b w:val="0"/>
          <w:sz w:val="20"/>
        </w:rPr>
        <w:t xml:space="preserve">)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w:t>
      </w:r>
      <w:proofErr w:type="gramStart"/>
      <w:r w:rsidRPr="0095378E">
        <w:rPr>
          <w:b w:val="0"/>
          <w:sz w:val="20"/>
        </w:rPr>
        <w:t>in particular by</w:t>
      </w:r>
      <w:proofErr w:type="gramEnd"/>
      <w:r w:rsidRPr="0095378E">
        <w:rPr>
          <w:b w:val="0"/>
          <w:sz w:val="20"/>
        </w:rPr>
        <w:t xml:space="preserve">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 xml:space="preserve">ly necessary to </w:t>
      </w:r>
      <w:proofErr w:type="gramStart"/>
      <w:r w:rsidRPr="0095378E">
        <w:rPr>
          <w:b w:val="0"/>
          <w:sz w:val="20"/>
        </w:rPr>
        <w:t>effect</w:t>
      </w:r>
      <w:proofErr w:type="gramEnd"/>
      <w:r w:rsidRPr="0095378E">
        <w:rPr>
          <w:b w:val="0"/>
          <w:sz w:val="20"/>
        </w:rPr>
        <w:t xml:space="preserve">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le</w:t>
            </w:r>
            <w:proofErr w:type="spellEnd"/>
            <w:r w:rsidR="00037B91" w:rsidRPr="0095378E">
              <w:rPr>
                <w:rFonts w:ascii="Arial" w:hAnsi="Arial" w:cs="Arial"/>
                <w:sz w:val="20"/>
                <w:szCs w:val="20"/>
                <w:lang w:eastAsia="en-AU"/>
              </w:rPr>
              <w:t xml:space="preserve"> assistance and information as may be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ly</w:t>
            </w:r>
            <w:proofErr w:type="spellEnd"/>
            <w:r w:rsidR="00037B91" w:rsidRPr="0095378E">
              <w:rPr>
                <w:rFonts w:ascii="Arial" w:hAnsi="Arial" w:cs="Arial"/>
                <w:sz w:val="20"/>
                <w:szCs w:val="20"/>
                <w:lang w:eastAsia="en-AU"/>
              </w:rPr>
              <w:t xml:space="preserve">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w:t>
            </w:r>
            <w:proofErr w:type="gramStart"/>
            <w:r w:rsidR="00CE19C1" w:rsidRPr="0095378E">
              <w:rPr>
                <w:rFonts w:ascii="Arial" w:hAnsi="Arial" w:cs="Arial"/>
                <w:sz w:val="20"/>
                <w:szCs w:val="20"/>
              </w:rPr>
              <w:t>support</w:t>
            </w:r>
            <w:proofErr w:type="gramEnd"/>
            <w:r w:rsidR="00CE19C1" w:rsidRPr="0095378E">
              <w:rPr>
                <w:rFonts w:ascii="Arial" w:hAnsi="Arial" w:cs="Arial"/>
                <w:sz w:val="20"/>
                <w:szCs w:val="20"/>
              </w:rPr>
              <w:t xml:space="preserve">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w:t>
      </w:r>
      <w:proofErr w:type="gramStart"/>
      <w:r w:rsidRPr="0095378E">
        <w:t>Third Party</w:t>
      </w:r>
      <w:proofErr w:type="gramEnd"/>
      <w:r w:rsidRPr="0095378E">
        <w:t xml:space="preserve">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w:t>
      </w:r>
      <w:proofErr w:type="gramStart"/>
      <w:r w:rsidRPr="0095378E">
        <w:t>Third Party</w:t>
      </w:r>
      <w:proofErr w:type="gramEnd"/>
      <w:r w:rsidRPr="0095378E">
        <w:t xml:space="preserve">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 xml:space="preserve">Description of Approved </w:t>
            </w:r>
            <w:proofErr w:type="gramStart"/>
            <w:r w:rsidRPr="0095378E">
              <w:rPr>
                <w:rFonts w:ascii="Arial" w:hAnsi="Arial" w:cs="Arial"/>
                <w:b/>
                <w:sz w:val="20"/>
                <w:szCs w:val="20"/>
                <w:lang w:eastAsia="en-AU"/>
              </w:rPr>
              <w:t>Third Party</w:t>
            </w:r>
            <w:proofErr w:type="gramEnd"/>
            <w:r w:rsidRPr="0095378E">
              <w:rPr>
                <w:rFonts w:ascii="Arial" w:hAnsi="Arial" w:cs="Arial"/>
                <w:b/>
                <w:sz w:val="20"/>
                <w:szCs w:val="20"/>
                <w:lang w:eastAsia="en-AU"/>
              </w:rPr>
              <w:t xml:space="preserve">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w:t>
      </w:r>
      <w:proofErr w:type="gramStart"/>
      <w:r w:rsidRPr="0095378E">
        <w:t>far right</w:t>
      </w:r>
      <w:proofErr w:type="gramEnd"/>
      <w:r w:rsidRPr="0095378E">
        <w:t xml:space="preserve">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proofErr w:type="spellStart"/>
            <w:r w:rsidRPr="0095378E">
              <w:rPr>
                <w:rFonts w:ascii="Arial" w:hAnsi="Arial" w:cs="Arial"/>
                <w:sz w:val="20"/>
                <w:szCs w:val="20"/>
              </w:rPr>
              <w:t>Driftguard</w:t>
            </w:r>
            <w:proofErr w:type="spellEnd"/>
            <w:r w:rsidRPr="0095378E">
              <w:rPr>
                <w:rFonts w:ascii="Arial" w:hAnsi="Arial" w:cs="Arial"/>
                <w:sz w:val="20"/>
                <w:szCs w:val="20"/>
              </w:rPr>
              <w:t xml:space="preserve">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FC7B0C">
              <w:rPr>
                <w:rFonts w:ascii="Arial" w:hAnsi="Arial" w:cs="Arial"/>
                <w:sz w:val="20"/>
                <w:szCs w:val="20"/>
              </w:rPr>
            </w:r>
            <w:r w:rsidR="00FC7B0C">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FC7B0C">
              <w:rPr>
                <w:rFonts w:ascii="Arial" w:hAnsi="Arial" w:cs="Arial"/>
                <w:sz w:val="20"/>
                <w:szCs w:val="20"/>
              </w:rPr>
            </w:r>
            <w:r w:rsidR="00FC7B0C">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FC7B0C">
              <w:rPr>
                <w:rFonts w:ascii="Arial" w:hAnsi="Arial" w:cs="Arial"/>
                <w:sz w:val="20"/>
                <w:szCs w:val="20"/>
              </w:rPr>
            </w:r>
            <w:r w:rsidR="00FC7B0C">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FC7B0C">
              <w:rPr>
                <w:rFonts w:ascii="Arial" w:hAnsi="Arial" w:cs="Arial"/>
                <w:sz w:val="20"/>
                <w:szCs w:val="20"/>
              </w:rPr>
            </w:r>
            <w:r w:rsidR="00FC7B0C">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proofErr w:type="gramStart"/>
      <w:r w:rsidR="00E30769">
        <w:t xml:space="preserve">Core </w:t>
      </w:r>
      <w:r w:rsidR="00A9736B" w:rsidRPr="0095378E">
        <w:t xml:space="preserve"> Banking</w:t>
      </w:r>
      <w:proofErr w:type="gramEnd"/>
    </w:p>
    <w:p w14:paraId="312A99B2" w14:textId="3063BD76" w:rsidR="00FD12D0" w:rsidRPr="00107538"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w:t>
      </w:r>
      <w:proofErr w:type="gramStart"/>
      <w:r w:rsidRPr="0095378E">
        <w:t xml:space="preserve">Banking,  </w:t>
      </w:r>
      <w:r w:rsidR="00E30769">
        <w:t>XYZ</w:t>
      </w:r>
      <w:proofErr w:type="gramEnd"/>
      <w:r w:rsidRPr="0095378E">
        <w:t xml:space="preserve"> Asia, MLC/Wealth): </w:t>
      </w:r>
      <w:r w:rsidR="00A9736B" w:rsidRPr="0095378E">
        <w:t>Technology</w:t>
      </w:r>
    </w:p>
    <w:p w14:paraId="06BF03F8" w14:textId="6633698A" w:rsidR="00B31342" w:rsidRPr="0095378E" w:rsidRDefault="00FB3DC5" w:rsidP="00B31342">
      <w:pPr>
        <w:pStyle w:val="Heading1"/>
        <w:rPr>
          <w:sz w:val="20"/>
          <w:szCs w:val="20"/>
        </w:rPr>
      </w:pPr>
      <w:bookmarkStart w:id="300" w:name="_Ref337763870"/>
      <w:r w:rsidRPr="0095378E">
        <w:rPr>
          <w:sz w:val="20"/>
          <w:szCs w:val="20"/>
        </w:rPr>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Service Level Credit 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lastRenderedPageBreak/>
              <w:t xml:space="preserve">Target User Incident Volume per quarter do not </w:t>
            </w:r>
            <w:proofErr w:type="gramStart"/>
            <w:r w:rsidRPr="0095378E">
              <w:rPr>
                <w:rFonts w:ascii="Arial" w:eastAsia="Times New Roman" w:hAnsi="Arial" w:cs="Arial"/>
                <w:color w:val="000000"/>
                <w:sz w:val="20"/>
                <w:szCs w:val="20"/>
                <w:lang w:eastAsia="en-AU"/>
              </w:rPr>
              <w:t xml:space="preserve">exceed </w:t>
            </w:r>
            <w:r w:rsidR="00776122" w:rsidRPr="0095378E">
              <w:rPr>
                <w:rFonts w:ascii="Arial" w:eastAsia="Times New Roman" w:hAnsi="Arial" w:cs="Arial"/>
                <w:color w:val="000000"/>
                <w:sz w:val="20"/>
                <w:szCs w:val="20"/>
                <w:lang w:eastAsia="en-AU"/>
              </w:rPr>
              <w:t xml:space="preserve"> the</w:t>
            </w:r>
            <w:proofErr w:type="gramEnd"/>
            <w:r w:rsidR="00776122" w:rsidRPr="0095378E">
              <w:rPr>
                <w:rFonts w:ascii="Arial" w:eastAsia="Times New Roman" w:hAnsi="Arial" w:cs="Arial"/>
                <w:color w:val="000000"/>
                <w:sz w:val="20"/>
                <w:szCs w:val="20"/>
                <w:lang w:eastAsia="en-AU"/>
              </w:rPr>
              <w:t xml:space="preserv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lastRenderedPageBreak/>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 xml:space="preserve">Managed and </w:t>
      </w:r>
      <w:proofErr w:type="gramStart"/>
      <w:r w:rsidRPr="0095378E">
        <w:rPr>
          <w:sz w:val="20"/>
          <w:szCs w:val="20"/>
        </w:rPr>
        <w:t>Third Party</w:t>
      </w:r>
      <w:proofErr w:type="gramEnd"/>
      <w:r w:rsidRPr="0095378E">
        <w:rPr>
          <w:sz w:val="20"/>
          <w:szCs w:val="20"/>
        </w:rPr>
        <w:t xml:space="preserve">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proofErr w:type="gramStart"/>
      <w:r w:rsidR="00E30769">
        <w:t xml:space="preserve">core </w:t>
      </w:r>
      <w:r w:rsidR="00841ECB" w:rsidRPr="0095378E">
        <w:t xml:space="preserve"> banking</w:t>
      </w:r>
      <w:proofErr w:type="gramEnd"/>
      <w:r w:rsidR="00841ECB" w:rsidRPr="0095378E">
        <w:t>.</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5F24FEAD" w14:textId="77777777" w:rsidR="00503A1C" w:rsidRDefault="007E7B6D" w:rsidP="002561D3">
      <w:pPr>
        <w:ind w:left="720" w:hanging="720"/>
        <w:rPr>
          <w:rFonts w:ascii="Arial" w:hAnsi="Arial" w:cs="Arial"/>
          <w:sz w:val="20"/>
          <w:szCs w:val="20"/>
        </w:rPr>
      </w:pPr>
      <w:proofErr w:type="gramStart"/>
      <w:r>
        <w:rPr>
          <w:rFonts w:ascii="Arial" w:hAnsi="Arial" w:cs="Arial"/>
          <w:sz w:val="20"/>
          <w:szCs w:val="20"/>
        </w:rPr>
        <w:t xml:space="preserve">16.1 </w:t>
      </w:r>
      <w:r w:rsidR="00503A1C">
        <w:rPr>
          <w:rFonts w:ascii="Arial" w:hAnsi="Arial" w:cs="Arial"/>
          <w:sz w:val="20"/>
          <w:szCs w:val="20"/>
        </w:rPr>
        <w:t xml:space="preserve"> Liability</w:t>
      </w:r>
      <w:proofErr w:type="gramEnd"/>
    </w:p>
    <w:p w14:paraId="7489627E" w14:textId="77777777" w:rsidR="00503A1C" w:rsidRDefault="00503A1C" w:rsidP="002561D3">
      <w:pPr>
        <w:ind w:left="720" w:hanging="720"/>
        <w:rPr>
          <w:rFonts w:ascii="Arial" w:hAnsi="Arial" w:cs="Arial"/>
          <w:sz w:val="20"/>
          <w:szCs w:val="20"/>
        </w:rPr>
      </w:pPr>
    </w:p>
    <w:p w14:paraId="0617C3D1" w14:textId="77777777" w:rsidR="00C8248D" w:rsidRDefault="00C8248D" w:rsidP="00503A1C">
      <w:pPr>
        <w:ind w:left="720" w:hanging="720"/>
        <w:rPr>
          <w:rFonts w:ascii="Arial" w:hAnsi="Arial" w:cs="Arial"/>
          <w:sz w:val="20"/>
          <w:szCs w:val="20"/>
        </w:rPr>
      </w:pPr>
      <w:r w:rsidRPr="00C8248D">
        <w:rPr>
          <w:rFonts w:ascii="Arial" w:hAnsi="Arial" w:cs="Arial"/>
          <w:sz w:val="20"/>
          <w:szCs w:val="20"/>
        </w:rPr>
        <w:t xml:space="preserve">Accenture will not be liable for the damages, in connection </w:t>
      </w:r>
      <w:proofErr w:type="gramStart"/>
      <w:r w:rsidRPr="00C8248D">
        <w:rPr>
          <w:rFonts w:ascii="Arial" w:hAnsi="Arial" w:cs="Arial"/>
          <w:sz w:val="20"/>
          <w:szCs w:val="20"/>
        </w:rPr>
        <w:t>with  this</w:t>
      </w:r>
      <w:proofErr w:type="gramEnd"/>
      <w:r w:rsidRPr="00C8248D">
        <w:rPr>
          <w:rFonts w:ascii="Arial" w:hAnsi="Arial" w:cs="Arial"/>
          <w:sz w:val="20"/>
          <w:szCs w:val="20"/>
        </w:rPr>
        <w:t xml:space="preserve"> </w:t>
      </w:r>
      <w:r>
        <w:rPr>
          <w:rFonts w:ascii="Arial" w:hAnsi="Arial" w:cs="Arial"/>
          <w:sz w:val="20"/>
          <w:szCs w:val="20"/>
        </w:rPr>
        <w:t>Agreement, which will exceed an</w:t>
      </w:r>
    </w:p>
    <w:p w14:paraId="78F21841" w14:textId="77777777" w:rsidR="00C8248D" w:rsidRDefault="00C8248D" w:rsidP="00503A1C">
      <w:pPr>
        <w:ind w:left="720" w:hanging="720"/>
        <w:rPr>
          <w:rFonts w:ascii="Arial" w:hAnsi="Arial" w:cs="Arial"/>
          <w:sz w:val="20"/>
          <w:szCs w:val="20"/>
        </w:rPr>
      </w:pPr>
      <w:r w:rsidRPr="00C8248D">
        <w:rPr>
          <w:rFonts w:ascii="Arial" w:hAnsi="Arial" w:cs="Arial"/>
          <w:sz w:val="20"/>
          <w:szCs w:val="20"/>
        </w:rPr>
        <w:t>amount equal to the charges for Services paid to Accenture under the SO</w:t>
      </w:r>
      <w:r>
        <w:rPr>
          <w:rFonts w:ascii="Arial" w:hAnsi="Arial" w:cs="Arial"/>
          <w:sz w:val="20"/>
          <w:szCs w:val="20"/>
        </w:rPr>
        <w:t>W giving rise to such liability</w:t>
      </w:r>
    </w:p>
    <w:p w14:paraId="0AA02B0C" w14:textId="77777777" w:rsidR="00C8248D" w:rsidRDefault="00C8248D" w:rsidP="00503A1C">
      <w:pPr>
        <w:ind w:left="720" w:hanging="720"/>
        <w:rPr>
          <w:rFonts w:ascii="Arial" w:hAnsi="Arial" w:cs="Arial"/>
          <w:sz w:val="20"/>
          <w:szCs w:val="20"/>
        </w:rPr>
      </w:pPr>
      <w:r w:rsidRPr="00C8248D">
        <w:rPr>
          <w:rFonts w:ascii="Arial" w:hAnsi="Arial" w:cs="Arial"/>
          <w:sz w:val="20"/>
          <w:szCs w:val="20"/>
        </w:rPr>
        <w:t xml:space="preserve">during the 12-months (12) period immediately preceding the most </w:t>
      </w:r>
      <w:r>
        <w:rPr>
          <w:rFonts w:ascii="Arial" w:hAnsi="Arial" w:cs="Arial"/>
          <w:sz w:val="20"/>
          <w:szCs w:val="20"/>
        </w:rPr>
        <w:t>recent event giving rise to the</w:t>
      </w:r>
    </w:p>
    <w:p w14:paraId="1F759A75" w14:textId="7E868B6F" w:rsidR="00F87503" w:rsidRDefault="00C8248D" w:rsidP="00503A1C">
      <w:pPr>
        <w:ind w:left="720" w:hanging="720"/>
        <w:rPr>
          <w:rFonts w:ascii="Arial" w:hAnsi="Arial" w:cs="Arial"/>
          <w:sz w:val="20"/>
          <w:szCs w:val="20"/>
        </w:rPr>
      </w:pPr>
      <w:r w:rsidRPr="00C8248D">
        <w:rPr>
          <w:rFonts w:ascii="Arial" w:hAnsi="Arial" w:cs="Arial"/>
          <w:sz w:val="20"/>
          <w:szCs w:val="20"/>
        </w:rPr>
        <w:t>claim.</w:t>
      </w:r>
    </w:p>
    <w:p w14:paraId="74D6F6A6" w14:textId="77777777" w:rsidR="00C8248D" w:rsidRPr="00B0631C" w:rsidRDefault="00C8248D" w:rsidP="00503A1C">
      <w:pPr>
        <w:ind w:left="720" w:hanging="720"/>
        <w:rPr>
          <w:rFonts w:ascii="Arial" w:hAnsi="Arial" w:cs="Arial"/>
          <w:sz w:val="20"/>
          <w:szCs w:val="20"/>
        </w:rPr>
      </w:pPr>
    </w:p>
    <w:p w14:paraId="316AA6C7" w14:textId="5ED90562" w:rsidR="00EC26EB" w:rsidRPr="00FC7AA2" w:rsidRDefault="00EC26EB" w:rsidP="00EC26EB">
      <w:pPr>
        <w:ind w:left="720" w:hanging="720"/>
        <w:rPr>
          <w:rFonts w:ascii="Arial" w:hAnsi="Arial" w:cs="Arial"/>
          <w:b/>
          <w:sz w:val="20"/>
          <w:szCs w:val="20"/>
        </w:rPr>
      </w:pPr>
      <w:r w:rsidRPr="00FC7AA2">
        <w:rPr>
          <w:rFonts w:ascii="Arial" w:hAnsi="Arial" w:cs="Arial"/>
          <w:b/>
          <w:sz w:val="20"/>
          <w:szCs w:val="20"/>
        </w:rPr>
        <w:t>16.2 Benchmarking</w:t>
      </w:r>
    </w:p>
    <w:p w14:paraId="46B062FB" w14:textId="5458429F" w:rsidR="00EC26EB" w:rsidRPr="00B0631C" w:rsidRDefault="00EC26EB" w:rsidP="00EC26EB">
      <w:pPr>
        <w:ind w:left="720" w:hanging="720"/>
        <w:rPr>
          <w:rFonts w:ascii="Arial" w:hAnsi="Arial" w:cs="Arial"/>
          <w:sz w:val="20"/>
          <w:szCs w:val="20"/>
        </w:rPr>
      </w:pPr>
    </w:p>
    <w:p w14:paraId="3AA44E9F" w14:textId="340A1770" w:rsidR="00EC26EB" w:rsidRPr="00B0631C" w:rsidRDefault="00EC26EB" w:rsidP="00503A1C">
      <w:pPr>
        <w:rPr>
          <w:rFonts w:ascii="Arial" w:hAnsi="Arial" w:cs="Arial"/>
          <w:sz w:val="20"/>
          <w:szCs w:val="20"/>
        </w:rPr>
      </w:pPr>
      <w:r w:rsidRPr="00B0631C">
        <w:rPr>
          <w:rFonts w:ascii="Arial" w:hAnsi="Arial" w:cs="Arial"/>
          <w:sz w:val="20"/>
          <w:szCs w:val="20"/>
        </w:rPr>
        <w:t xml:space="preserve">The Parties undertake to ensure that the price of Services will remain competitive in comparison to the general market price level for equivalent Services, while taking the special characteristics of the Agreement, Service and delivery into account. The Benchmarking procedure is </w:t>
      </w:r>
      <w:proofErr w:type="gramStart"/>
      <w:r w:rsidRPr="00B0631C">
        <w:rPr>
          <w:rFonts w:ascii="Arial" w:hAnsi="Arial" w:cs="Arial"/>
          <w:sz w:val="20"/>
          <w:szCs w:val="20"/>
        </w:rPr>
        <w:t>an important tool</w:t>
      </w:r>
      <w:proofErr w:type="gramEnd"/>
      <w:r w:rsidRPr="00B0631C">
        <w:rPr>
          <w:rFonts w:ascii="Arial" w:hAnsi="Arial" w:cs="Arial"/>
          <w:sz w:val="20"/>
          <w:szCs w:val="20"/>
        </w:rPr>
        <w:t xml:space="preserve"> for </w:t>
      </w:r>
      <w:bookmarkStart w:id="301" w:name="_GoBack"/>
      <w:r w:rsidRPr="00B0631C">
        <w:rPr>
          <w:rFonts w:ascii="Arial" w:hAnsi="Arial" w:cs="Arial"/>
          <w:sz w:val="20"/>
          <w:szCs w:val="20"/>
        </w:rPr>
        <w:t xml:space="preserve">evaluating the achievement of this principle during the Contract Term. The prices of Services may </w:t>
      </w:r>
      <w:bookmarkEnd w:id="301"/>
      <w:r w:rsidRPr="00B0631C">
        <w:rPr>
          <w:rFonts w:ascii="Arial" w:hAnsi="Arial" w:cs="Arial"/>
          <w:sz w:val="20"/>
          <w:szCs w:val="20"/>
        </w:rPr>
        <w:t xml:space="preserve">decrease or increase </w:t>
      </w:r>
      <w:proofErr w:type="gramStart"/>
      <w:r w:rsidRPr="00B0631C">
        <w:rPr>
          <w:rFonts w:ascii="Arial" w:hAnsi="Arial" w:cs="Arial"/>
          <w:sz w:val="20"/>
          <w:szCs w:val="20"/>
        </w:rPr>
        <w:t>as a result of</w:t>
      </w:r>
      <w:proofErr w:type="gramEnd"/>
      <w:r w:rsidRPr="00B0631C">
        <w:rPr>
          <w:rFonts w:ascii="Arial" w:hAnsi="Arial" w:cs="Arial"/>
          <w:sz w:val="20"/>
          <w:szCs w:val="20"/>
        </w:rPr>
        <w:t xml:space="preserve"> a Benchmarking project.</w:t>
      </w:r>
      <w:r w:rsidR="00F02D15" w:rsidRPr="00B0631C">
        <w:rPr>
          <w:rFonts w:ascii="Arial" w:hAnsi="Arial" w:cs="Arial"/>
          <w:sz w:val="20"/>
          <w:szCs w:val="20"/>
        </w:rPr>
        <w:t xml:space="preserve"> </w:t>
      </w:r>
      <w:r w:rsidRPr="00B0631C">
        <w:rPr>
          <w:rFonts w:ascii="Arial" w:hAnsi="Arial" w:cs="Arial"/>
          <w:sz w:val="20"/>
          <w:szCs w:val="20"/>
        </w:rPr>
        <w:t>Benchmarking will be implemented according to the following principles:</w:t>
      </w:r>
    </w:p>
    <w:p w14:paraId="4C68F9DC" w14:textId="483C43FF" w:rsidR="00EC26EB" w:rsidRDefault="00EC26EB" w:rsidP="00EC26EB">
      <w:pPr>
        <w:ind w:left="720" w:hanging="720"/>
        <w:rPr>
          <w:rFonts w:ascii="Arial" w:hAnsi="Arial" w:cs="Arial"/>
          <w:sz w:val="20"/>
          <w:szCs w:val="20"/>
        </w:rPr>
      </w:pPr>
    </w:p>
    <w:p w14:paraId="4B096860" w14:textId="77777777" w:rsidR="0068636E" w:rsidRPr="00B0631C" w:rsidRDefault="0068636E" w:rsidP="00EC26EB">
      <w:pPr>
        <w:ind w:left="720" w:hanging="720"/>
        <w:rPr>
          <w:rFonts w:ascii="Arial" w:hAnsi="Arial" w:cs="Arial"/>
          <w:sz w:val="20"/>
          <w:szCs w:val="20"/>
        </w:rPr>
      </w:pPr>
    </w:p>
    <w:p w14:paraId="72464D6D" w14:textId="68D2CA12" w:rsidR="00EC26EB" w:rsidRDefault="00F02D15" w:rsidP="00503A1C">
      <w:pPr>
        <w:ind w:left="180" w:hanging="180"/>
        <w:rPr>
          <w:rFonts w:ascii="Arial" w:hAnsi="Arial" w:cs="Arial"/>
          <w:sz w:val="20"/>
          <w:szCs w:val="20"/>
        </w:rPr>
      </w:pPr>
      <w:r w:rsidRPr="00B0631C">
        <w:rPr>
          <w:rFonts w:ascii="Arial" w:hAnsi="Arial" w:cs="Arial"/>
          <w:sz w:val="20"/>
          <w:szCs w:val="20"/>
        </w:rPr>
        <w:t xml:space="preserve">16.2.1 </w:t>
      </w:r>
      <w:r w:rsidR="00EC26EB" w:rsidRPr="00B0631C">
        <w:rPr>
          <w:rFonts w:ascii="Arial" w:hAnsi="Arial" w:cs="Arial"/>
          <w:sz w:val="20"/>
          <w:szCs w:val="20"/>
        </w:rPr>
        <w:t>General</w:t>
      </w:r>
    </w:p>
    <w:p w14:paraId="799F06F4" w14:textId="77777777" w:rsidR="0068636E" w:rsidRPr="00B0631C" w:rsidRDefault="0068636E" w:rsidP="00503A1C">
      <w:pPr>
        <w:ind w:left="180" w:hanging="180"/>
        <w:rPr>
          <w:rFonts w:ascii="Arial" w:hAnsi="Arial" w:cs="Arial"/>
          <w:sz w:val="20"/>
          <w:szCs w:val="20"/>
        </w:rPr>
      </w:pPr>
    </w:p>
    <w:p w14:paraId="73C56F3C" w14:textId="77777777" w:rsidR="00FC7AA2" w:rsidRPr="00FC7AA2" w:rsidRDefault="00FC7AA2" w:rsidP="00FC7AA2">
      <w:pPr>
        <w:ind w:left="1170" w:hanging="630"/>
        <w:rPr>
          <w:rFonts w:ascii="Arial" w:hAnsi="Arial" w:cs="Arial"/>
          <w:sz w:val="20"/>
          <w:szCs w:val="20"/>
        </w:rPr>
      </w:pPr>
      <w:r w:rsidRPr="00FC7AA2">
        <w:rPr>
          <w:rFonts w:ascii="Arial" w:hAnsi="Arial" w:cs="Arial"/>
          <w:sz w:val="20"/>
          <w:szCs w:val="20"/>
        </w:rPr>
        <w:t>Client may commence any Benchmarking until 18 to 24 months from the date when all Services that may be subject to such Benchmarking have commenced and all baselining of Service Levels and other Service stabilization has been completed to the satisfaction of both Parties.  Thereafter, the client may initiate subsequent Benchmarking no earlier than 12 months after the date of both Parties’ acceptance of the prior Benchmarking Report in accordance with Section 5 or other final resolution of any issues arising from the prior Benchmarking Report.  Within 60 days after any a Party’s receipt of any Benchmarking Request that complies with the requirements of this Schedule, the Parties will mutually agree as to the identity of and mutually engage an appropriately skilled and experienced independent third-party.</w:t>
      </w:r>
    </w:p>
    <w:p w14:paraId="78493E57" w14:textId="720A67F7" w:rsidR="00FC7AA2" w:rsidRDefault="00FC7AA2" w:rsidP="00FC7AA2">
      <w:pPr>
        <w:ind w:left="1170" w:hanging="630"/>
        <w:rPr>
          <w:rFonts w:ascii="Arial" w:hAnsi="Arial" w:cs="Arial"/>
          <w:sz w:val="20"/>
          <w:szCs w:val="20"/>
        </w:rPr>
      </w:pPr>
      <w:r w:rsidRPr="00FC7AA2">
        <w:rPr>
          <w:rFonts w:ascii="Arial" w:hAnsi="Arial" w:cs="Arial"/>
          <w:sz w:val="20"/>
          <w:szCs w:val="20"/>
        </w:rPr>
        <w:lastRenderedPageBreak/>
        <w:t xml:space="preserve">Cost of Benchmarking shall equally be shared by Client and Accenture. </w:t>
      </w:r>
      <w:proofErr w:type="spellStart"/>
      <w:r w:rsidRPr="00FC7AA2">
        <w:rPr>
          <w:rFonts w:ascii="Arial" w:hAnsi="Arial" w:cs="Arial"/>
          <w:sz w:val="20"/>
          <w:szCs w:val="20"/>
        </w:rPr>
        <w:t>Accemture</w:t>
      </w:r>
      <w:proofErr w:type="spellEnd"/>
      <w:r w:rsidRPr="00FC7AA2">
        <w:rPr>
          <w:rFonts w:ascii="Arial" w:hAnsi="Arial" w:cs="Arial"/>
          <w:sz w:val="20"/>
          <w:szCs w:val="20"/>
        </w:rPr>
        <w:t xml:space="preserve"> should reserve the right to approve or reject any proposed </w:t>
      </w:r>
      <w:proofErr w:type="spellStart"/>
      <w:r w:rsidRPr="00FC7AA2">
        <w:rPr>
          <w:rFonts w:ascii="Arial" w:hAnsi="Arial" w:cs="Arial"/>
          <w:sz w:val="20"/>
          <w:szCs w:val="20"/>
        </w:rPr>
        <w:t>Benchmarker</w:t>
      </w:r>
      <w:proofErr w:type="spellEnd"/>
      <w:r w:rsidRPr="00FC7AA2">
        <w:rPr>
          <w:rFonts w:ascii="Arial" w:hAnsi="Arial" w:cs="Arial"/>
          <w:sz w:val="20"/>
          <w:szCs w:val="20"/>
        </w:rPr>
        <w:t xml:space="preserve"> at the time when Benchmarking is proposed, because our relationship with any </w:t>
      </w:r>
      <w:proofErr w:type="spellStart"/>
      <w:r w:rsidRPr="00FC7AA2">
        <w:rPr>
          <w:rFonts w:ascii="Arial" w:hAnsi="Arial" w:cs="Arial"/>
          <w:sz w:val="20"/>
          <w:szCs w:val="20"/>
        </w:rPr>
        <w:t>Benchmarker</w:t>
      </w:r>
      <w:proofErr w:type="spellEnd"/>
      <w:r w:rsidRPr="00FC7AA2">
        <w:rPr>
          <w:rFonts w:ascii="Arial" w:hAnsi="Arial" w:cs="Arial"/>
          <w:sz w:val="20"/>
          <w:szCs w:val="20"/>
        </w:rPr>
        <w:t xml:space="preserve"> could become strained over time. CLIENT and Accenture shall mutually agree on a group of not less than [8 to 10] contracts for the provision of services that are </w:t>
      </w:r>
      <w:proofErr w:type="gramStart"/>
      <w:r w:rsidRPr="00FC7AA2">
        <w:rPr>
          <w:rFonts w:ascii="Arial" w:hAnsi="Arial" w:cs="Arial"/>
          <w:sz w:val="20"/>
          <w:szCs w:val="20"/>
        </w:rPr>
        <w:t>similar to</w:t>
      </w:r>
      <w:proofErr w:type="gramEnd"/>
      <w:r w:rsidRPr="00FC7AA2">
        <w:rPr>
          <w:rFonts w:ascii="Arial" w:hAnsi="Arial" w:cs="Arial"/>
          <w:sz w:val="20"/>
          <w:szCs w:val="20"/>
        </w:rPr>
        <w:t xml:space="preserve"> the Services and for which the </w:t>
      </w:r>
      <w:proofErr w:type="spellStart"/>
      <w:r w:rsidRPr="00FC7AA2">
        <w:rPr>
          <w:rFonts w:ascii="Arial" w:hAnsi="Arial" w:cs="Arial"/>
          <w:sz w:val="20"/>
          <w:szCs w:val="20"/>
        </w:rPr>
        <w:t>Benchmarker</w:t>
      </w:r>
      <w:proofErr w:type="spellEnd"/>
      <w:r w:rsidRPr="00FC7AA2">
        <w:rPr>
          <w:rFonts w:ascii="Arial" w:hAnsi="Arial" w:cs="Arial"/>
          <w:sz w:val="20"/>
          <w:szCs w:val="20"/>
        </w:rPr>
        <w:t xml:space="preserve"> is able to obtain adequate information for the analysis described in this Schedule (the “Reference Group”).</w:t>
      </w:r>
    </w:p>
    <w:p w14:paraId="144363C5" w14:textId="77777777" w:rsidR="00FC7AA2" w:rsidRPr="00FC7AA2" w:rsidRDefault="00FC7AA2" w:rsidP="00FC7AA2">
      <w:pPr>
        <w:ind w:left="1170" w:hanging="630"/>
        <w:rPr>
          <w:rFonts w:ascii="Arial" w:hAnsi="Arial" w:cs="Arial"/>
          <w:sz w:val="20"/>
          <w:szCs w:val="20"/>
        </w:rPr>
      </w:pPr>
    </w:p>
    <w:p w14:paraId="613981C3" w14:textId="77777777" w:rsidR="00FC7AA2" w:rsidRDefault="00FC7AA2" w:rsidP="00FC7AA2">
      <w:pPr>
        <w:ind w:left="1170" w:hanging="630"/>
        <w:rPr>
          <w:rFonts w:ascii="Arial" w:hAnsi="Arial" w:cs="Arial"/>
          <w:sz w:val="20"/>
          <w:szCs w:val="20"/>
        </w:rPr>
      </w:pPr>
      <w:r w:rsidRPr="00FC7AA2">
        <w:rPr>
          <w:rFonts w:ascii="Arial" w:hAnsi="Arial" w:cs="Arial"/>
          <w:sz w:val="20"/>
          <w:szCs w:val="20"/>
        </w:rPr>
        <w:t xml:space="preserve">CLIENT and Accenture will then have 30 days to review and provide comments to the </w:t>
      </w:r>
      <w:proofErr w:type="spellStart"/>
      <w:r w:rsidRPr="00FC7AA2">
        <w:rPr>
          <w:rFonts w:ascii="Arial" w:hAnsi="Arial" w:cs="Arial"/>
          <w:sz w:val="20"/>
          <w:szCs w:val="20"/>
        </w:rPr>
        <w:t>Benchmarker</w:t>
      </w:r>
      <w:proofErr w:type="spellEnd"/>
    </w:p>
    <w:p w14:paraId="7546A9EE" w14:textId="7633FF1C" w:rsidR="00B6247F" w:rsidRDefault="00B6247F" w:rsidP="00EC26EB">
      <w:pPr>
        <w:ind w:left="1260" w:hanging="720"/>
        <w:rPr>
          <w:rFonts w:ascii="Arial" w:hAnsi="Arial" w:cs="Arial"/>
          <w:sz w:val="20"/>
          <w:szCs w:val="20"/>
        </w:rPr>
      </w:pPr>
    </w:p>
    <w:p w14:paraId="43CEDD3E" w14:textId="77777777" w:rsidR="00FC7AA2" w:rsidRDefault="00FC7AA2" w:rsidP="00EC26EB">
      <w:pPr>
        <w:ind w:left="1260" w:hanging="720"/>
        <w:rPr>
          <w:rFonts w:ascii="Arial" w:hAnsi="Arial" w:cs="Arial"/>
          <w:sz w:val="20"/>
          <w:szCs w:val="20"/>
        </w:rPr>
      </w:pPr>
    </w:p>
    <w:p w14:paraId="0CB5EE3F" w14:textId="77777777" w:rsidR="000022ED" w:rsidRDefault="000022ED" w:rsidP="0083242F">
      <w:pPr>
        <w:rPr>
          <w:rFonts w:ascii="Arial" w:hAnsi="Arial" w:cs="Arial"/>
          <w:sz w:val="20"/>
          <w:szCs w:val="20"/>
        </w:rPr>
      </w:pPr>
    </w:p>
    <w:p w14:paraId="59301378" w14:textId="77777777" w:rsidR="000022ED" w:rsidRDefault="000022ED" w:rsidP="0083242F">
      <w:pPr>
        <w:rPr>
          <w:rFonts w:ascii="Arial" w:hAnsi="Arial" w:cs="Arial"/>
          <w:sz w:val="20"/>
          <w:szCs w:val="20"/>
        </w:rPr>
      </w:pPr>
    </w:p>
    <w:p w14:paraId="49BB6D71" w14:textId="77777777" w:rsidR="000022ED" w:rsidRDefault="000022ED" w:rsidP="0083242F">
      <w:pPr>
        <w:rPr>
          <w:rFonts w:ascii="Arial" w:hAnsi="Arial" w:cs="Arial"/>
          <w:sz w:val="20"/>
          <w:szCs w:val="20"/>
        </w:rPr>
      </w:pPr>
    </w:p>
    <w:p w14:paraId="762E7AFF" w14:textId="5411CB91" w:rsidR="00FB3DC5" w:rsidRPr="0095378E" w:rsidRDefault="00FB3DC5" w:rsidP="0083242F">
      <w:pPr>
        <w:rPr>
          <w:rFonts w:ascii="Arial" w:hAnsi="Arial" w:cs="Arial"/>
          <w:b/>
          <w:sz w:val="20"/>
          <w:szCs w:val="20"/>
        </w:rPr>
      </w:pPr>
      <w:r w:rsidRPr="0095378E">
        <w:rPr>
          <w:rFonts w:ascii="Arial" w:hAnsi="Arial" w:cs="Arial"/>
          <w:b/>
          <w:sz w:val="20"/>
          <w:szCs w:val="20"/>
        </w:rPr>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10B92" w14:textId="77777777" w:rsidR="00FC7B0C" w:rsidRDefault="00FC7B0C" w:rsidP="0083242F">
      <w:r>
        <w:separator/>
      </w:r>
    </w:p>
    <w:p w14:paraId="0545E112" w14:textId="77777777" w:rsidR="00FC7B0C" w:rsidRDefault="00FC7B0C" w:rsidP="0083242F"/>
    <w:p w14:paraId="64D81AC5" w14:textId="77777777" w:rsidR="00FC7B0C" w:rsidRDefault="00FC7B0C"/>
  </w:endnote>
  <w:endnote w:type="continuationSeparator" w:id="0">
    <w:p w14:paraId="671C7F0A" w14:textId="77777777" w:rsidR="00FC7B0C" w:rsidRDefault="00FC7B0C" w:rsidP="0083242F">
      <w:r>
        <w:continuationSeparator/>
      </w:r>
    </w:p>
    <w:p w14:paraId="4B429460" w14:textId="77777777" w:rsidR="00FC7B0C" w:rsidRDefault="00FC7B0C" w:rsidP="0083242F"/>
    <w:p w14:paraId="5442F65F" w14:textId="77777777" w:rsidR="00FC7B0C" w:rsidRDefault="00FC7B0C"/>
  </w:endnote>
  <w:endnote w:type="continuationNotice" w:id="1">
    <w:p w14:paraId="1F8B22A6" w14:textId="77777777" w:rsidR="00FC7B0C" w:rsidRDefault="00FC7B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767ECAA4" w:rsidR="00D1139F" w:rsidRPr="00E84E37" w:rsidRDefault="00D1139F"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sidR="00467C2C">
      <w:rPr>
        <w:rFonts w:ascii="Arial" w:eastAsia="Times New Roman" w:hAnsi="Arial" w:cs="Arial"/>
        <w:noProof/>
      </w:rPr>
      <w:t>16</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C654C" w14:textId="77777777" w:rsidR="00FC7B0C" w:rsidRDefault="00FC7B0C" w:rsidP="0083242F">
      <w:r>
        <w:separator/>
      </w:r>
    </w:p>
    <w:p w14:paraId="1396FC8A" w14:textId="77777777" w:rsidR="00FC7B0C" w:rsidRDefault="00FC7B0C" w:rsidP="0083242F"/>
    <w:p w14:paraId="2262EB23" w14:textId="77777777" w:rsidR="00FC7B0C" w:rsidRDefault="00FC7B0C"/>
  </w:footnote>
  <w:footnote w:type="continuationSeparator" w:id="0">
    <w:p w14:paraId="7B3DA1F7" w14:textId="77777777" w:rsidR="00FC7B0C" w:rsidRDefault="00FC7B0C" w:rsidP="0083242F">
      <w:r>
        <w:continuationSeparator/>
      </w:r>
    </w:p>
    <w:p w14:paraId="067B68F6" w14:textId="77777777" w:rsidR="00FC7B0C" w:rsidRDefault="00FC7B0C" w:rsidP="0083242F"/>
    <w:p w14:paraId="47764BF5" w14:textId="77777777" w:rsidR="00FC7B0C" w:rsidRDefault="00FC7B0C"/>
  </w:footnote>
  <w:footnote w:type="continuationNotice" w:id="1">
    <w:p w14:paraId="3B30A146" w14:textId="77777777" w:rsidR="00FC7B0C" w:rsidRDefault="00FC7B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5CF0559"/>
    <w:multiLevelType w:val="multilevel"/>
    <w:tmpl w:val="C8700DF0"/>
    <w:lvl w:ilvl="0">
      <w:start w:val="16"/>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5"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8"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6"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9"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3"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6"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40"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1"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3"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4"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5"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8"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9"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2"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3" w15:restartNumberingAfterBreak="0">
    <w:nsid w:val="7D626DA7"/>
    <w:multiLevelType w:val="multilevel"/>
    <w:tmpl w:val="0C09001F"/>
    <w:numStyleLink w:val="111111"/>
  </w:abstractNum>
  <w:abstractNum w:abstractNumId="54"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5"/>
  </w:num>
  <w:num w:numId="14">
    <w:abstractNumId w:val="20"/>
  </w:num>
  <w:num w:numId="15">
    <w:abstractNumId w:val="26"/>
  </w:num>
  <w:num w:numId="16">
    <w:abstractNumId w:val="42"/>
  </w:num>
  <w:num w:numId="17">
    <w:abstractNumId w:val="39"/>
  </w:num>
  <w:num w:numId="18">
    <w:abstractNumId w:val="17"/>
  </w:num>
  <w:num w:numId="19">
    <w:abstractNumId w:val="11"/>
  </w:num>
  <w:num w:numId="20">
    <w:abstractNumId w:val="52"/>
  </w:num>
  <w:num w:numId="2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2"/>
  </w:num>
  <w:num w:numId="23">
    <w:abstractNumId w:val="50"/>
  </w:num>
  <w:num w:numId="24">
    <w:abstractNumId w:val="47"/>
  </w:num>
  <w:num w:numId="25">
    <w:abstractNumId w:val="37"/>
  </w:num>
  <w:num w:numId="26">
    <w:abstractNumId w:val="33"/>
  </w:num>
  <w:num w:numId="27">
    <w:abstractNumId w:val="48"/>
  </w:num>
  <w:num w:numId="28">
    <w:abstractNumId w:val="25"/>
  </w:num>
  <w:num w:numId="29">
    <w:abstractNumId w:val="28"/>
  </w:num>
  <w:num w:numId="30">
    <w:abstractNumId w:val="44"/>
  </w:num>
  <w:num w:numId="31">
    <w:abstractNumId w:val="14"/>
  </w:num>
  <w:num w:numId="32">
    <w:abstractNumId w:val="34"/>
  </w:num>
  <w:num w:numId="33">
    <w:abstractNumId w:val="29"/>
  </w:num>
  <w:num w:numId="34">
    <w:abstractNumId w:val="41"/>
  </w:num>
  <w:num w:numId="35">
    <w:abstractNumId w:val="36"/>
  </w:num>
  <w:num w:numId="36">
    <w:abstractNumId w:val="51"/>
  </w:num>
  <w:num w:numId="37">
    <w:abstractNumId w:val="21"/>
  </w:num>
  <w:num w:numId="38">
    <w:abstractNumId w:val="27"/>
  </w:num>
  <w:num w:numId="39">
    <w:abstractNumId w:val="15"/>
  </w:num>
  <w:num w:numId="40">
    <w:abstractNumId w:val="10"/>
  </w:num>
  <w:num w:numId="41">
    <w:abstractNumId w:val="30"/>
  </w:num>
  <w:num w:numId="42">
    <w:abstractNumId w:val="24"/>
  </w:num>
  <w:num w:numId="43">
    <w:abstractNumId w:val="35"/>
  </w:num>
  <w:num w:numId="44">
    <w:abstractNumId w:val="16"/>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49"/>
  </w:num>
  <w:num w:numId="48">
    <w:abstractNumId w:val="23"/>
  </w:num>
  <w:num w:numId="49">
    <w:abstractNumId w:val="54"/>
  </w:num>
  <w:num w:numId="50">
    <w:abstractNumId w:val="31"/>
  </w:num>
  <w:num w:numId="5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3"/>
  </w:num>
  <w:num w:numId="53">
    <w:abstractNumId w:val="18"/>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6"/>
  </w:num>
  <w:num w:numId="57">
    <w:abstractNumId w:val="32"/>
  </w:num>
  <w:num w:numId="58">
    <w:abstractNumId w:val="53"/>
    <w:lvlOverride w:ilvl="0">
      <w:startOverride w:val="1"/>
      <w:lvl w:ilvl="0">
        <w:start w:val="1"/>
        <w:numFmt w:val="decimal"/>
        <w:pStyle w:val="Heading1"/>
        <w:lvlText w:val="%1."/>
        <w:lvlJc w:val="left"/>
        <w:pPr>
          <w:ind w:left="360" w:hanging="360"/>
        </w:pPr>
      </w:lvl>
    </w:lvlOverride>
  </w:num>
  <w:num w:numId="59">
    <w:abstractNumId w:val="42"/>
  </w:num>
  <w:num w:numId="60">
    <w:abstractNumId w:val="1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2ED"/>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4F38"/>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E2E"/>
    <w:rsid w:val="000A26EA"/>
    <w:rsid w:val="000A440F"/>
    <w:rsid w:val="000A4681"/>
    <w:rsid w:val="000A5A82"/>
    <w:rsid w:val="000B074C"/>
    <w:rsid w:val="000B0BBB"/>
    <w:rsid w:val="000B173A"/>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538"/>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4784"/>
    <w:rsid w:val="001C5041"/>
    <w:rsid w:val="001C568E"/>
    <w:rsid w:val="001C77DC"/>
    <w:rsid w:val="001D0D73"/>
    <w:rsid w:val="001D1A9C"/>
    <w:rsid w:val="001D23EC"/>
    <w:rsid w:val="001D3FD1"/>
    <w:rsid w:val="001D5F3B"/>
    <w:rsid w:val="001D6C49"/>
    <w:rsid w:val="001D768C"/>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58BE"/>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1D3"/>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37A"/>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0E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21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B1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4A8"/>
    <w:rsid w:val="0045360F"/>
    <w:rsid w:val="00453B5D"/>
    <w:rsid w:val="00454C2C"/>
    <w:rsid w:val="0045564B"/>
    <w:rsid w:val="00456A98"/>
    <w:rsid w:val="00456F54"/>
    <w:rsid w:val="004578D1"/>
    <w:rsid w:val="00467C2C"/>
    <w:rsid w:val="004708BC"/>
    <w:rsid w:val="00470C1E"/>
    <w:rsid w:val="00470C96"/>
    <w:rsid w:val="00470D00"/>
    <w:rsid w:val="00471BAE"/>
    <w:rsid w:val="00471BD7"/>
    <w:rsid w:val="00473526"/>
    <w:rsid w:val="004737EF"/>
    <w:rsid w:val="00473EDE"/>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A1C"/>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632"/>
    <w:rsid w:val="0068086E"/>
    <w:rsid w:val="00681663"/>
    <w:rsid w:val="00681EC5"/>
    <w:rsid w:val="006831D4"/>
    <w:rsid w:val="006832B5"/>
    <w:rsid w:val="0068340C"/>
    <w:rsid w:val="006837B2"/>
    <w:rsid w:val="0068636E"/>
    <w:rsid w:val="00686DCE"/>
    <w:rsid w:val="00687653"/>
    <w:rsid w:val="006878D2"/>
    <w:rsid w:val="00690AB7"/>
    <w:rsid w:val="006935FB"/>
    <w:rsid w:val="006937F4"/>
    <w:rsid w:val="0069413D"/>
    <w:rsid w:val="00694894"/>
    <w:rsid w:val="006948F3"/>
    <w:rsid w:val="00694FA0"/>
    <w:rsid w:val="006967E0"/>
    <w:rsid w:val="00696BC5"/>
    <w:rsid w:val="006A060F"/>
    <w:rsid w:val="006A0D63"/>
    <w:rsid w:val="006A104D"/>
    <w:rsid w:val="006A1ACA"/>
    <w:rsid w:val="006A1BD6"/>
    <w:rsid w:val="006A2916"/>
    <w:rsid w:val="006A38AF"/>
    <w:rsid w:val="006A3BDE"/>
    <w:rsid w:val="006B0AE4"/>
    <w:rsid w:val="006B0FA1"/>
    <w:rsid w:val="006B3178"/>
    <w:rsid w:val="006B3824"/>
    <w:rsid w:val="006B38D4"/>
    <w:rsid w:val="006B4E87"/>
    <w:rsid w:val="006B4F71"/>
    <w:rsid w:val="006B547A"/>
    <w:rsid w:val="006B6A6F"/>
    <w:rsid w:val="006B76C7"/>
    <w:rsid w:val="006C0BD1"/>
    <w:rsid w:val="006C26F6"/>
    <w:rsid w:val="006C3399"/>
    <w:rsid w:val="006C3DD6"/>
    <w:rsid w:val="006C45AD"/>
    <w:rsid w:val="006C5248"/>
    <w:rsid w:val="006C5D59"/>
    <w:rsid w:val="006D039B"/>
    <w:rsid w:val="006D0974"/>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E7B6D"/>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3F80"/>
    <w:rsid w:val="008C4153"/>
    <w:rsid w:val="008C46AF"/>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4F51"/>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86F2C"/>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04F0"/>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47F"/>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762"/>
    <w:rsid w:val="00BC5A15"/>
    <w:rsid w:val="00BC6477"/>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48D"/>
    <w:rsid w:val="00C82539"/>
    <w:rsid w:val="00C82CEE"/>
    <w:rsid w:val="00C82E34"/>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3482"/>
    <w:rsid w:val="00CA401B"/>
    <w:rsid w:val="00CA4071"/>
    <w:rsid w:val="00CA53BD"/>
    <w:rsid w:val="00CA54B8"/>
    <w:rsid w:val="00CA57C1"/>
    <w:rsid w:val="00CA64CE"/>
    <w:rsid w:val="00CA6719"/>
    <w:rsid w:val="00CB0A45"/>
    <w:rsid w:val="00CB147A"/>
    <w:rsid w:val="00CB1B8B"/>
    <w:rsid w:val="00CB24D5"/>
    <w:rsid w:val="00CB2932"/>
    <w:rsid w:val="00CB3497"/>
    <w:rsid w:val="00CB676B"/>
    <w:rsid w:val="00CB6ACA"/>
    <w:rsid w:val="00CB7472"/>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139F"/>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4E21"/>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87503"/>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C7AA2"/>
    <w:rsid w:val="00FC7B0C"/>
    <w:rsid w:val="00FD12D0"/>
    <w:rsid w:val="00FD2BD5"/>
    <w:rsid w:val="00FD6D28"/>
    <w:rsid w:val="00FD6D4A"/>
    <w:rsid w:val="00FD7C38"/>
    <w:rsid w:val="00FE17FD"/>
    <w:rsid w:val="00FE24A9"/>
    <w:rsid w:val="00FE27CE"/>
    <w:rsid w:val="00FE2BEA"/>
    <w:rsid w:val="00FE2FFF"/>
    <w:rsid w:val="00FE32A1"/>
    <w:rsid w:val="00FE4F9D"/>
    <w:rsid w:val="00FE5465"/>
    <w:rsid w:val="00FE571D"/>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29411787">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2.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E79E72-26F6-49E3-82B2-95F364D7F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2</TotalTime>
  <Pages>17</Pages>
  <Words>4469</Words>
  <Characters>25478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29888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Bajaj, Aastha</cp:lastModifiedBy>
  <cp:revision>3</cp:revision>
  <cp:lastPrinted>2017-08-11T05:34:00Z</cp:lastPrinted>
  <dcterms:created xsi:type="dcterms:W3CDTF">2018-07-25T15:35:00Z</dcterms:created>
  <dcterms:modified xsi:type="dcterms:W3CDTF">2018-07-31T15:46:00Z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