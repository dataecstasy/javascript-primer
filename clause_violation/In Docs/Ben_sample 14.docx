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1DAEE" w14:textId="77777777" w:rsidR="00BF6F15" w:rsidRPr="0095378E" w:rsidRDefault="00BF6F15" w:rsidP="00BF6F15">
      <w:pPr>
        <w:rPr>
          <w:rFonts w:ascii="Arial" w:hAnsi="Arial" w:cs="Arial"/>
          <w:sz w:val="20"/>
          <w:szCs w:val="20"/>
        </w:rPr>
      </w:pPr>
      <w:bookmarkStart w:id="0" w:name="_Ref250371678"/>
    </w:p>
    <w:p w14:paraId="2878E150" w14:textId="77777777" w:rsidR="00F8479D" w:rsidRPr="0095378E" w:rsidRDefault="00F8479D" w:rsidP="00BF6F15">
      <w:pPr>
        <w:rPr>
          <w:rFonts w:ascii="Arial" w:hAnsi="Arial" w:cs="Arial"/>
          <w:sz w:val="20"/>
          <w:szCs w:val="20"/>
        </w:rPr>
      </w:pPr>
    </w:p>
    <w:p w14:paraId="40686F7D" w14:textId="77777777" w:rsidR="00F8479D" w:rsidRPr="0095378E" w:rsidRDefault="00F8479D" w:rsidP="00BF6F15">
      <w:pPr>
        <w:rPr>
          <w:rFonts w:ascii="Arial" w:hAnsi="Arial" w:cs="Arial"/>
          <w:sz w:val="20"/>
          <w:szCs w:val="20"/>
        </w:rPr>
      </w:pPr>
    </w:p>
    <w:p w14:paraId="0189D572" w14:textId="77777777" w:rsidR="00BF6F15" w:rsidRPr="0095378E" w:rsidRDefault="00BF6F15" w:rsidP="00BF6F15">
      <w:pPr>
        <w:rPr>
          <w:rFonts w:ascii="Arial" w:hAnsi="Arial" w:cs="Arial"/>
          <w:sz w:val="20"/>
          <w:szCs w:val="20"/>
        </w:rPr>
      </w:pPr>
    </w:p>
    <w:p w14:paraId="1FCE3163" w14:textId="77777777" w:rsidR="00BF6F15" w:rsidRPr="0095378E" w:rsidRDefault="00BF6F15" w:rsidP="00BF6F15">
      <w:pPr>
        <w:pStyle w:val="Divider"/>
        <w:rPr>
          <w:rFonts w:cs="Arial"/>
          <w:sz w:val="20"/>
          <w:szCs w:val="20"/>
        </w:rPr>
      </w:pPr>
    </w:p>
    <w:p w14:paraId="44495492" w14:textId="77777777" w:rsidR="00BF6F15" w:rsidRPr="0095378E" w:rsidRDefault="00BF6F15" w:rsidP="00403C36">
      <w:pPr>
        <w:pStyle w:val="Title12"/>
        <w:rPr>
          <w:rFonts w:cs="Arial"/>
          <w:sz w:val="20"/>
          <w:szCs w:val="20"/>
        </w:rPr>
      </w:pPr>
      <w:r w:rsidRPr="0095378E">
        <w:rPr>
          <w:rFonts w:cs="Arial"/>
          <w:sz w:val="20"/>
          <w:szCs w:val="20"/>
        </w:rPr>
        <w:t>STATEMENT OF WORK</w:t>
      </w:r>
    </w:p>
    <w:p w14:paraId="6A4E0B43" w14:textId="24B44B42" w:rsidR="00C77035" w:rsidRDefault="00C77035" w:rsidP="00A741DA">
      <w:pPr>
        <w:pStyle w:val="Heading1"/>
        <w:rPr>
          <w:sz w:val="20"/>
          <w:szCs w:val="20"/>
        </w:rPr>
      </w:pPr>
      <w:r w:rsidRPr="00C77035">
        <w:rPr>
          <w:sz w:val="20"/>
          <w:szCs w:val="20"/>
          <w:lang w:val="en-US"/>
        </w:rPr>
        <w:t>Sample for Application list present in SP missing in contract</w:t>
      </w:r>
    </w:p>
    <w:p w14:paraId="46A04A65" w14:textId="33D0E1F4" w:rsidR="00A741DA" w:rsidRPr="0095378E" w:rsidRDefault="00FB3DC5" w:rsidP="00A741DA">
      <w:pPr>
        <w:pStyle w:val="Heading1"/>
        <w:rPr>
          <w:sz w:val="20"/>
          <w:szCs w:val="20"/>
        </w:rPr>
      </w:pPr>
      <w:r w:rsidRPr="0095378E">
        <w:rPr>
          <w:sz w:val="20"/>
          <w:szCs w:val="20"/>
        </w:rPr>
        <w:t>Formation of Agreement</w:t>
      </w:r>
    </w:p>
    <w:p w14:paraId="0E52DEE9" w14:textId="1C12AABA" w:rsidR="00FB3DC5" w:rsidRPr="0095378E" w:rsidRDefault="00FB3DC5" w:rsidP="00B31342">
      <w:pPr>
        <w:pStyle w:val="Normal2"/>
        <w:jc w:val="both"/>
      </w:pPr>
      <w:r w:rsidRPr="0095378E">
        <w:t xml:space="preserve">This document is entered into by and between Bank Limited and </w:t>
      </w:r>
      <w:r w:rsidR="00E30769">
        <w:t>ABC</w:t>
      </w:r>
      <w:r w:rsidRPr="0095378E">
        <w:t xml:space="preserve"> </w:t>
      </w:r>
      <w:r w:rsidR="00AB30BE" w:rsidRPr="0095378E">
        <w:t xml:space="preserve">Pty Ltd </w:t>
      </w:r>
      <w:r w:rsidRPr="0095378E">
        <w:t xml:space="preserve">(“Service Provider”), and constitutes a Statement of Work (“SOW”) under the Master Agreement between the parties with MA Effective Date </w:t>
      </w:r>
      <w:r w:rsidR="00FA6B9D" w:rsidRPr="0095378E">
        <w:t>30</w:t>
      </w:r>
      <w:r w:rsidR="00AB30BE" w:rsidRPr="0095378E">
        <w:t xml:space="preserve"> </w:t>
      </w:r>
      <w:proofErr w:type="gramStart"/>
      <w:r w:rsidR="00AB30BE" w:rsidRPr="0095378E">
        <w:t>November,</w:t>
      </w:r>
      <w:proofErr w:type="gramEnd"/>
      <w:r w:rsidR="00AB30BE" w:rsidRPr="0095378E">
        <w:t xml:space="preserve"> </w:t>
      </w:r>
      <w:r w:rsidRPr="0095378E">
        <w:t>2012</w:t>
      </w:r>
      <w:r w:rsidR="00AB30BE" w:rsidRPr="0095378E">
        <w:t xml:space="preserve"> and Restated on 20 January, 2014</w:t>
      </w:r>
      <w:r w:rsidRPr="0095378E">
        <w:t xml:space="preserve"> (“MA”).</w:t>
      </w:r>
    </w:p>
    <w:p w14:paraId="1C3E386F" w14:textId="77777777" w:rsidR="0083242F" w:rsidRPr="0095378E" w:rsidRDefault="0083242F" w:rsidP="00B31342">
      <w:pPr>
        <w:pStyle w:val="Normal2"/>
        <w:jc w:val="both"/>
      </w:pPr>
    </w:p>
    <w:p w14:paraId="1A07BF1C" w14:textId="132C5A5E" w:rsidR="00FB3DC5" w:rsidRPr="0095378E" w:rsidRDefault="00FB3DC5" w:rsidP="00B31342">
      <w:pPr>
        <w:pStyle w:val="Normal2"/>
        <w:jc w:val="both"/>
      </w:pPr>
      <w:r w:rsidRPr="0095378E">
        <w:t xml:space="preserve">In accordance with Clause 3.5 of the MA, this SOW incorporates by reference the terms and conditions of Parts A and C of the MA and the applicable provisions of Part B of the MA and the Schedules to the MA (to the extent applicable to the Services and Deliverables to be provided under this SOW), all of which taken together with this SOW constitute a separate Agreement between </w:t>
      </w:r>
      <w:r w:rsidR="00E30769">
        <w:t>XYZ</w:t>
      </w:r>
      <w:r w:rsidRPr="0095378E">
        <w:t xml:space="preserve"> and the Service Provider (subject to Clause 3.7 (Related SOWs) of the MA).</w:t>
      </w:r>
    </w:p>
    <w:p w14:paraId="363B6545" w14:textId="77777777" w:rsidR="00173196" w:rsidRPr="0095378E" w:rsidRDefault="00173196" w:rsidP="00173196">
      <w:pPr>
        <w:rPr>
          <w:rFonts w:ascii="Arial" w:hAnsi="Arial" w:cs="Arial"/>
          <w:sz w:val="20"/>
          <w:szCs w:val="20"/>
        </w:rPr>
      </w:pPr>
    </w:p>
    <w:p w14:paraId="1FA8E894" w14:textId="77777777" w:rsidR="00B31342" w:rsidRPr="0095378E" w:rsidRDefault="00286B5B" w:rsidP="00173196">
      <w:pPr>
        <w:pStyle w:val="Heading1"/>
        <w:ind w:left="709" w:hanging="709"/>
        <w:rPr>
          <w:sz w:val="20"/>
          <w:szCs w:val="20"/>
        </w:rPr>
      </w:pPr>
      <w:r w:rsidRPr="0095378E">
        <w:rPr>
          <w:sz w:val="20"/>
          <w:szCs w:val="20"/>
        </w:rPr>
        <w:t>Re</w:t>
      </w:r>
      <w:r w:rsidR="00FB3DC5" w:rsidRPr="0095378E">
        <w:rPr>
          <w:sz w:val="20"/>
          <w:szCs w:val="20"/>
        </w:rPr>
        <w:t>lated SOWS</w:t>
      </w:r>
    </w:p>
    <w:p w14:paraId="2DEF2772" w14:textId="77777777" w:rsidR="00FB3DC5" w:rsidRPr="0095378E" w:rsidRDefault="00FB3DC5" w:rsidP="00483EF1">
      <w:pPr>
        <w:pStyle w:val="Normal2"/>
        <w:keepNext/>
        <w:keepLines/>
        <w:jc w:val="both"/>
      </w:pPr>
      <w:r w:rsidRPr="0095378E">
        <w:t>For the purposes of clause 3.7(a) of the MA, this SOW and the SOW referred to in the table below constitute a Related SOW (as updated or amended through Change Control under each SOW):</w:t>
      </w:r>
    </w:p>
    <w:p w14:paraId="4AC9044C" w14:textId="77777777" w:rsidR="0083242F" w:rsidRPr="0095378E" w:rsidRDefault="0083242F" w:rsidP="00483EF1">
      <w:pPr>
        <w:pStyle w:val="Normal2"/>
        <w:keepNext/>
        <w:keepLines/>
      </w:pPr>
    </w:p>
    <w:tbl>
      <w:tblPr>
        <w:tblW w:w="8382" w:type="dxa"/>
        <w:tblInd w:w="798" w:type="dxa"/>
        <w:tblLayout w:type="fixed"/>
        <w:tblLook w:val="00A0" w:firstRow="1" w:lastRow="0" w:firstColumn="1" w:lastColumn="0" w:noHBand="0" w:noVBand="0"/>
      </w:tblPr>
      <w:tblGrid>
        <w:gridCol w:w="2185"/>
        <w:gridCol w:w="6197"/>
      </w:tblGrid>
      <w:tr w:rsidR="00FB3DC5" w:rsidRPr="0095378E" w14:paraId="51D8BB75" w14:textId="77777777" w:rsidTr="00642B41">
        <w:trPr>
          <w:tblHeader/>
        </w:trPr>
        <w:tc>
          <w:tcPr>
            <w:tcW w:w="2185" w:type="dxa"/>
            <w:tcBorders>
              <w:top w:val="single" w:sz="6" w:space="0" w:color="000000"/>
              <w:left w:val="single" w:sz="6" w:space="0" w:color="000000"/>
              <w:bottom w:val="single" w:sz="6" w:space="0" w:color="000000"/>
              <w:right w:val="single" w:sz="6" w:space="0" w:color="000000"/>
            </w:tcBorders>
            <w:shd w:val="clear" w:color="auto" w:fill="CCCCCC"/>
          </w:tcPr>
          <w:p w14:paraId="1CB6C72E"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Ref</w:t>
            </w:r>
          </w:p>
        </w:tc>
        <w:tc>
          <w:tcPr>
            <w:tcW w:w="6197" w:type="dxa"/>
            <w:tcBorders>
              <w:top w:val="single" w:sz="6" w:space="0" w:color="000000"/>
              <w:left w:val="single" w:sz="6" w:space="0" w:color="000000"/>
              <w:bottom w:val="single" w:sz="6" w:space="0" w:color="000000"/>
              <w:right w:val="single" w:sz="6" w:space="0" w:color="000000"/>
            </w:tcBorders>
            <w:shd w:val="clear" w:color="auto" w:fill="CCCCCC"/>
          </w:tcPr>
          <w:p w14:paraId="2B03F4F2" w14:textId="77777777" w:rsidR="00FB3DC5" w:rsidRPr="0095378E" w:rsidRDefault="00FB3DC5" w:rsidP="00483EF1">
            <w:pPr>
              <w:keepNext/>
              <w:keepLines/>
              <w:spacing w:before="60" w:after="60"/>
              <w:rPr>
                <w:rFonts w:ascii="Arial" w:hAnsi="Arial" w:cs="Arial"/>
                <w:b/>
                <w:sz w:val="20"/>
                <w:szCs w:val="20"/>
                <w:lang w:eastAsia="en-AU"/>
              </w:rPr>
            </w:pPr>
            <w:r w:rsidRPr="0095378E">
              <w:rPr>
                <w:rFonts w:ascii="Arial" w:hAnsi="Arial" w:cs="Arial"/>
                <w:b/>
                <w:sz w:val="20"/>
                <w:szCs w:val="20"/>
                <w:lang w:eastAsia="en-AU"/>
              </w:rPr>
              <w:t>SOW Title and Date</w:t>
            </w:r>
          </w:p>
        </w:tc>
      </w:tr>
      <w:tr w:rsidR="007B11F5" w:rsidRPr="0095378E" w14:paraId="6FD07B56" w14:textId="77777777" w:rsidTr="006F6FB0">
        <w:tc>
          <w:tcPr>
            <w:tcW w:w="2185" w:type="dxa"/>
            <w:tcBorders>
              <w:top w:val="single" w:sz="6" w:space="0" w:color="000000"/>
              <w:left w:val="single" w:sz="6" w:space="0" w:color="000000"/>
              <w:bottom w:val="single" w:sz="6" w:space="0" w:color="000000"/>
              <w:right w:val="single" w:sz="6" w:space="0" w:color="000000"/>
            </w:tcBorders>
            <w:shd w:val="clear" w:color="auto" w:fill="auto"/>
          </w:tcPr>
          <w:p w14:paraId="029C65A7" w14:textId="77777777" w:rsidR="007B11F5" w:rsidRPr="0095378E" w:rsidRDefault="005411DB" w:rsidP="005411DB">
            <w:pPr>
              <w:keepNext/>
              <w:keepLines/>
              <w:spacing w:before="60" w:after="60"/>
              <w:jc w:val="both"/>
              <w:rPr>
                <w:rFonts w:ascii="Arial" w:hAnsi="Arial" w:cs="Arial"/>
                <w:sz w:val="20"/>
                <w:szCs w:val="20"/>
              </w:rPr>
            </w:pPr>
            <w:r w:rsidRPr="0095378E">
              <w:rPr>
                <w:rFonts w:ascii="Arial" w:hAnsi="Arial" w:cs="Arial"/>
                <w:sz w:val="20"/>
                <w:szCs w:val="20"/>
              </w:rPr>
              <w:t>N/A</w:t>
            </w:r>
          </w:p>
        </w:tc>
        <w:tc>
          <w:tcPr>
            <w:tcW w:w="6197" w:type="dxa"/>
            <w:tcBorders>
              <w:top w:val="single" w:sz="6" w:space="0" w:color="000000"/>
              <w:left w:val="single" w:sz="6" w:space="0" w:color="000000"/>
              <w:bottom w:val="single" w:sz="6" w:space="0" w:color="000000"/>
              <w:right w:val="single" w:sz="6" w:space="0" w:color="000000"/>
            </w:tcBorders>
            <w:shd w:val="clear" w:color="auto" w:fill="auto"/>
          </w:tcPr>
          <w:p w14:paraId="44F46B98" w14:textId="77777777" w:rsidR="007B11F5" w:rsidRPr="0095378E" w:rsidRDefault="007B11F5" w:rsidP="00483EF1">
            <w:pPr>
              <w:keepNext/>
              <w:keepLines/>
              <w:spacing w:before="60" w:after="60"/>
              <w:jc w:val="both"/>
              <w:rPr>
                <w:rFonts w:ascii="Arial" w:hAnsi="Arial" w:cs="Arial"/>
                <w:sz w:val="20"/>
                <w:szCs w:val="20"/>
              </w:rPr>
            </w:pPr>
          </w:p>
        </w:tc>
      </w:tr>
    </w:tbl>
    <w:p w14:paraId="2C189046" w14:textId="77777777" w:rsidR="007B11F5" w:rsidRPr="0095378E" w:rsidRDefault="007B11F5" w:rsidP="003631E6">
      <w:pPr>
        <w:pStyle w:val="Normal2"/>
        <w:rPr>
          <w:b/>
          <w:i/>
          <w:highlight w:val="lightGray"/>
        </w:rPr>
      </w:pPr>
    </w:p>
    <w:p w14:paraId="456394FC" w14:textId="77777777" w:rsidR="0027077C" w:rsidRPr="0095378E" w:rsidRDefault="00FB3DC5" w:rsidP="0027077C">
      <w:pPr>
        <w:pStyle w:val="Heading1"/>
        <w:rPr>
          <w:sz w:val="20"/>
          <w:szCs w:val="20"/>
        </w:rPr>
      </w:pPr>
      <w:r w:rsidRPr="0095378E">
        <w:rPr>
          <w:sz w:val="20"/>
          <w:szCs w:val="20"/>
        </w:rPr>
        <w:t>Effective Date and Term</w:t>
      </w:r>
    </w:p>
    <w:p w14:paraId="1857734C" w14:textId="77777777" w:rsidR="00B31342" w:rsidRPr="0095378E" w:rsidRDefault="00197119" w:rsidP="00B31342">
      <w:pPr>
        <w:pStyle w:val="Heading2"/>
        <w:rPr>
          <w:sz w:val="20"/>
        </w:rPr>
      </w:pPr>
      <w:r w:rsidRPr="0095378E">
        <w:rPr>
          <w:sz w:val="20"/>
        </w:rPr>
        <w:t>Effective Date</w:t>
      </w:r>
    </w:p>
    <w:p w14:paraId="6DEEE5BA" w14:textId="77777777" w:rsidR="0083242F" w:rsidRPr="0095378E" w:rsidRDefault="00FB3DC5" w:rsidP="00B31342">
      <w:pPr>
        <w:pStyle w:val="Normal2"/>
        <w:jc w:val="both"/>
      </w:pPr>
      <w:r w:rsidRPr="0095378E">
        <w:t xml:space="preserve">The SOW Effective Date of this SOW </w:t>
      </w:r>
      <w:r w:rsidR="005C4ED1" w:rsidRPr="0095378E">
        <w:t xml:space="preserve">is </w:t>
      </w:r>
      <w:r w:rsidR="0022644A" w:rsidRPr="0095378E">
        <w:t>1</w:t>
      </w:r>
      <w:r w:rsidR="00E54E5F">
        <w:t xml:space="preserve"> </w:t>
      </w:r>
      <w:r w:rsidR="0022644A" w:rsidRPr="0095378E">
        <w:t>October 2017</w:t>
      </w:r>
      <w:r w:rsidR="00D332EB" w:rsidRPr="0095378E">
        <w:t>.</w:t>
      </w:r>
    </w:p>
    <w:p w14:paraId="00EFF67A" w14:textId="77777777" w:rsidR="003F5256" w:rsidRPr="0095378E" w:rsidRDefault="00FB3DC5" w:rsidP="005D05C2">
      <w:pPr>
        <w:pStyle w:val="Heading2"/>
        <w:rPr>
          <w:sz w:val="20"/>
        </w:rPr>
      </w:pPr>
      <w:r w:rsidRPr="0095378E">
        <w:rPr>
          <w:sz w:val="20"/>
        </w:rPr>
        <w:t>Term</w:t>
      </w:r>
    </w:p>
    <w:p w14:paraId="10CF5B00" w14:textId="77777777" w:rsidR="005D05C2" w:rsidRPr="0095378E" w:rsidRDefault="007B11F5" w:rsidP="00F954D5">
      <w:pPr>
        <w:pStyle w:val="Normal2"/>
        <w:jc w:val="both"/>
      </w:pPr>
      <w:r w:rsidRPr="0095378E">
        <w:t xml:space="preserve">The Term of this SOW </w:t>
      </w:r>
      <w:r w:rsidR="00F12C06" w:rsidRPr="0095378E">
        <w:t xml:space="preserve">shall end on </w:t>
      </w:r>
      <w:r w:rsidR="001F0381" w:rsidRPr="0095378E">
        <w:t>30</w:t>
      </w:r>
      <w:r w:rsidR="00AD0F83" w:rsidRPr="0095378E">
        <w:t xml:space="preserve"> September 2018</w:t>
      </w:r>
      <w:r w:rsidRPr="0095378E">
        <w:t>.</w:t>
      </w:r>
    </w:p>
    <w:p w14:paraId="7DE2B6B6" w14:textId="77777777" w:rsidR="0027077C" w:rsidRPr="0095378E" w:rsidRDefault="00FB3DC5" w:rsidP="00483EF1">
      <w:pPr>
        <w:pStyle w:val="Heading2"/>
        <w:keepLines/>
        <w:rPr>
          <w:sz w:val="20"/>
        </w:rPr>
      </w:pPr>
      <w:r w:rsidRPr="0095378E">
        <w:rPr>
          <w:sz w:val="20"/>
        </w:rPr>
        <w:t>Extension Term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97"/>
        <w:gridCol w:w="4100"/>
      </w:tblGrid>
      <w:tr w:rsidR="00FB3DC5" w:rsidRPr="0095378E" w14:paraId="0F87F640" w14:textId="77777777" w:rsidTr="00AF6EFD">
        <w:tc>
          <w:tcPr>
            <w:tcW w:w="4451" w:type="dxa"/>
            <w:shd w:val="pct12" w:color="auto" w:fill="auto"/>
            <w:vAlign w:val="center"/>
          </w:tcPr>
          <w:p w14:paraId="7D8853CB" w14:textId="77777777" w:rsidR="00FB3DC5" w:rsidRPr="0095378E" w:rsidRDefault="00FB3DC5"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Extension Term applies?</w:t>
            </w:r>
          </w:p>
        </w:tc>
        <w:tc>
          <w:tcPr>
            <w:tcW w:w="4405" w:type="dxa"/>
            <w:shd w:val="pct12" w:color="auto" w:fill="auto"/>
            <w:vAlign w:val="center"/>
          </w:tcPr>
          <w:p w14:paraId="72039C16" w14:textId="77777777" w:rsidR="00FB3DC5" w:rsidRPr="0095378E" w:rsidRDefault="0068086E" w:rsidP="00483EF1">
            <w:pPr>
              <w:keepNext/>
              <w:keepLines/>
              <w:spacing w:before="60" w:after="60"/>
              <w:rPr>
                <w:rStyle w:val="Emphasis"/>
                <w:rFonts w:ascii="Arial" w:hAnsi="Arial" w:cs="Arial"/>
                <w:b w:val="0"/>
                <w:i w:val="0"/>
                <w:sz w:val="20"/>
                <w:szCs w:val="20"/>
              </w:rPr>
            </w:pPr>
            <w:r w:rsidRPr="0095378E">
              <w:rPr>
                <w:rStyle w:val="Emphasis"/>
                <w:rFonts w:ascii="Arial" w:hAnsi="Arial" w:cs="Arial"/>
                <w:b w:val="0"/>
                <w:i w:val="0"/>
                <w:sz w:val="20"/>
                <w:szCs w:val="20"/>
              </w:rPr>
              <w:t>N</w:t>
            </w:r>
          </w:p>
        </w:tc>
      </w:tr>
    </w:tbl>
    <w:p w14:paraId="6DFEAB45" w14:textId="77777777" w:rsidR="007B11F5" w:rsidRPr="0095378E" w:rsidRDefault="007B11F5" w:rsidP="00483EF1">
      <w:pPr>
        <w:keepNext/>
        <w:keepLines/>
        <w:rPr>
          <w:rFonts w:ascii="Arial" w:hAnsi="Arial" w:cs="Arial"/>
          <w:sz w:val="20"/>
          <w:szCs w:val="20"/>
          <w:highlight w:val="lightGray"/>
        </w:rPr>
      </w:pPr>
    </w:p>
    <w:p w14:paraId="5DFD74D8" w14:textId="279395DA" w:rsidR="007B11F5" w:rsidRPr="0095378E" w:rsidRDefault="007B11F5" w:rsidP="00483EF1">
      <w:pPr>
        <w:pStyle w:val="Normal2"/>
        <w:keepNext/>
        <w:keepLines/>
        <w:jc w:val="both"/>
      </w:pPr>
      <w:r w:rsidRPr="0095378E">
        <w:t xml:space="preserve">If the Extension Term is stated to apply (‘Y’), then in accordance with Clause 4.2(b) of the MA, </w:t>
      </w:r>
      <w:r w:rsidR="00E30769">
        <w:t>XYZ</w:t>
      </w:r>
      <w:r w:rsidRPr="0095378E">
        <w:t xml:space="preserve"> may elect to extend the Term of this SOW beyond expiry of the initial Term specified above, by up to two (2) additional terms of twelve (12) months each.  All the provisions of this SOW (including the Charges) shall apply to such Extension Term.  If the Extension Term is stated not to apply (‘N’), then Clause 4.2(b) of the MA does not apply to this SOW.</w:t>
      </w:r>
    </w:p>
    <w:p w14:paraId="0BF17AC9" w14:textId="77777777" w:rsidR="00C16B51" w:rsidRPr="00C16B51" w:rsidRDefault="00C16B51" w:rsidP="00C16B51">
      <w:pPr>
        <w:pStyle w:val="Heading2"/>
        <w:keepLines/>
        <w:rPr>
          <w:sz w:val="20"/>
        </w:rPr>
      </w:pPr>
      <w:r w:rsidRPr="00C16B51">
        <w:rPr>
          <w:sz w:val="20"/>
        </w:rPr>
        <w:t xml:space="preserve">Termination of </w:t>
      </w:r>
      <w:proofErr w:type="spellStart"/>
      <w:r w:rsidRPr="00C16B51">
        <w:rPr>
          <w:sz w:val="20"/>
        </w:rPr>
        <w:t>SoW</w:t>
      </w:r>
      <w:proofErr w:type="spellEnd"/>
    </w:p>
    <w:p w14:paraId="5F786932" w14:textId="63E88D88" w:rsidR="007B11F5" w:rsidRDefault="00E30769" w:rsidP="005D05C2">
      <w:pPr>
        <w:rPr>
          <w:rFonts w:ascii="Arial" w:hAnsi="Arial" w:cs="Arial"/>
          <w:sz w:val="20"/>
        </w:rPr>
      </w:pPr>
      <w:r>
        <w:rPr>
          <w:rFonts w:ascii="Arial" w:hAnsi="Arial" w:cs="Arial"/>
          <w:sz w:val="20"/>
        </w:rPr>
        <w:t>XYZ</w:t>
      </w:r>
      <w:r w:rsidR="00C16B51" w:rsidRPr="002B3611">
        <w:rPr>
          <w:rFonts w:ascii="Arial" w:hAnsi="Arial" w:cs="Arial"/>
          <w:sz w:val="20"/>
        </w:rPr>
        <w:t xml:space="preserve"> can terminate this Statement of Work at any time with </w:t>
      </w:r>
      <w:r w:rsidR="00C16B51">
        <w:rPr>
          <w:rFonts w:ascii="Arial" w:hAnsi="Arial" w:cs="Arial"/>
          <w:sz w:val="20"/>
        </w:rPr>
        <w:t>30 days written</w:t>
      </w:r>
      <w:r w:rsidR="00C16B51" w:rsidRPr="002B3611">
        <w:rPr>
          <w:rFonts w:ascii="Arial" w:hAnsi="Arial" w:cs="Arial"/>
          <w:sz w:val="20"/>
        </w:rPr>
        <w:t xml:space="preserve"> notice.</w:t>
      </w:r>
    </w:p>
    <w:p w14:paraId="7D94C038" w14:textId="77777777" w:rsidR="00C16B51" w:rsidRPr="0095378E" w:rsidRDefault="00C16B51" w:rsidP="005D05C2">
      <w:pPr>
        <w:rPr>
          <w:rFonts w:ascii="Arial" w:hAnsi="Arial" w:cs="Arial"/>
          <w:b/>
          <w:i/>
          <w:sz w:val="20"/>
          <w:szCs w:val="20"/>
          <w:highlight w:val="lightGray"/>
        </w:rPr>
      </w:pPr>
    </w:p>
    <w:p w14:paraId="29687E21" w14:textId="77777777" w:rsidR="00B31342" w:rsidRPr="0095378E" w:rsidRDefault="00FB3DC5" w:rsidP="00B31342">
      <w:pPr>
        <w:pStyle w:val="Heading1"/>
        <w:rPr>
          <w:sz w:val="20"/>
          <w:szCs w:val="20"/>
        </w:rPr>
      </w:pPr>
      <w:r w:rsidRPr="0095378E">
        <w:rPr>
          <w:sz w:val="20"/>
          <w:szCs w:val="20"/>
        </w:rPr>
        <w:lastRenderedPageBreak/>
        <w:t>Scope of S</w:t>
      </w:r>
      <w:bookmarkEnd w:id="0"/>
      <w:r w:rsidR="008564C5" w:rsidRPr="0095378E">
        <w:rPr>
          <w:sz w:val="20"/>
          <w:szCs w:val="20"/>
        </w:rPr>
        <w:t>ervices</w:t>
      </w:r>
    </w:p>
    <w:p w14:paraId="28BB7F19" w14:textId="77777777" w:rsidR="005153B2" w:rsidRPr="0095378E" w:rsidRDefault="005153B2" w:rsidP="005153B2">
      <w:pPr>
        <w:pStyle w:val="Heading2"/>
        <w:rPr>
          <w:sz w:val="20"/>
        </w:rPr>
      </w:pPr>
      <w:r w:rsidRPr="0095378E">
        <w:rPr>
          <w:sz w:val="20"/>
        </w:rPr>
        <w:t>Background</w:t>
      </w:r>
    </w:p>
    <w:p w14:paraId="3C07A405" w14:textId="3FFD2FE6" w:rsidR="00D377A1" w:rsidRPr="0095378E" w:rsidRDefault="00B64CB1" w:rsidP="00B64CB1">
      <w:pPr>
        <w:rPr>
          <w:rFonts w:ascii="Arial" w:hAnsi="Arial" w:cs="Arial"/>
          <w:sz w:val="20"/>
          <w:szCs w:val="20"/>
        </w:rPr>
      </w:pPr>
      <w:r w:rsidRPr="0095378E">
        <w:rPr>
          <w:rFonts w:ascii="Arial" w:hAnsi="Arial" w:cs="Arial"/>
          <w:sz w:val="20"/>
          <w:szCs w:val="20"/>
        </w:rPr>
        <w:t xml:space="preserve">Pursuant to SOW 96, Service Provider </w:t>
      </w:r>
      <w:r w:rsidR="00D55793" w:rsidRPr="0095378E">
        <w:rPr>
          <w:rFonts w:ascii="Arial" w:hAnsi="Arial" w:cs="Arial"/>
          <w:sz w:val="20"/>
          <w:szCs w:val="20"/>
        </w:rPr>
        <w:t xml:space="preserve">has </w:t>
      </w:r>
      <w:r w:rsidRPr="0095378E">
        <w:rPr>
          <w:rFonts w:ascii="Arial" w:hAnsi="Arial" w:cs="Arial"/>
          <w:sz w:val="20"/>
          <w:szCs w:val="20"/>
        </w:rPr>
        <w:t xml:space="preserve">provided support services in relation to </w:t>
      </w:r>
      <w:r w:rsidR="00E30769">
        <w:rPr>
          <w:rFonts w:ascii="Arial" w:hAnsi="Arial" w:cs="Arial"/>
          <w:sz w:val="20"/>
          <w:szCs w:val="20"/>
        </w:rPr>
        <w:t>XYZ</w:t>
      </w:r>
      <w:r w:rsidRPr="0095378E">
        <w:rPr>
          <w:rFonts w:ascii="Arial" w:hAnsi="Arial" w:cs="Arial"/>
          <w:sz w:val="20"/>
          <w:szCs w:val="20"/>
        </w:rPr>
        <w:t xml:space="preserve">’s </w:t>
      </w:r>
      <w:r w:rsidR="00E30769">
        <w:rPr>
          <w:rFonts w:ascii="Arial" w:hAnsi="Arial" w:cs="Arial"/>
          <w:sz w:val="20"/>
          <w:szCs w:val="20"/>
        </w:rPr>
        <w:t>is</w:t>
      </w:r>
      <w:r w:rsidR="00D55793" w:rsidRPr="0095378E">
        <w:rPr>
          <w:rFonts w:ascii="Arial" w:hAnsi="Arial" w:cs="Arial"/>
          <w:sz w:val="20"/>
          <w:szCs w:val="20"/>
        </w:rPr>
        <w:t xml:space="preserve"> </w:t>
      </w:r>
      <w:r w:rsidR="003B0E59" w:rsidRPr="0095378E">
        <w:rPr>
          <w:rFonts w:ascii="Arial" w:hAnsi="Arial" w:cs="Arial"/>
          <w:sz w:val="20"/>
          <w:szCs w:val="20"/>
        </w:rPr>
        <w:t xml:space="preserve">approximately </w:t>
      </w:r>
      <w:r w:rsidR="00D55793" w:rsidRPr="0095378E">
        <w:rPr>
          <w:rFonts w:ascii="Arial" w:hAnsi="Arial" w:cs="Arial"/>
          <w:sz w:val="20"/>
          <w:szCs w:val="20"/>
        </w:rPr>
        <w:t xml:space="preserve">5 years. </w:t>
      </w:r>
      <w:r w:rsidR="00A04383" w:rsidRPr="0095378E">
        <w:rPr>
          <w:rFonts w:ascii="Arial" w:hAnsi="Arial" w:cs="Arial"/>
          <w:sz w:val="20"/>
          <w:szCs w:val="20"/>
        </w:rPr>
        <w:t xml:space="preserve">Service Provider </w:t>
      </w:r>
      <w:r w:rsidR="00D55793" w:rsidRPr="0095378E">
        <w:rPr>
          <w:rFonts w:ascii="Arial" w:hAnsi="Arial" w:cs="Arial"/>
          <w:sz w:val="20"/>
          <w:szCs w:val="20"/>
        </w:rPr>
        <w:t xml:space="preserve">has delivered support services on </w:t>
      </w:r>
      <w:r w:rsidR="001F0381" w:rsidRPr="0095378E">
        <w:rPr>
          <w:rFonts w:ascii="Arial" w:hAnsi="Arial" w:cs="Arial"/>
          <w:sz w:val="20"/>
          <w:szCs w:val="20"/>
        </w:rPr>
        <w:t>Non-Production</w:t>
      </w:r>
      <w:r w:rsidR="00D55793" w:rsidRPr="0095378E">
        <w:rPr>
          <w:rFonts w:ascii="Arial" w:hAnsi="Arial" w:cs="Arial"/>
          <w:sz w:val="20"/>
          <w:szCs w:val="20"/>
        </w:rPr>
        <w:t xml:space="preserve"> environments and deploymen</w:t>
      </w:r>
      <w:r w:rsidR="00E20D9E" w:rsidRPr="0095378E">
        <w:rPr>
          <w:rFonts w:ascii="Arial" w:hAnsi="Arial" w:cs="Arial"/>
          <w:sz w:val="20"/>
          <w:szCs w:val="20"/>
        </w:rPr>
        <w:t>t</w:t>
      </w:r>
      <w:r w:rsidR="00D55793" w:rsidRPr="0095378E">
        <w:rPr>
          <w:rFonts w:ascii="Arial" w:hAnsi="Arial" w:cs="Arial"/>
          <w:sz w:val="20"/>
          <w:szCs w:val="20"/>
        </w:rPr>
        <w:t xml:space="preserve"> services on both Prod</w:t>
      </w:r>
      <w:r w:rsidR="00905C98" w:rsidRPr="0095378E">
        <w:rPr>
          <w:rFonts w:ascii="Arial" w:hAnsi="Arial" w:cs="Arial"/>
          <w:sz w:val="20"/>
          <w:szCs w:val="20"/>
        </w:rPr>
        <w:t>uction</w:t>
      </w:r>
      <w:r w:rsidR="00D55793" w:rsidRPr="0095378E">
        <w:rPr>
          <w:rFonts w:ascii="Arial" w:hAnsi="Arial" w:cs="Arial"/>
          <w:sz w:val="20"/>
          <w:szCs w:val="20"/>
        </w:rPr>
        <w:t xml:space="preserve"> and </w:t>
      </w:r>
      <w:r w:rsidR="001F0381" w:rsidRPr="0095378E">
        <w:rPr>
          <w:rFonts w:ascii="Arial" w:hAnsi="Arial" w:cs="Arial"/>
          <w:sz w:val="20"/>
          <w:szCs w:val="20"/>
        </w:rPr>
        <w:t>Non-Production</w:t>
      </w:r>
      <w:r w:rsidR="00D55793" w:rsidRPr="0095378E">
        <w:rPr>
          <w:rFonts w:ascii="Arial" w:hAnsi="Arial" w:cs="Arial"/>
          <w:sz w:val="20"/>
          <w:szCs w:val="20"/>
        </w:rPr>
        <w:t xml:space="preserve"> en</w:t>
      </w:r>
      <w:r w:rsidR="00F565C9" w:rsidRPr="0095378E">
        <w:rPr>
          <w:rFonts w:ascii="Arial" w:hAnsi="Arial" w:cs="Arial"/>
          <w:sz w:val="20"/>
          <w:szCs w:val="20"/>
        </w:rPr>
        <w:t>vironments.</w:t>
      </w:r>
    </w:p>
    <w:p w14:paraId="0C2C27AA" w14:textId="77777777" w:rsidR="003B0E59" w:rsidRPr="0095378E" w:rsidRDefault="003B0E59" w:rsidP="00B64CB1">
      <w:pPr>
        <w:rPr>
          <w:rFonts w:ascii="Arial" w:hAnsi="Arial" w:cs="Arial"/>
          <w:sz w:val="20"/>
          <w:szCs w:val="20"/>
        </w:rPr>
      </w:pPr>
    </w:p>
    <w:p w14:paraId="14FA620D" w14:textId="6F236032" w:rsidR="00B45AD8" w:rsidRPr="0095378E" w:rsidRDefault="003B0E59" w:rsidP="003B0E59">
      <w:pPr>
        <w:rPr>
          <w:rFonts w:ascii="Arial" w:hAnsi="Arial" w:cs="Arial"/>
          <w:sz w:val="20"/>
          <w:szCs w:val="20"/>
          <w:highlight w:val="yellow"/>
        </w:rPr>
      </w:pPr>
      <w:r w:rsidRPr="0095378E">
        <w:rPr>
          <w:rFonts w:ascii="Arial" w:hAnsi="Arial" w:cs="Arial"/>
          <w:sz w:val="20"/>
          <w:szCs w:val="20"/>
        </w:rPr>
        <w:t xml:space="preserve">SOW 96 will expire on 30 September 2017 and </w:t>
      </w:r>
      <w:r w:rsidR="00E30769">
        <w:rPr>
          <w:rFonts w:ascii="Arial" w:hAnsi="Arial" w:cs="Arial"/>
          <w:sz w:val="20"/>
          <w:szCs w:val="20"/>
        </w:rPr>
        <w:t>XYZ</w:t>
      </w:r>
      <w:r w:rsidRPr="0095378E">
        <w:rPr>
          <w:rFonts w:ascii="Arial" w:hAnsi="Arial" w:cs="Arial"/>
          <w:sz w:val="20"/>
          <w:szCs w:val="20"/>
        </w:rPr>
        <w:t xml:space="preserve"> now wishes to </w:t>
      </w:r>
      <w:proofErr w:type="gramStart"/>
      <w:r w:rsidRPr="0095378E">
        <w:rPr>
          <w:rFonts w:ascii="Arial" w:hAnsi="Arial" w:cs="Arial"/>
          <w:sz w:val="20"/>
          <w:szCs w:val="20"/>
        </w:rPr>
        <w:t>enter into</w:t>
      </w:r>
      <w:proofErr w:type="gramEnd"/>
      <w:r w:rsidRPr="0095378E">
        <w:rPr>
          <w:rFonts w:ascii="Arial" w:hAnsi="Arial" w:cs="Arial"/>
          <w:sz w:val="20"/>
          <w:szCs w:val="20"/>
        </w:rPr>
        <w:t xml:space="preserve"> this SOW 230 for similar services to those performed under SOW 96 with respect to the following: </w:t>
      </w:r>
    </w:p>
    <w:p w14:paraId="64905686" w14:textId="77777777" w:rsidR="00B45AD8" w:rsidRPr="0095378E" w:rsidRDefault="00B45AD8" w:rsidP="00B45AD8">
      <w:pPr>
        <w:ind w:left="720"/>
        <w:rPr>
          <w:rFonts w:ascii="Arial" w:hAnsi="Arial" w:cs="Arial"/>
          <w:sz w:val="20"/>
          <w:szCs w:val="20"/>
          <w:highlight w:val="yellow"/>
        </w:rPr>
      </w:pPr>
    </w:p>
    <w:p w14:paraId="10544FAA" w14:textId="77777777" w:rsidR="00B45AD8" w:rsidRPr="0095378E" w:rsidRDefault="00D96F6F" w:rsidP="00D75B40">
      <w:pPr>
        <w:pStyle w:val="ListParagraph"/>
        <w:numPr>
          <w:ilvl w:val="0"/>
          <w:numId w:val="32"/>
        </w:numPr>
        <w:rPr>
          <w:rFonts w:ascii="Arial" w:hAnsi="Arial" w:cs="Arial"/>
          <w:sz w:val="20"/>
          <w:szCs w:val="20"/>
        </w:rPr>
      </w:pPr>
      <w:r w:rsidRPr="0095378E">
        <w:rPr>
          <w:rFonts w:ascii="Arial" w:hAnsi="Arial" w:cs="Arial"/>
          <w:sz w:val="20"/>
          <w:szCs w:val="20"/>
        </w:rPr>
        <w:t>Environments and</w:t>
      </w:r>
      <w:r w:rsidR="003D4252" w:rsidRPr="0095378E">
        <w:rPr>
          <w:rFonts w:ascii="Arial" w:hAnsi="Arial" w:cs="Arial"/>
          <w:sz w:val="20"/>
          <w:szCs w:val="20"/>
        </w:rPr>
        <w:t xml:space="preserve"> their</w:t>
      </w:r>
      <w:r w:rsidR="00611937" w:rsidRPr="0095378E">
        <w:rPr>
          <w:rFonts w:ascii="Arial" w:hAnsi="Arial" w:cs="Arial"/>
          <w:sz w:val="20"/>
          <w:szCs w:val="20"/>
        </w:rPr>
        <w:t xml:space="preserve"> </w:t>
      </w:r>
      <w:r w:rsidR="0049754A" w:rsidRPr="0095378E">
        <w:rPr>
          <w:rFonts w:ascii="Arial" w:hAnsi="Arial" w:cs="Arial"/>
          <w:sz w:val="20"/>
          <w:szCs w:val="20"/>
        </w:rPr>
        <w:t>associated complexity</w:t>
      </w:r>
    </w:p>
    <w:p w14:paraId="0D80DF56" w14:textId="77777777" w:rsidR="00F27873" w:rsidRPr="0095378E" w:rsidRDefault="00F27873" w:rsidP="00B45AD8">
      <w:pPr>
        <w:ind w:left="720"/>
        <w:rPr>
          <w:rFonts w:ascii="Arial" w:hAnsi="Arial" w:cs="Arial"/>
          <w:sz w:val="20"/>
          <w:szCs w:val="20"/>
        </w:rPr>
      </w:pPr>
    </w:p>
    <w:p w14:paraId="2404B106" w14:textId="77777777" w:rsidR="00871967" w:rsidRPr="0095378E" w:rsidRDefault="00F27873" w:rsidP="002579B6">
      <w:pPr>
        <w:pStyle w:val="ListParagraph"/>
        <w:numPr>
          <w:ilvl w:val="0"/>
          <w:numId w:val="32"/>
        </w:numPr>
        <w:rPr>
          <w:rFonts w:ascii="Arial" w:hAnsi="Arial" w:cs="Arial"/>
          <w:sz w:val="20"/>
          <w:szCs w:val="20"/>
        </w:rPr>
      </w:pPr>
      <w:r w:rsidRPr="0095378E">
        <w:rPr>
          <w:rFonts w:ascii="Arial" w:hAnsi="Arial" w:cs="Arial"/>
          <w:sz w:val="20"/>
          <w:szCs w:val="20"/>
        </w:rPr>
        <w:t>Environments availability</w:t>
      </w:r>
      <w:r w:rsidR="00611937" w:rsidRPr="0095378E">
        <w:rPr>
          <w:rFonts w:ascii="Arial" w:hAnsi="Arial" w:cs="Arial"/>
          <w:sz w:val="20"/>
          <w:szCs w:val="20"/>
        </w:rPr>
        <w:t xml:space="preserve"> </w:t>
      </w:r>
    </w:p>
    <w:p w14:paraId="6307F14B" w14:textId="77777777" w:rsidR="003D4252" w:rsidRPr="0095378E" w:rsidRDefault="003D4252" w:rsidP="003D4252">
      <w:pPr>
        <w:rPr>
          <w:rFonts w:ascii="Arial" w:hAnsi="Arial" w:cs="Arial"/>
          <w:sz w:val="20"/>
          <w:szCs w:val="20"/>
        </w:rPr>
      </w:pPr>
    </w:p>
    <w:p w14:paraId="42C0BA57" w14:textId="77777777" w:rsidR="005F5270" w:rsidRPr="0095378E" w:rsidRDefault="00871967" w:rsidP="00D75B40">
      <w:pPr>
        <w:pStyle w:val="ListParagraph"/>
        <w:numPr>
          <w:ilvl w:val="0"/>
          <w:numId w:val="32"/>
        </w:numPr>
        <w:rPr>
          <w:rFonts w:ascii="Arial" w:hAnsi="Arial" w:cs="Arial"/>
          <w:sz w:val="20"/>
          <w:szCs w:val="20"/>
        </w:rPr>
      </w:pPr>
      <w:r w:rsidRPr="0095378E">
        <w:rPr>
          <w:rFonts w:ascii="Arial" w:hAnsi="Arial" w:cs="Arial"/>
          <w:sz w:val="20"/>
          <w:szCs w:val="20"/>
        </w:rPr>
        <w:t>Progres</w:t>
      </w:r>
      <w:r w:rsidR="007E1B19" w:rsidRPr="0095378E">
        <w:rPr>
          <w:rFonts w:ascii="Arial" w:hAnsi="Arial" w:cs="Arial"/>
          <w:sz w:val="20"/>
          <w:szCs w:val="20"/>
        </w:rPr>
        <w:t xml:space="preserve">sive </w:t>
      </w:r>
      <w:r w:rsidR="0049754A" w:rsidRPr="0095378E">
        <w:rPr>
          <w:rFonts w:ascii="Arial" w:hAnsi="Arial" w:cs="Arial"/>
          <w:sz w:val="20"/>
          <w:szCs w:val="20"/>
        </w:rPr>
        <w:t>reduction of defect counts</w:t>
      </w:r>
    </w:p>
    <w:p w14:paraId="76B96B40" w14:textId="77777777" w:rsidR="007743F5" w:rsidRPr="0095378E" w:rsidRDefault="0049754A" w:rsidP="007743F5">
      <w:pPr>
        <w:rPr>
          <w:rFonts w:ascii="Arial" w:hAnsi="Arial" w:cs="Arial"/>
          <w:sz w:val="20"/>
          <w:szCs w:val="20"/>
        </w:rPr>
      </w:pPr>
      <w:r w:rsidRPr="0095378E">
        <w:rPr>
          <w:rFonts w:ascii="Arial" w:hAnsi="Arial" w:cs="Arial"/>
          <w:sz w:val="20"/>
          <w:szCs w:val="20"/>
        </w:rPr>
        <w:t xml:space="preserve"> </w:t>
      </w:r>
    </w:p>
    <w:p w14:paraId="425479AD" w14:textId="77777777" w:rsidR="005153B2" w:rsidRPr="0095378E" w:rsidRDefault="007743F5" w:rsidP="00AD7CE1">
      <w:pPr>
        <w:pStyle w:val="ListParagraph"/>
        <w:numPr>
          <w:ilvl w:val="0"/>
          <w:numId w:val="33"/>
        </w:numPr>
        <w:rPr>
          <w:rFonts w:ascii="Arial" w:hAnsi="Arial" w:cs="Arial"/>
          <w:sz w:val="20"/>
          <w:szCs w:val="20"/>
        </w:rPr>
      </w:pPr>
      <w:r w:rsidRPr="0095378E">
        <w:rPr>
          <w:rFonts w:ascii="Arial" w:hAnsi="Arial" w:cs="Arial"/>
          <w:sz w:val="20"/>
          <w:szCs w:val="20"/>
        </w:rPr>
        <w:t>Deployment Services</w:t>
      </w:r>
      <w:r w:rsidR="00702265" w:rsidRPr="0095378E">
        <w:rPr>
          <w:rFonts w:ascii="Arial" w:hAnsi="Arial" w:cs="Arial"/>
          <w:sz w:val="20"/>
          <w:szCs w:val="20"/>
        </w:rPr>
        <w:t xml:space="preserve"> on </w:t>
      </w:r>
      <w:r w:rsidR="002A1AE9" w:rsidRPr="0095378E">
        <w:rPr>
          <w:rFonts w:ascii="Arial" w:hAnsi="Arial" w:cs="Arial"/>
          <w:sz w:val="20"/>
          <w:szCs w:val="20"/>
        </w:rPr>
        <w:t>non-production</w:t>
      </w:r>
      <w:r w:rsidR="00702265" w:rsidRPr="0095378E">
        <w:rPr>
          <w:rFonts w:ascii="Arial" w:hAnsi="Arial" w:cs="Arial"/>
          <w:sz w:val="20"/>
          <w:szCs w:val="20"/>
        </w:rPr>
        <w:t xml:space="preserve"> environments</w:t>
      </w:r>
      <w:r w:rsidRPr="0095378E">
        <w:rPr>
          <w:rFonts w:ascii="Arial" w:hAnsi="Arial" w:cs="Arial"/>
          <w:sz w:val="20"/>
          <w:szCs w:val="20"/>
        </w:rPr>
        <w:t xml:space="preserve"> </w:t>
      </w:r>
      <w:r w:rsidR="00702265" w:rsidRPr="0095378E">
        <w:rPr>
          <w:rFonts w:ascii="Arial" w:hAnsi="Arial" w:cs="Arial"/>
          <w:sz w:val="20"/>
          <w:szCs w:val="20"/>
        </w:rPr>
        <w:t xml:space="preserve"> </w:t>
      </w:r>
    </w:p>
    <w:p w14:paraId="3DCCAC67" w14:textId="77777777" w:rsidR="005153B2" w:rsidRPr="0095378E" w:rsidRDefault="005153B2" w:rsidP="005153B2">
      <w:pPr>
        <w:pStyle w:val="Heading2"/>
        <w:keepLines/>
        <w:rPr>
          <w:sz w:val="20"/>
        </w:rPr>
      </w:pPr>
      <w:r w:rsidRPr="0095378E">
        <w:rPr>
          <w:sz w:val="20"/>
        </w:rPr>
        <w:t>Services (and Associated Deliverables)</w:t>
      </w:r>
    </w:p>
    <w:p w14:paraId="6FFEBAFD" w14:textId="77777777" w:rsidR="005153B2" w:rsidRPr="0095378E" w:rsidRDefault="005153B2" w:rsidP="005153B2">
      <w:pPr>
        <w:pStyle w:val="Normal2"/>
        <w:keepNext/>
        <w:keepLines/>
        <w:jc w:val="both"/>
      </w:pPr>
      <w:r w:rsidRPr="0095378E">
        <w:t>Services to be provided under this SOW are of the following general type and description:</w:t>
      </w:r>
    </w:p>
    <w:p w14:paraId="1A58785E" w14:textId="77777777" w:rsidR="005153B2" w:rsidRPr="0095378E" w:rsidRDefault="005153B2" w:rsidP="005153B2">
      <w:pPr>
        <w:pStyle w:val="Normal2"/>
        <w:keepNext/>
        <w:keepLines/>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463"/>
        <w:gridCol w:w="5386"/>
      </w:tblGrid>
      <w:tr w:rsidR="005153B2" w:rsidRPr="0095378E" w14:paraId="3E838D34" w14:textId="77777777" w:rsidTr="005C7715">
        <w:trPr>
          <w:tblHeader/>
        </w:trPr>
        <w:tc>
          <w:tcPr>
            <w:tcW w:w="1514" w:type="dxa"/>
            <w:shd w:val="clear" w:color="auto" w:fill="D9D9D9"/>
            <w:vAlign w:val="center"/>
          </w:tcPr>
          <w:p w14:paraId="4F0E7CBF" w14:textId="77777777" w:rsidR="005153B2" w:rsidRPr="0095378E" w:rsidRDefault="00F565C9" w:rsidP="005C7715">
            <w:pPr>
              <w:keepNext/>
              <w:keepLines/>
              <w:spacing w:before="60" w:after="60"/>
              <w:rPr>
                <w:rFonts w:ascii="Arial" w:hAnsi="Arial" w:cs="Arial"/>
                <w:b/>
                <w:sz w:val="20"/>
                <w:szCs w:val="20"/>
              </w:rPr>
            </w:pPr>
            <w:r w:rsidRPr="0095378E">
              <w:rPr>
                <w:rFonts w:ascii="Arial" w:hAnsi="Arial" w:cs="Arial"/>
                <w:b/>
                <w:sz w:val="20"/>
                <w:szCs w:val="20"/>
              </w:rPr>
              <w:t>Type of</w:t>
            </w:r>
            <w:r w:rsidR="005153B2" w:rsidRPr="0095378E">
              <w:rPr>
                <w:rFonts w:ascii="Arial" w:hAnsi="Arial" w:cs="Arial"/>
                <w:b/>
                <w:sz w:val="20"/>
                <w:szCs w:val="20"/>
              </w:rPr>
              <w:t xml:space="preserve"> Service</w:t>
            </w:r>
          </w:p>
        </w:tc>
        <w:tc>
          <w:tcPr>
            <w:tcW w:w="1463" w:type="dxa"/>
            <w:shd w:val="clear" w:color="auto" w:fill="D9D9D9"/>
            <w:vAlign w:val="center"/>
          </w:tcPr>
          <w:p w14:paraId="79D499FA"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Applicable? [yes/no]</w:t>
            </w:r>
          </w:p>
        </w:tc>
        <w:tc>
          <w:tcPr>
            <w:tcW w:w="5386" w:type="dxa"/>
            <w:shd w:val="clear" w:color="auto" w:fill="D9D9D9"/>
            <w:vAlign w:val="center"/>
          </w:tcPr>
          <w:p w14:paraId="6C240FEB" w14:textId="77777777" w:rsidR="005153B2" w:rsidRPr="0095378E" w:rsidRDefault="005153B2" w:rsidP="005C7715">
            <w:pPr>
              <w:keepNext/>
              <w:keepLines/>
              <w:spacing w:before="60" w:after="60"/>
              <w:rPr>
                <w:rFonts w:ascii="Arial" w:hAnsi="Arial" w:cs="Arial"/>
                <w:b/>
                <w:sz w:val="20"/>
                <w:szCs w:val="20"/>
              </w:rPr>
            </w:pPr>
            <w:r w:rsidRPr="0095378E">
              <w:rPr>
                <w:rFonts w:ascii="Arial" w:hAnsi="Arial" w:cs="Arial"/>
                <w:b/>
                <w:sz w:val="20"/>
                <w:szCs w:val="20"/>
              </w:rPr>
              <w:t>Brief description of Services</w:t>
            </w:r>
          </w:p>
        </w:tc>
      </w:tr>
      <w:tr w:rsidR="005153B2" w:rsidRPr="0095378E" w14:paraId="544526F6" w14:textId="77777777" w:rsidTr="005C7715">
        <w:tc>
          <w:tcPr>
            <w:tcW w:w="1514" w:type="dxa"/>
            <w:vAlign w:val="center"/>
          </w:tcPr>
          <w:p w14:paraId="57CCCDD8" w14:textId="77777777" w:rsidR="005153B2" w:rsidRPr="0095378E" w:rsidRDefault="005153B2" w:rsidP="005C7715">
            <w:pPr>
              <w:keepNext/>
              <w:keepLines/>
              <w:spacing w:before="60" w:after="60"/>
              <w:jc w:val="both"/>
              <w:rPr>
                <w:rFonts w:ascii="Arial" w:hAnsi="Arial" w:cs="Arial"/>
                <w:sz w:val="20"/>
                <w:szCs w:val="20"/>
              </w:rPr>
            </w:pPr>
            <w:r w:rsidRPr="0095378E">
              <w:rPr>
                <w:rFonts w:ascii="Arial" w:hAnsi="Arial" w:cs="Arial"/>
                <w:sz w:val="20"/>
                <w:szCs w:val="20"/>
              </w:rPr>
              <w:t>Outsource Services</w:t>
            </w:r>
          </w:p>
        </w:tc>
        <w:tc>
          <w:tcPr>
            <w:tcW w:w="1463" w:type="dxa"/>
            <w:vAlign w:val="center"/>
          </w:tcPr>
          <w:p w14:paraId="6701BC05" w14:textId="77777777" w:rsidR="005153B2" w:rsidRPr="0095378E" w:rsidRDefault="005153B2" w:rsidP="005C7715">
            <w:pPr>
              <w:keepNext/>
              <w:keepLines/>
              <w:spacing w:before="60" w:after="60"/>
              <w:jc w:val="both"/>
              <w:rPr>
                <w:rFonts w:ascii="Arial" w:hAnsi="Arial" w:cs="Arial"/>
                <w:sz w:val="20"/>
                <w:szCs w:val="20"/>
                <w:highlight w:val="lightGray"/>
              </w:rPr>
            </w:pPr>
            <w:r w:rsidRPr="0095378E">
              <w:rPr>
                <w:rFonts w:ascii="Arial" w:hAnsi="Arial" w:cs="Arial"/>
                <w:sz w:val="20"/>
                <w:szCs w:val="20"/>
              </w:rPr>
              <w:t>Yes</w:t>
            </w:r>
          </w:p>
        </w:tc>
        <w:tc>
          <w:tcPr>
            <w:tcW w:w="5386" w:type="dxa"/>
            <w:vAlign w:val="center"/>
          </w:tcPr>
          <w:p w14:paraId="489702E1" w14:textId="77777777" w:rsidR="000E411C" w:rsidRPr="0095378E" w:rsidRDefault="00716A53" w:rsidP="00470D00">
            <w:pPr>
              <w:keepNext/>
              <w:keepLines/>
              <w:spacing w:before="60" w:after="60"/>
              <w:rPr>
                <w:rFonts w:ascii="Arial" w:hAnsi="Arial" w:cs="Arial"/>
                <w:sz w:val="20"/>
                <w:szCs w:val="20"/>
              </w:rPr>
            </w:pPr>
            <w:r w:rsidRPr="0095378E">
              <w:rPr>
                <w:rFonts w:ascii="Arial" w:hAnsi="Arial" w:cs="Arial"/>
                <w:sz w:val="20"/>
                <w:szCs w:val="20"/>
              </w:rPr>
              <w:t xml:space="preserve">Provide </w:t>
            </w:r>
            <w:r w:rsidR="007A073D" w:rsidRPr="0095378E">
              <w:rPr>
                <w:rFonts w:ascii="Arial" w:hAnsi="Arial" w:cs="Arial"/>
                <w:sz w:val="20"/>
                <w:szCs w:val="20"/>
              </w:rPr>
              <w:t>environment</w:t>
            </w:r>
            <w:r w:rsidRPr="0095378E">
              <w:rPr>
                <w:rFonts w:ascii="Arial" w:hAnsi="Arial" w:cs="Arial"/>
                <w:sz w:val="20"/>
                <w:szCs w:val="20"/>
              </w:rPr>
              <w:t xml:space="preserve"> support services on the </w:t>
            </w:r>
            <w:r w:rsidR="007A073D" w:rsidRPr="0095378E">
              <w:rPr>
                <w:rFonts w:ascii="Arial" w:hAnsi="Arial" w:cs="Arial"/>
                <w:sz w:val="20"/>
                <w:szCs w:val="20"/>
              </w:rPr>
              <w:t>non-production</w:t>
            </w:r>
            <w:r w:rsidR="000E411C" w:rsidRPr="0095378E">
              <w:rPr>
                <w:rFonts w:ascii="Arial" w:hAnsi="Arial" w:cs="Arial"/>
                <w:sz w:val="20"/>
                <w:szCs w:val="20"/>
              </w:rPr>
              <w:t xml:space="preserve"> </w:t>
            </w:r>
            <w:r w:rsidR="007A073D" w:rsidRPr="0095378E">
              <w:rPr>
                <w:rFonts w:ascii="Arial" w:hAnsi="Arial" w:cs="Arial"/>
                <w:sz w:val="20"/>
                <w:szCs w:val="20"/>
              </w:rPr>
              <w:t>environments</w:t>
            </w:r>
            <w:r w:rsidR="00ED1B6C" w:rsidRPr="0095378E">
              <w:rPr>
                <w:rFonts w:ascii="Arial" w:hAnsi="Arial" w:cs="Arial"/>
                <w:sz w:val="20"/>
                <w:szCs w:val="20"/>
              </w:rPr>
              <w:t xml:space="preserve"> listed in this SOW</w:t>
            </w:r>
            <w:r w:rsidR="00470D00" w:rsidRPr="0095378E">
              <w:rPr>
                <w:rFonts w:ascii="Arial" w:hAnsi="Arial" w:cs="Arial"/>
                <w:sz w:val="20"/>
                <w:szCs w:val="20"/>
              </w:rPr>
              <w:t>.</w:t>
            </w:r>
          </w:p>
          <w:p w14:paraId="64563D44" w14:textId="77777777" w:rsidR="00470D00" w:rsidRPr="0095378E" w:rsidRDefault="00470D00" w:rsidP="002D4803">
            <w:pPr>
              <w:keepNext/>
              <w:keepLines/>
              <w:spacing w:before="60" w:after="60"/>
              <w:rPr>
                <w:rFonts w:ascii="Arial" w:hAnsi="Arial" w:cs="Arial"/>
                <w:sz w:val="20"/>
                <w:szCs w:val="20"/>
              </w:rPr>
            </w:pPr>
          </w:p>
          <w:p w14:paraId="5B793723" w14:textId="77777777" w:rsidR="005153B2" w:rsidRPr="0095378E" w:rsidRDefault="000E411C" w:rsidP="002D4803">
            <w:pPr>
              <w:keepNext/>
              <w:keepLines/>
              <w:spacing w:before="60" w:after="60"/>
              <w:rPr>
                <w:rFonts w:ascii="Arial" w:hAnsi="Arial" w:cs="Arial"/>
                <w:sz w:val="20"/>
                <w:szCs w:val="20"/>
                <w:highlight w:val="lightGray"/>
              </w:rPr>
            </w:pPr>
            <w:r w:rsidRPr="0095378E">
              <w:rPr>
                <w:rFonts w:ascii="Arial" w:hAnsi="Arial" w:cs="Arial"/>
                <w:sz w:val="20"/>
                <w:szCs w:val="20"/>
              </w:rPr>
              <w:t xml:space="preserve">Provide deployment services on </w:t>
            </w:r>
            <w:r w:rsidR="007A073D" w:rsidRPr="0095378E">
              <w:rPr>
                <w:rFonts w:ascii="Arial" w:hAnsi="Arial" w:cs="Arial"/>
                <w:sz w:val="20"/>
                <w:szCs w:val="20"/>
              </w:rPr>
              <w:t>non-production</w:t>
            </w:r>
            <w:r w:rsidRPr="0095378E">
              <w:rPr>
                <w:rFonts w:ascii="Arial" w:hAnsi="Arial" w:cs="Arial"/>
                <w:sz w:val="20"/>
                <w:szCs w:val="20"/>
              </w:rPr>
              <w:t xml:space="preserve"> </w:t>
            </w:r>
            <w:r w:rsidR="007A073D" w:rsidRPr="0095378E">
              <w:rPr>
                <w:rFonts w:ascii="Arial" w:hAnsi="Arial" w:cs="Arial"/>
                <w:sz w:val="20"/>
                <w:szCs w:val="20"/>
              </w:rPr>
              <w:t>environments</w:t>
            </w:r>
            <w:r w:rsidR="00470D00" w:rsidRPr="0095378E">
              <w:rPr>
                <w:rFonts w:ascii="Arial" w:hAnsi="Arial" w:cs="Arial"/>
                <w:sz w:val="20"/>
                <w:szCs w:val="20"/>
              </w:rPr>
              <w:t>.</w:t>
            </w:r>
          </w:p>
        </w:tc>
      </w:tr>
    </w:tbl>
    <w:p w14:paraId="7BF47EC2" w14:textId="77777777" w:rsidR="005153B2" w:rsidRPr="0095378E" w:rsidRDefault="005153B2" w:rsidP="00B31342">
      <w:pPr>
        <w:pStyle w:val="Normal2"/>
        <w:jc w:val="both"/>
      </w:pPr>
    </w:p>
    <w:p w14:paraId="6DAFDF0C" w14:textId="77777777" w:rsidR="005D05C2" w:rsidRPr="0095378E" w:rsidRDefault="00FB3DC5" w:rsidP="00AC6B82">
      <w:pPr>
        <w:pStyle w:val="Normal2"/>
      </w:pPr>
      <w:r w:rsidRPr="0095378E">
        <w:t>The following section details the Services to be provided and any additional terms applicable to them.  However, except where specifically stated otherwise, it does not detract from any other obligations specified to be performed under Parts A and C of the MA (</w:t>
      </w:r>
      <w:r w:rsidR="008B62B9" w:rsidRPr="0095378E">
        <w:t>e.g.</w:t>
      </w:r>
      <w:r w:rsidRPr="0095378E">
        <w:t>, re BCP/DRP or Disengagement) or under the relevant Schedules to the MA.</w:t>
      </w:r>
      <w:r w:rsidR="005D05C2" w:rsidRPr="0095378E">
        <w:t xml:space="preserve"> </w:t>
      </w:r>
    </w:p>
    <w:p w14:paraId="0F0CB1E5" w14:textId="77777777" w:rsidR="00230035" w:rsidRPr="0095378E" w:rsidRDefault="00230035" w:rsidP="00B31342">
      <w:pPr>
        <w:pStyle w:val="Normal2"/>
        <w:jc w:val="both"/>
      </w:pPr>
    </w:p>
    <w:p w14:paraId="75114C45" w14:textId="3B2E4F9B" w:rsidR="00ED341F" w:rsidRPr="0095378E" w:rsidRDefault="00230035" w:rsidP="00B275B4">
      <w:pPr>
        <w:pStyle w:val="ListParagraph"/>
        <w:numPr>
          <w:ilvl w:val="0"/>
          <w:numId w:val="34"/>
        </w:numPr>
        <w:rPr>
          <w:rFonts w:ascii="Arial" w:hAnsi="Arial" w:cs="Arial"/>
          <w:sz w:val="20"/>
          <w:szCs w:val="20"/>
        </w:rPr>
      </w:pPr>
      <w:r w:rsidRPr="0095378E">
        <w:rPr>
          <w:rFonts w:ascii="Arial" w:hAnsi="Arial" w:cs="Arial"/>
          <w:sz w:val="20"/>
          <w:szCs w:val="20"/>
        </w:rPr>
        <w:t>Service Provider will perform</w:t>
      </w:r>
      <w:r w:rsidR="00D8219F" w:rsidRPr="0095378E">
        <w:rPr>
          <w:rFonts w:ascii="Arial" w:hAnsi="Arial" w:cs="Arial"/>
          <w:sz w:val="20"/>
          <w:szCs w:val="20"/>
        </w:rPr>
        <w:t xml:space="preserve"> the following services on </w:t>
      </w:r>
      <w:r w:rsidR="00D96F6F" w:rsidRPr="0095378E">
        <w:rPr>
          <w:rFonts w:ascii="Arial" w:hAnsi="Arial" w:cs="Arial"/>
          <w:sz w:val="20"/>
          <w:szCs w:val="20"/>
        </w:rPr>
        <w:t>non-production</w:t>
      </w:r>
      <w:r w:rsidR="00A407ED" w:rsidRPr="0095378E">
        <w:rPr>
          <w:rFonts w:ascii="Arial" w:hAnsi="Arial" w:cs="Arial"/>
          <w:sz w:val="20"/>
          <w:szCs w:val="20"/>
        </w:rPr>
        <w:t xml:space="preserve"> e</w:t>
      </w:r>
      <w:r w:rsidR="002A1AE9" w:rsidRPr="0095378E">
        <w:rPr>
          <w:rFonts w:ascii="Arial" w:hAnsi="Arial" w:cs="Arial"/>
          <w:sz w:val="20"/>
          <w:szCs w:val="20"/>
        </w:rPr>
        <w:t>nvironments</w:t>
      </w:r>
      <w:r w:rsidR="00A407ED" w:rsidRPr="0095378E">
        <w:rPr>
          <w:rFonts w:ascii="Arial" w:hAnsi="Arial" w:cs="Arial"/>
          <w:sz w:val="20"/>
          <w:szCs w:val="20"/>
        </w:rPr>
        <w:t xml:space="preserve"> (listed in section 4.6)</w:t>
      </w:r>
      <w:r w:rsidR="00ED341F" w:rsidRPr="0095378E">
        <w:rPr>
          <w:rFonts w:ascii="Arial" w:hAnsi="Arial" w:cs="Arial"/>
          <w:sz w:val="20"/>
          <w:szCs w:val="20"/>
        </w:rPr>
        <w:t xml:space="preserve"> for </w:t>
      </w:r>
      <w:r w:rsidR="00E30769">
        <w:rPr>
          <w:rFonts w:ascii="Arial" w:hAnsi="Arial" w:cs="Arial"/>
          <w:sz w:val="20"/>
          <w:szCs w:val="20"/>
        </w:rPr>
        <w:t xml:space="preserve">Core </w:t>
      </w:r>
      <w:r w:rsidR="00ED341F" w:rsidRPr="0095378E">
        <w:rPr>
          <w:rFonts w:ascii="Arial" w:hAnsi="Arial" w:cs="Arial"/>
          <w:sz w:val="20"/>
          <w:szCs w:val="20"/>
        </w:rPr>
        <w:t xml:space="preserve">Platform </w:t>
      </w:r>
      <w:r w:rsidR="002579B6" w:rsidRPr="0095378E">
        <w:rPr>
          <w:rFonts w:ascii="Arial" w:hAnsi="Arial" w:cs="Arial"/>
          <w:sz w:val="20"/>
          <w:szCs w:val="20"/>
        </w:rPr>
        <w:t xml:space="preserve">as defined in </w:t>
      </w:r>
      <w:r w:rsidR="00DC4254" w:rsidRPr="0095378E">
        <w:rPr>
          <w:rFonts w:ascii="Arial" w:hAnsi="Arial" w:cs="Arial"/>
          <w:sz w:val="20"/>
          <w:szCs w:val="20"/>
        </w:rPr>
        <w:t xml:space="preserve">the </w:t>
      </w:r>
      <w:r w:rsidR="002579B6" w:rsidRPr="0095378E">
        <w:rPr>
          <w:rFonts w:ascii="Arial" w:hAnsi="Arial" w:cs="Arial"/>
          <w:sz w:val="20"/>
          <w:szCs w:val="20"/>
        </w:rPr>
        <w:t>DOS</w:t>
      </w:r>
    </w:p>
    <w:p w14:paraId="33A7E81B" w14:textId="77777777" w:rsidR="00CE689C"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Incident and problem management (Incidents for the scope of this SOW is referred to as environment defects)</w:t>
      </w:r>
      <w:r w:rsidR="00CE689C" w:rsidRPr="0095378E">
        <w:rPr>
          <w:rFonts w:ascii="Arial" w:hAnsi="Arial" w:cs="Arial"/>
          <w:sz w:val="20"/>
          <w:szCs w:val="20"/>
        </w:rPr>
        <w:t xml:space="preserve">. </w:t>
      </w:r>
    </w:p>
    <w:p w14:paraId="4B802328" w14:textId="77777777" w:rsidR="00EE5DBB" w:rsidRPr="0095378E" w:rsidRDefault="00CE689C" w:rsidP="00B275B4">
      <w:pPr>
        <w:pStyle w:val="ListParagraph"/>
        <w:numPr>
          <w:ilvl w:val="0"/>
          <w:numId w:val="35"/>
        </w:numPr>
        <w:rPr>
          <w:rFonts w:ascii="Arial" w:hAnsi="Arial" w:cs="Arial"/>
          <w:sz w:val="20"/>
          <w:szCs w:val="20"/>
        </w:rPr>
      </w:pPr>
      <w:r w:rsidRPr="0095378E">
        <w:rPr>
          <w:rFonts w:ascii="Arial" w:hAnsi="Arial" w:cs="Arial"/>
          <w:sz w:val="20"/>
          <w:szCs w:val="20"/>
        </w:rPr>
        <w:t xml:space="preserve">Improvement initiatives for </w:t>
      </w:r>
      <w:r w:rsidR="001B73C8" w:rsidRPr="0095378E">
        <w:rPr>
          <w:rFonts w:ascii="Arial" w:hAnsi="Arial" w:cs="Arial"/>
          <w:sz w:val="20"/>
          <w:szCs w:val="20"/>
        </w:rPr>
        <w:t>defect reduction</w:t>
      </w:r>
    </w:p>
    <w:p w14:paraId="0DD19D16" w14:textId="77777777" w:rsidR="00EE5DBB" w:rsidRPr="0095378E" w:rsidRDefault="00D83EE1" w:rsidP="00B275B4">
      <w:pPr>
        <w:pStyle w:val="ListParagraph"/>
        <w:numPr>
          <w:ilvl w:val="0"/>
          <w:numId w:val="35"/>
        </w:numPr>
        <w:rPr>
          <w:rFonts w:ascii="Arial" w:hAnsi="Arial" w:cs="Arial"/>
          <w:sz w:val="20"/>
          <w:szCs w:val="20"/>
        </w:rPr>
      </w:pPr>
      <w:r w:rsidRPr="0095378E">
        <w:rPr>
          <w:rFonts w:ascii="Arial" w:hAnsi="Arial" w:cs="Arial"/>
          <w:sz w:val="20"/>
          <w:szCs w:val="20"/>
        </w:rPr>
        <w:t>Command Centre</w:t>
      </w:r>
      <w:r w:rsidR="00CE689C" w:rsidRPr="0095378E">
        <w:rPr>
          <w:rFonts w:ascii="Arial" w:hAnsi="Arial" w:cs="Arial"/>
          <w:sz w:val="20"/>
          <w:szCs w:val="20"/>
        </w:rPr>
        <w:t xml:space="preserve"> management</w:t>
      </w:r>
      <w:r w:rsidR="00891610" w:rsidRPr="0095378E">
        <w:rPr>
          <w:rFonts w:ascii="Arial" w:hAnsi="Arial" w:cs="Arial"/>
          <w:sz w:val="20"/>
          <w:szCs w:val="20"/>
        </w:rPr>
        <w:t xml:space="preserve"> (Defect Management, Service Reporting, Change Management, Release and Deployment Management)</w:t>
      </w:r>
    </w:p>
    <w:p w14:paraId="3D840984" w14:textId="77777777" w:rsidR="00B223B9" w:rsidRPr="0095378E" w:rsidRDefault="002579B6" w:rsidP="00B275B4">
      <w:pPr>
        <w:pStyle w:val="ListParagraph"/>
        <w:numPr>
          <w:ilvl w:val="0"/>
          <w:numId w:val="35"/>
        </w:numPr>
        <w:rPr>
          <w:rFonts w:ascii="Arial" w:hAnsi="Arial" w:cs="Arial"/>
          <w:sz w:val="20"/>
          <w:szCs w:val="20"/>
        </w:rPr>
      </w:pPr>
      <w:r w:rsidRPr="0095378E">
        <w:rPr>
          <w:rFonts w:ascii="Arial" w:hAnsi="Arial" w:cs="Arial"/>
          <w:sz w:val="20"/>
          <w:szCs w:val="20"/>
        </w:rPr>
        <w:t>Release and</w:t>
      </w:r>
      <w:r w:rsidR="00CE689C" w:rsidRPr="0095378E">
        <w:rPr>
          <w:rFonts w:ascii="Arial" w:hAnsi="Arial" w:cs="Arial"/>
          <w:sz w:val="20"/>
          <w:szCs w:val="20"/>
        </w:rPr>
        <w:t xml:space="preserve"> deployment management services</w:t>
      </w:r>
    </w:p>
    <w:p w14:paraId="0D6DF375" w14:textId="77777777" w:rsidR="00081C1C" w:rsidRDefault="00081C1C" w:rsidP="00B275B4">
      <w:pPr>
        <w:pStyle w:val="ListParagraph"/>
        <w:numPr>
          <w:ilvl w:val="0"/>
          <w:numId w:val="35"/>
        </w:numPr>
        <w:rPr>
          <w:rFonts w:ascii="Arial" w:hAnsi="Arial" w:cs="Arial"/>
          <w:sz w:val="20"/>
          <w:szCs w:val="20"/>
        </w:rPr>
      </w:pPr>
      <w:r w:rsidRPr="0095378E">
        <w:rPr>
          <w:rFonts w:ascii="Arial" w:hAnsi="Arial" w:cs="Arial"/>
          <w:sz w:val="20"/>
          <w:szCs w:val="20"/>
        </w:rPr>
        <w:t>Test data management – planning and execution of data refresh, data masking, once per quarter.</w:t>
      </w:r>
    </w:p>
    <w:p w14:paraId="7C1C5BE4" w14:textId="7AADB16D" w:rsidR="00CA6719" w:rsidRPr="0095378E" w:rsidRDefault="00CA6719" w:rsidP="00B275B4">
      <w:pPr>
        <w:pStyle w:val="ListParagraph"/>
        <w:numPr>
          <w:ilvl w:val="0"/>
          <w:numId w:val="35"/>
        </w:numPr>
        <w:rPr>
          <w:rFonts w:ascii="Arial" w:hAnsi="Arial" w:cs="Arial"/>
          <w:sz w:val="20"/>
          <w:szCs w:val="20"/>
        </w:rPr>
      </w:pPr>
      <w:r>
        <w:rPr>
          <w:rFonts w:ascii="Arial" w:hAnsi="Arial" w:cs="Arial"/>
          <w:sz w:val="20"/>
          <w:szCs w:val="20"/>
        </w:rPr>
        <w:t>Maintenance of Application Certificates</w:t>
      </w:r>
    </w:p>
    <w:p w14:paraId="4E219590" w14:textId="77777777" w:rsidR="00FB3DC5" w:rsidRPr="0095378E" w:rsidRDefault="007A073D" w:rsidP="005D05C2">
      <w:pPr>
        <w:pStyle w:val="Heading2"/>
        <w:rPr>
          <w:sz w:val="20"/>
        </w:rPr>
      </w:pPr>
      <w:r w:rsidRPr="0095378E">
        <w:rPr>
          <w:sz w:val="20"/>
        </w:rPr>
        <w:t>Environment</w:t>
      </w:r>
      <w:r w:rsidR="00922CA4" w:rsidRPr="0095378E">
        <w:rPr>
          <w:sz w:val="20"/>
        </w:rPr>
        <w:t xml:space="preserve"> Support</w:t>
      </w:r>
      <w:r w:rsidR="00105E4E" w:rsidRPr="0095378E">
        <w:rPr>
          <w:sz w:val="20"/>
        </w:rPr>
        <w:t xml:space="preserve"> </w:t>
      </w:r>
      <w:r w:rsidR="00FB3DC5" w:rsidRPr="0095378E">
        <w:rPr>
          <w:sz w:val="20"/>
        </w:rPr>
        <w:t xml:space="preserve">Services </w:t>
      </w:r>
      <w:r w:rsidR="00105E4E" w:rsidRPr="0095378E">
        <w:rPr>
          <w:sz w:val="20"/>
        </w:rPr>
        <w:t xml:space="preserve">and </w:t>
      </w:r>
      <w:r w:rsidR="00FB3DC5" w:rsidRPr="0095378E">
        <w:rPr>
          <w:sz w:val="20"/>
        </w:rPr>
        <w:t>Description of Service (DOS)</w:t>
      </w:r>
    </w:p>
    <w:p w14:paraId="797388C8" w14:textId="77777777" w:rsidR="00105E4E" w:rsidRPr="0095378E" w:rsidRDefault="00105E4E" w:rsidP="00D97B1A">
      <w:pPr>
        <w:keepNext/>
        <w:keepLines/>
        <w:rPr>
          <w:rFonts w:ascii="Arial" w:hAnsi="Arial" w:cs="Arial"/>
          <w:sz w:val="20"/>
          <w:szCs w:val="20"/>
        </w:rPr>
      </w:pPr>
    </w:p>
    <w:p w14:paraId="605347D5" w14:textId="77777777" w:rsidR="003C680F" w:rsidRPr="0095378E" w:rsidRDefault="003C680F" w:rsidP="003C680F">
      <w:pPr>
        <w:pStyle w:val="Normal2"/>
        <w:jc w:val="both"/>
      </w:pPr>
      <w:r w:rsidRPr="0095378E">
        <w:t xml:space="preserve">The scope of </w:t>
      </w:r>
      <w:r w:rsidR="005C4192" w:rsidRPr="0095378E">
        <w:t xml:space="preserve">Environment support </w:t>
      </w:r>
      <w:r w:rsidR="00FC2899" w:rsidRPr="0095378E">
        <w:t>s</w:t>
      </w:r>
      <w:r w:rsidRPr="0095378E">
        <w:t xml:space="preserve">ervices includes the following activities, as governed by the DOS mapping set out below, for the </w:t>
      </w:r>
      <w:r w:rsidR="00D96F6F" w:rsidRPr="0095378E">
        <w:t>Non-Production</w:t>
      </w:r>
      <w:r w:rsidRPr="0095378E">
        <w:t xml:space="preserve"> environment</w:t>
      </w:r>
      <w:r w:rsidR="003758E5" w:rsidRPr="0095378E">
        <w:t>s</w:t>
      </w:r>
      <w:r w:rsidR="004F3B03" w:rsidRPr="0095378E">
        <w:t>.</w:t>
      </w:r>
      <w:r w:rsidRPr="0095378E">
        <w:t xml:space="preserve"> </w:t>
      </w:r>
    </w:p>
    <w:p w14:paraId="75F794DC" w14:textId="77777777" w:rsidR="003C680F" w:rsidRPr="0095378E" w:rsidRDefault="003C680F" w:rsidP="003C680F">
      <w:pPr>
        <w:pStyle w:val="Normal2"/>
        <w:jc w:val="both"/>
      </w:pPr>
    </w:p>
    <w:p w14:paraId="3616BE00" w14:textId="7AB0C772" w:rsidR="003C680F" w:rsidRPr="0095378E" w:rsidRDefault="003C680F" w:rsidP="003C680F">
      <w:pPr>
        <w:pStyle w:val="Normal2"/>
        <w:jc w:val="both"/>
      </w:pPr>
      <w:r w:rsidRPr="0095378E">
        <w:t xml:space="preserve">The </w:t>
      </w:r>
      <w:r w:rsidR="00E30769">
        <w:t xml:space="preserve">Core </w:t>
      </w:r>
      <w:r w:rsidRPr="0095378E">
        <w:t>Platform comprises of OBP (Oracle Banking Platform), OCH (Oracle Customer Hub) and associated Oracle and Experian products.</w:t>
      </w:r>
    </w:p>
    <w:p w14:paraId="2183C611" w14:textId="77777777" w:rsidR="003C680F" w:rsidRPr="0095378E" w:rsidRDefault="003C680F" w:rsidP="003C680F">
      <w:pPr>
        <w:pStyle w:val="Normal2"/>
        <w:jc w:val="both"/>
      </w:pPr>
    </w:p>
    <w:p w14:paraId="57523944" w14:textId="6AE04DF5" w:rsidR="003C680F" w:rsidRPr="0095378E" w:rsidRDefault="003C680F" w:rsidP="003C680F">
      <w:pPr>
        <w:pStyle w:val="Normal2"/>
        <w:jc w:val="both"/>
      </w:pPr>
      <w:r w:rsidRPr="0095378E">
        <w:lastRenderedPageBreak/>
        <w:t xml:space="preserve">Service Provider is responsible for the </w:t>
      </w:r>
      <w:r w:rsidR="005C4192" w:rsidRPr="0095378E">
        <w:t xml:space="preserve">Environment </w:t>
      </w:r>
      <w:r w:rsidR="003163A4" w:rsidRPr="0095378E">
        <w:t>Support</w:t>
      </w:r>
      <w:r w:rsidR="005C4192" w:rsidRPr="0095378E">
        <w:t xml:space="preserve"> </w:t>
      </w:r>
      <w:r w:rsidRPr="0095378E">
        <w:t xml:space="preserve">Services on the application software on the </w:t>
      </w:r>
      <w:r w:rsidR="00D96F6F" w:rsidRPr="0095378E">
        <w:t>non-production</w:t>
      </w:r>
      <w:r w:rsidRPr="0095378E">
        <w:t xml:space="preserve"> environments for </w:t>
      </w:r>
      <w:r w:rsidR="00E30769">
        <w:t xml:space="preserve">Core </w:t>
      </w:r>
      <w:r w:rsidRPr="0095378E">
        <w:t xml:space="preserve">Platform. The Service Provider </w:t>
      </w:r>
      <w:r w:rsidR="00C73B43" w:rsidRPr="0095378E">
        <w:t>is responsible</w:t>
      </w:r>
      <w:r w:rsidRPr="0095378E">
        <w:t xml:space="preserve"> for the </w:t>
      </w:r>
      <w:r w:rsidR="0032011E" w:rsidRPr="0095378E">
        <w:t xml:space="preserve">end to end management of </w:t>
      </w:r>
      <w:r w:rsidR="003163A4" w:rsidRPr="0095378E">
        <w:t>non-production</w:t>
      </w:r>
      <w:r w:rsidR="0032011E" w:rsidRPr="0095378E">
        <w:t xml:space="preserve"> environments. </w:t>
      </w:r>
    </w:p>
    <w:p w14:paraId="17295DAB" w14:textId="77777777" w:rsidR="003C680F" w:rsidRPr="0095378E" w:rsidRDefault="003C680F" w:rsidP="003C680F">
      <w:pPr>
        <w:pStyle w:val="Normal2"/>
        <w:jc w:val="both"/>
      </w:pPr>
    </w:p>
    <w:p w14:paraId="28FB1BED" w14:textId="77777777" w:rsidR="00FC2899" w:rsidRPr="0095378E" w:rsidRDefault="00FC2899" w:rsidP="003C680F">
      <w:pPr>
        <w:pStyle w:val="Normal2"/>
        <w:jc w:val="both"/>
      </w:pPr>
      <w:r w:rsidRPr="0095378E">
        <w:t>Service provider will provide deployment services on all the en</w:t>
      </w:r>
      <w:r w:rsidR="00264925" w:rsidRPr="0095378E">
        <w:t>vironments listed in section 4.6</w:t>
      </w:r>
    </w:p>
    <w:p w14:paraId="446B0C6B" w14:textId="77777777" w:rsidR="00FC2899" w:rsidRPr="0095378E" w:rsidRDefault="00FC2899" w:rsidP="003C680F">
      <w:pPr>
        <w:pStyle w:val="Normal2"/>
        <w:jc w:val="both"/>
      </w:pPr>
    </w:p>
    <w:p w14:paraId="59C83CFC" w14:textId="77777777" w:rsidR="003C680F" w:rsidRPr="0095378E" w:rsidRDefault="003C680F" w:rsidP="003C680F">
      <w:pPr>
        <w:pStyle w:val="Normal2"/>
        <w:jc w:val="both"/>
      </w:pPr>
      <w:r w:rsidRPr="0095378E">
        <w:t>This is further set out in the image below:</w:t>
      </w:r>
    </w:p>
    <w:p w14:paraId="71D880C3" w14:textId="682A1DBE" w:rsidR="00105E4E" w:rsidRPr="0095378E" w:rsidRDefault="00120A4B" w:rsidP="00D97B1A">
      <w:pPr>
        <w:keepNext/>
        <w:keepLines/>
        <w:rPr>
          <w:rFonts w:ascii="Arial" w:hAnsi="Arial" w:cs="Arial"/>
          <w:sz w:val="20"/>
          <w:szCs w:val="20"/>
        </w:rPr>
      </w:pPr>
      <w:r w:rsidRPr="0095378E">
        <w:rPr>
          <w:rFonts w:ascii="Arial" w:hAnsi="Arial" w:cs="Arial"/>
          <w:sz w:val="20"/>
          <w:szCs w:val="20"/>
        </w:rPr>
        <w:tab/>
      </w:r>
    </w:p>
    <w:p w14:paraId="37A4249D" w14:textId="77777777" w:rsidR="00105E4E" w:rsidRPr="0095378E" w:rsidRDefault="00105E4E" w:rsidP="00D97B1A">
      <w:pPr>
        <w:keepNext/>
        <w:keepLines/>
        <w:rPr>
          <w:rFonts w:ascii="Arial" w:hAnsi="Arial" w:cs="Arial"/>
          <w:sz w:val="20"/>
          <w:szCs w:val="20"/>
        </w:rPr>
      </w:pPr>
    </w:p>
    <w:p w14:paraId="2F1D75A0" w14:textId="77777777" w:rsidR="0033006B" w:rsidRPr="0095378E" w:rsidRDefault="0033006B" w:rsidP="0033006B">
      <w:pPr>
        <w:pStyle w:val="Normal2"/>
        <w:jc w:val="both"/>
      </w:pPr>
    </w:p>
    <w:p w14:paraId="183645C2" w14:textId="69D44E9C" w:rsidR="0032011E" w:rsidRPr="0095378E" w:rsidRDefault="00830A1D" w:rsidP="00830A1D">
      <w:pPr>
        <w:pStyle w:val="Normal2"/>
        <w:jc w:val="both"/>
      </w:pPr>
      <w:r w:rsidRPr="0095378E">
        <w:t xml:space="preserve">Service Provider will </w:t>
      </w:r>
      <w:proofErr w:type="gramStart"/>
      <w:r w:rsidRPr="0095378E">
        <w:t>provide Assistance</w:t>
      </w:r>
      <w:proofErr w:type="gramEnd"/>
      <w:r w:rsidRPr="0095378E">
        <w:t xml:space="preserve"> via management of </w:t>
      </w:r>
      <w:r w:rsidR="003758E5" w:rsidRPr="0095378E">
        <w:t xml:space="preserve">the </w:t>
      </w:r>
      <w:r w:rsidR="00D96F6F" w:rsidRPr="0095378E">
        <w:t>defects</w:t>
      </w:r>
      <w:r w:rsidRPr="0095378E">
        <w:t xml:space="preserve"> </w:t>
      </w:r>
      <w:r w:rsidR="00DC4254" w:rsidRPr="0095378E">
        <w:t xml:space="preserve">and </w:t>
      </w:r>
      <w:r w:rsidRPr="0095378E">
        <w:t xml:space="preserve">problem resolution together with </w:t>
      </w:r>
      <w:r w:rsidR="00E30769">
        <w:t>XYZ</w:t>
      </w:r>
      <w:r w:rsidRPr="0095378E">
        <w:t xml:space="preserve"> Service Management when the incident or problem relates to </w:t>
      </w:r>
      <w:r w:rsidR="00E30769">
        <w:t>XYZ</w:t>
      </w:r>
      <w:r w:rsidRPr="0095378E">
        <w:t xml:space="preserve">’s Third Party service providers and </w:t>
      </w:r>
      <w:r w:rsidR="00E30769">
        <w:t>XYZ</w:t>
      </w:r>
      <w:r w:rsidRPr="0095378E">
        <w:t xml:space="preserve"> internal support teams as part of delivery of the </w:t>
      </w:r>
      <w:r w:rsidR="005C4192" w:rsidRPr="0095378E">
        <w:t xml:space="preserve">Environment </w:t>
      </w:r>
      <w:r w:rsidR="003163A4" w:rsidRPr="0095378E">
        <w:t>Support</w:t>
      </w:r>
      <w:r w:rsidR="005C4192" w:rsidRPr="0095378E">
        <w:t xml:space="preserve"> </w:t>
      </w:r>
      <w:r w:rsidRPr="0095378E">
        <w:t xml:space="preserve">Services. Service Provider will follow </w:t>
      </w:r>
      <w:r w:rsidR="00E30769">
        <w:t>XYZ</w:t>
      </w:r>
      <w:r w:rsidRPr="0095378E">
        <w:t xml:space="preserve">’s Service Management processes for Incident, Problem </w:t>
      </w:r>
      <w:r w:rsidR="00DC4254" w:rsidRPr="0095378E">
        <w:t xml:space="preserve">and </w:t>
      </w:r>
      <w:r w:rsidRPr="0095378E">
        <w:t xml:space="preserve">Change when engaging Third Party services providers and </w:t>
      </w:r>
      <w:r w:rsidR="00E30769">
        <w:t>XYZ</w:t>
      </w:r>
      <w:r w:rsidRPr="0095378E">
        <w:t xml:space="preserve"> Support Teams. Service Provider will inform </w:t>
      </w:r>
      <w:r w:rsidR="00E30769">
        <w:t>XYZ</w:t>
      </w:r>
      <w:r w:rsidRPr="0095378E">
        <w:t xml:space="preserve"> on progress and seek assistance if further escalation is required with Third Parties or other </w:t>
      </w:r>
      <w:r w:rsidR="00E30769">
        <w:t>XYZ</w:t>
      </w:r>
      <w:r w:rsidRPr="0095378E">
        <w:t xml:space="preserve"> teams </w:t>
      </w:r>
      <w:r w:rsidR="00D96F6F" w:rsidRPr="0095378E">
        <w:t>during</w:t>
      </w:r>
      <w:r w:rsidRPr="0095378E">
        <w:t xml:space="preserve"> Incident, Problem or Change. </w:t>
      </w:r>
    </w:p>
    <w:p w14:paraId="751ED3A7" w14:textId="77777777" w:rsidR="0032011E" w:rsidRPr="0095378E" w:rsidRDefault="0032011E" w:rsidP="00830A1D">
      <w:pPr>
        <w:pStyle w:val="Normal2"/>
        <w:jc w:val="both"/>
      </w:pPr>
    </w:p>
    <w:p w14:paraId="3AAAA601" w14:textId="60B6918B" w:rsidR="00830A1D" w:rsidRPr="0095378E" w:rsidRDefault="00830A1D" w:rsidP="00830A1D">
      <w:pPr>
        <w:pStyle w:val="Normal2"/>
        <w:jc w:val="both"/>
        <w:rPr>
          <w:b/>
        </w:rPr>
      </w:pPr>
      <w:r w:rsidRPr="0095378E">
        <w:rPr>
          <w:b/>
        </w:rPr>
        <w:t xml:space="preserve">The RACI below outlines the responsibilities between Service Provider, </w:t>
      </w:r>
      <w:r w:rsidR="00E30769">
        <w:rPr>
          <w:b/>
        </w:rPr>
        <w:t>XYZ</w:t>
      </w:r>
      <w:r w:rsidRPr="0095378E">
        <w:rPr>
          <w:b/>
        </w:rPr>
        <w:t xml:space="preserve"> and </w:t>
      </w:r>
      <w:r w:rsidR="00E30769">
        <w:rPr>
          <w:b/>
        </w:rPr>
        <w:t>XYZ</w:t>
      </w:r>
      <w:r w:rsidRPr="0095378E">
        <w:rPr>
          <w:b/>
        </w:rPr>
        <w:t>’s Third Party Providers (3PP).</w:t>
      </w:r>
    </w:p>
    <w:p w14:paraId="3FAF436A" w14:textId="77777777" w:rsidR="00F273F7" w:rsidRPr="0095378E" w:rsidRDefault="00F273F7" w:rsidP="00F43979">
      <w:pPr>
        <w:pStyle w:val="Normal2"/>
        <w:ind w:left="0"/>
        <w:jc w:val="both"/>
        <w:rPr>
          <w:highlight w:val="yellow"/>
        </w:rPr>
      </w:pPr>
    </w:p>
    <w:tbl>
      <w:tblPr>
        <w:tblW w:w="8222" w:type="dxa"/>
        <w:tblInd w:w="704" w:type="dxa"/>
        <w:tblLook w:val="04A0" w:firstRow="1" w:lastRow="0" w:firstColumn="1" w:lastColumn="0" w:noHBand="0" w:noVBand="1"/>
      </w:tblPr>
      <w:tblGrid>
        <w:gridCol w:w="4394"/>
        <w:gridCol w:w="1843"/>
        <w:gridCol w:w="1134"/>
        <w:gridCol w:w="851"/>
      </w:tblGrid>
      <w:tr w:rsidR="00F273F7" w:rsidRPr="0095378E" w14:paraId="31E7E89E" w14:textId="77777777" w:rsidTr="00F43979">
        <w:trPr>
          <w:trHeight w:val="285"/>
        </w:trPr>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A0530" w14:textId="77777777" w:rsidR="00F273F7" w:rsidRPr="0095378E" w:rsidRDefault="00F273F7" w:rsidP="00715A17">
            <w:pPr>
              <w:keepNext/>
              <w:keepLines/>
              <w:rPr>
                <w:rFonts w:ascii="Arial" w:hAnsi="Arial" w:cs="Arial"/>
                <w:b/>
                <w:sz w:val="20"/>
                <w:szCs w:val="20"/>
                <w:lang w:eastAsia="en-AU"/>
              </w:rPr>
            </w:pPr>
            <w:r w:rsidRPr="0095378E">
              <w:rPr>
                <w:rFonts w:ascii="Arial" w:hAnsi="Arial" w:cs="Arial"/>
                <w:b/>
                <w:sz w:val="20"/>
                <w:szCs w:val="20"/>
                <w:lang w:eastAsia="en-AU"/>
              </w:rPr>
              <w:t>Item</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1865C773"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Service Provider</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13A1456C" w14:textId="56FA65C0" w:rsidR="00F273F7" w:rsidRPr="0095378E" w:rsidRDefault="00E30769" w:rsidP="00715A17">
            <w:pPr>
              <w:keepNext/>
              <w:keepLines/>
              <w:jc w:val="center"/>
              <w:rPr>
                <w:rFonts w:ascii="Arial" w:hAnsi="Arial" w:cs="Arial"/>
                <w:b/>
                <w:sz w:val="20"/>
                <w:szCs w:val="20"/>
                <w:lang w:eastAsia="en-AU"/>
              </w:rPr>
            </w:pPr>
            <w:r>
              <w:rPr>
                <w:rFonts w:ascii="Arial" w:hAnsi="Arial" w:cs="Arial"/>
                <w:b/>
                <w:sz w:val="20"/>
                <w:szCs w:val="20"/>
                <w:lang w:eastAsia="en-AU"/>
              </w:rPr>
              <w:t>XYZ</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CF0EE04" w14:textId="77777777" w:rsidR="00F273F7" w:rsidRPr="0095378E" w:rsidRDefault="00F273F7" w:rsidP="00715A17">
            <w:pPr>
              <w:keepNext/>
              <w:keepLines/>
              <w:jc w:val="center"/>
              <w:rPr>
                <w:rFonts w:ascii="Arial" w:hAnsi="Arial" w:cs="Arial"/>
                <w:b/>
                <w:sz w:val="20"/>
                <w:szCs w:val="20"/>
                <w:lang w:eastAsia="en-AU"/>
              </w:rPr>
            </w:pPr>
            <w:r w:rsidRPr="0095378E">
              <w:rPr>
                <w:rFonts w:ascii="Arial" w:hAnsi="Arial" w:cs="Arial"/>
                <w:b/>
                <w:sz w:val="20"/>
                <w:szCs w:val="20"/>
                <w:lang w:eastAsia="en-AU"/>
              </w:rPr>
              <w:t>3PP</w:t>
            </w:r>
          </w:p>
        </w:tc>
      </w:tr>
      <w:tr w:rsidR="00F273F7" w:rsidRPr="0095378E" w14:paraId="70C3A947"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8D3D515" w14:textId="5F1E51F0" w:rsidR="00F273F7" w:rsidRPr="0095378E" w:rsidRDefault="00B54295" w:rsidP="00B54295">
            <w:pPr>
              <w:rPr>
                <w:rFonts w:ascii="Arial" w:hAnsi="Arial" w:cs="Arial"/>
                <w:sz w:val="20"/>
                <w:szCs w:val="20"/>
              </w:rPr>
            </w:pPr>
            <w:r w:rsidRPr="0095378E">
              <w:rPr>
                <w:rFonts w:ascii="Arial" w:eastAsia="Times New Roman" w:hAnsi="Arial" w:cs="Arial"/>
                <w:color w:val="000000"/>
                <w:sz w:val="20"/>
                <w:szCs w:val="20"/>
                <w:lang w:eastAsia="en-AU"/>
              </w:rPr>
              <w:t>Monitor Defects</w:t>
            </w:r>
            <w:r w:rsidR="009B1549"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 xml:space="preserve">Core </w:t>
            </w:r>
            <w:r w:rsidR="009B1549" w:rsidRPr="0095378E">
              <w:rPr>
                <w:rFonts w:ascii="Arial" w:eastAsia="Times New Roman" w:hAnsi="Arial" w:cs="Arial"/>
                <w:color w:val="000000"/>
                <w:sz w:val="20"/>
                <w:szCs w:val="20"/>
                <w:lang w:eastAsia="en-AU"/>
              </w:rPr>
              <w:t>platform application</w:t>
            </w:r>
            <w:r w:rsidRPr="0095378E">
              <w:rPr>
                <w:rFonts w:ascii="Arial" w:eastAsia="Times New Roman" w:hAnsi="Arial" w:cs="Arial"/>
                <w:color w:val="000000"/>
                <w:sz w:val="20"/>
                <w:szCs w:val="20"/>
                <w:lang w:eastAsia="en-AU"/>
              </w:rPr>
              <w:t>s</w:t>
            </w:r>
            <w:r w:rsidR="009B1549" w:rsidRPr="0095378E">
              <w:rPr>
                <w:rFonts w:ascii="Arial" w:eastAsia="Times New Roman" w:hAnsi="Arial" w:cs="Arial"/>
                <w:color w:val="000000"/>
                <w:sz w:val="20"/>
                <w:szCs w:val="20"/>
                <w:lang w:eastAsia="en-AU"/>
              </w:rPr>
              <w:t xml:space="preserve"> which are assigned to </w:t>
            </w:r>
            <w:proofErr w:type="spellStart"/>
            <w:proofErr w:type="gramStart"/>
            <w:r w:rsidR="009B1549" w:rsidRPr="0095378E">
              <w:rPr>
                <w:rFonts w:ascii="Arial" w:eastAsia="Times New Roman" w:hAnsi="Arial" w:cs="Arial"/>
                <w:color w:val="000000"/>
                <w:sz w:val="20"/>
                <w:szCs w:val="20"/>
                <w:lang w:eastAsia="en-AU"/>
              </w:rPr>
              <w:t>cbd.app.support</w:t>
            </w:r>
            <w:proofErr w:type="spellEnd"/>
            <w:proofErr w:type="gramEnd"/>
            <w:r w:rsidR="009B1549" w:rsidRPr="0095378E">
              <w:rPr>
                <w:rFonts w:ascii="Arial" w:eastAsia="Times New Roman" w:hAnsi="Arial" w:cs="Arial"/>
                <w:color w:val="000000"/>
                <w:sz w:val="20"/>
                <w:szCs w:val="20"/>
                <w:lang w:eastAsia="en-AU"/>
              </w:rPr>
              <w:t xml:space="preserve"> id in ALM</w:t>
            </w:r>
          </w:p>
        </w:tc>
        <w:tc>
          <w:tcPr>
            <w:tcW w:w="1843" w:type="dxa"/>
            <w:tcBorders>
              <w:top w:val="nil"/>
              <w:left w:val="nil"/>
              <w:bottom w:val="single" w:sz="4" w:space="0" w:color="auto"/>
              <w:right w:val="single" w:sz="4" w:space="0" w:color="auto"/>
            </w:tcBorders>
            <w:shd w:val="clear" w:color="auto" w:fill="auto"/>
            <w:noWrap/>
            <w:vAlign w:val="center"/>
            <w:hideMark/>
          </w:tcPr>
          <w:p w14:paraId="61A25EB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2D19903E"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48BF5F9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7EE0A8B"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D41FF2F" w14:textId="3ABDC077" w:rsidR="00F273F7" w:rsidRPr="0095378E" w:rsidRDefault="00B54295"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Monitor Defects</w:t>
            </w:r>
            <w:r w:rsidR="00F273F7" w:rsidRPr="0095378E">
              <w:rPr>
                <w:rFonts w:ascii="Arial" w:eastAsia="Times New Roman" w:hAnsi="Arial" w:cs="Arial"/>
                <w:color w:val="000000"/>
                <w:sz w:val="20"/>
                <w:szCs w:val="20"/>
                <w:lang w:eastAsia="en-AU"/>
              </w:rPr>
              <w:t xml:space="preserve"> on </w:t>
            </w:r>
            <w:r w:rsidR="00E30769">
              <w:rPr>
                <w:rFonts w:ascii="Arial" w:eastAsia="Times New Roman" w:hAnsi="Arial" w:cs="Arial"/>
                <w:color w:val="000000"/>
                <w:sz w:val="20"/>
                <w:szCs w:val="20"/>
                <w:lang w:eastAsia="en-AU"/>
              </w:rPr>
              <w:t>XYZ</w:t>
            </w:r>
            <w:r w:rsidR="00F273F7" w:rsidRPr="0095378E">
              <w:rPr>
                <w:rFonts w:ascii="Arial" w:eastAsia="Times New Roman" w:hAnsi="Arial" w:cs="Arial"/>
                <w:color w:val="000000"/>
                <w:sz w:val="20"/>
                <w:szCs w:val="20"/>
                <w:lang w:eastAsia="en-AU"/>
              </w:rPr>
              <w:t xml:space="preserve"> systems interfacing to </w:t>
            </w:r>
            <w:r w:rsidR="00E30769">
              <w:rPr>
                <w:rFonts w:ascii="Arial" w:eastAsia="Times New Roman" w:hAnsi="Arial" w:cs="Arial"/>
                <w:color w:val="000000"/>
                <w:sz w:val="20"/>
                <w:szCs w:val="20"/>
                <w:lang w:eastAsia="en-AU"/>
              </w:rPr>
              <w:t xml:space="preserve">Core </w:t>
            </w:r>
            <w:r w:rsidR="00F273F7"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07E7614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528AB069"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2D9E96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w:t>
            </w:r>
          </w:p>
        </w:tc>
      </w:tr>
      <w:tr w:rsidR="00F273F7" w:rsidRPr="0095378E" w14:paraId="3C6F7EE9"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2175056" w14:textId="1C8D6A34"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Monitor </w:t>
            </w:r>
            <w:r w:rsidR="00B54295" w:rsidRPr="0095378E">
              <w:rPr>
                <w:rFonts w:ascii="Arial" w:eastAsia="Times New Roman" w:hAnsi="Arial" w:cs="Arial"/>
                <w:color w:val="000000"/>
                <w:sz w:val="20"/>
                <w:szCs w:val="20"/>
                <w:lang w:eastAsia="en-AU"/>
              </w:rPr>
              <w:t>Def</w:t>
            </w:r>
            <w:r w:rsidRPr="0095378E">
              <w:rPr>
                <w:rFonts w:ascii="Arial" w:eastAsia="Times New Roman" w:hAnsi="Arial" w:cs="Arial"/>
                <w:color w:val="000000"/>
                <w:sz w:val="20"/>
                <w:szCs w:val="20"/>
                <w:lang w:eastAsia="en-AU"/>
              </w:rPr>
              <w:t>ect</w:t>
            </w:r>
            <w:r w:rsidR="00B54295" w:rsidRPr="0095378E">
              <w:rPr>
                <w:rFonts w:ascii="Arial" w:eastAsia="Times New Roman" w:hAnsi="Arial" w:cs="Arial"/>
                <w:color w:val="000000"/>
                <w:sz w:val="20"/>
                <w:szCs w:val="20"/>
                <w:lang w:eastAsia="en-AU"/>
              </w:rPr>
              <w:t>s</w:t>
            </w:r>
            <w:r w:rsidRPr="0095378E">
              <w:rPr>
                <w:rFonts w:ascii="Arial" w:eastAsia="Times New Roman" w:hAnsi="Arial" w:cs="Arial"/>
                <w:color w:val="000000"/>
                <w:sz w:val="20"/>
                <w:szCs w:val="20"/>
                <w:lang w:eastAsia="en-AU"/>
              </w:rPr>
              <w:t xml:space="preserve"> on 3rd Party systems interfacing to </w:t>
            </w:r>
            <w:r w:rsidR="00E30769">
              <w:rPr>
                <w:rFonts w:ascii="Arial" w:eastAsia="Times New Roman" w:hAnsi="Arial" w:cs="Arial"/>
                <w:color w:val="000000"/>
                <w:sz w:val="20"/>
                <w:szCs w:val="20"/>
                <w:lang w:eastAsia="en-AU"/>
              </w:rPr>
              <w:t xml:space="preserve">Core </w:t>
            </w:r>
            <w:r w:rsidRPr="0095378E">
              <w:rPr>
                <w:rFonts w:ascii="Arial" w:eastAsia="Times New Roman" w:hAnsi="Arial" w:cs="Arial"/>
                <w:color w:val="000000"/>
                <w:sz w:val="20"/>
                <w:szCs w:val="20"/>
                <w:lang w:eastAsia="en-AU"/>
              </w:rPr>
              <w:t>Platform</w:t>
            </w:r>
          </w:p>
        </w:tc>
        <w:tc>
          <w:tcPr>
            <w:tcW w:w="1843" w:type="dxa"/>
            <w:tcBorders>
              <w:top w:val="nil"/>
              <w:left w:val="nil"/>
              <w:bottom w:val="single" w:sz="4" w:space="0" w:color="auto"/>
              <w:right w:val="single" w:sz="4" w:space="0" w:color="auto"/>
            </w:tcBorders>
            <w:shd w:val="clear" w:color="auto" w:fill="auto"/>
            <w:noWrap/>
            <w:vAlign w:val="center"/>
            <w:hideMark/>
          </w:tcPr>
          <w:p w14:paraId="1371C4E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0E9C1E6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1646FD4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r>
      <w:tr w:rsidR="00F273F7" w:rsidRPr="0095378E" w14:paraId="25659EA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1C647CA0" w14:textId="782FFF9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Contact other </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 xml:space="preserve"> support tea</w:t>
            </w:r>
            <w:r w:rsidR="002B774B" w:rsidRPr="0095378E">
              <w:rPr>
                <w:rFonts w:ascii="Arial" w:eastAsia="Times New Roman" w:hAnsi="Arial" w:cs="Arial"/>
                <w:color w:val="000000"/>
                <w:sz w:val="20"/>
                <w:szCs w:val="20"/>
                <w:lang w:eastAsia="en-AU"/>
              </w:rPr>
              <w:t>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00B54295" w:rsidRPr="0095378E">
              <w:rPr>
                <w:rFonts w:ascii="Arial" w:eastAsia="Times New Roman" w:hAnsi="Arial" w:cs="Arial"/>
                <w:color w:val="000000"/>
                <w:sz w:val="20"/>
                <w:szCs w:val="20"/>
                <w:lang w:eastAsia="en-AU"/>
              </w:rPr>
              <w:t xml:space="preserve"> to triage &amp; resolve defects</w:t>
            </w:r>
          </w:p>
        </w:tc>
        <w:tc>
          <w:tcPr>
            <w:tcW w:w="1843" w:type="dxa"/>
            <w:tcBorders>
              <w:top w:val="nil"/>
              <w:left w:val="nil"/>
              <w:bottom w:val="single" w:sz="4" w:space="0" w:color="auto"/>
              <w:right w:val="single" w:sz="4" w:space="0" w:color="auto"/>
            </w:tcBorders>
            <w:shd w:val="clear" w:color="auto" w:fill="auto"/>
            <w:noWrap/>
            <w:vAlign w:val="center"/>
            <w:hideMark/>
          </w:tcPr>
          <w:p w14:paraId="560DC0A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68A44E7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0262DA8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3476BD43"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684E01D" w14:textId="646E291D"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Work with</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729688C8"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140A4F1B"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6A896864"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55546CFC"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4A47939F" w14:textId="712C19C5"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Escalate to</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r w:rsidRPr="0095378E">
              <w:rPr>
                <w:rFonts w:ascii="Arial" w:eastAsia="Times New Roman" w:hAnsi="Arial" w:cs="Arial"/>
                <w:color w:val="000000"/>
                <w:sz w:val="20"/>
                <w:szCs w:val="20"/>
                <w:lang w:eastAsia="en-AU"/>
              </w:rPr>
              <w:t xml:space="preserve"> to triage &amp; resolve </w:t>
            </w:r>
            <w:r w:rsidR="00B54295" w:rsidRPr="0095378E">
              <w:rPr>
                <w:rFonts w:ascii="Arial" w:eastAsia="Times New Roman" w:hAnsi="Arial" w:cs="Arial"/>
                <w:color w:val="000000"/>
                <w:sz w:val="20"/>
                <w:szCs w:val="20"/>
                <w:lang w:eastAsia="en-AU"/>
              </w:rPr>
              <w:t>defects</w:t>
            </w:r>
          </w:p>
        </w:tc>
        <w:tc>
          <w:tcPr>
            <w:tcW w:w="1843" w:type="dxa"/>
            <w:tcBorders>
              <w:top w:val="nil"/>
              <w:left w:val="nil"/>
              <w:bottom w:val="single" w:sz="4" w:space="0" w:color="auto"/>
              <w:right w:val="single" w:sz="4" w:space="0" w:color="auto"/>
            </w:tcBorders>
            <w:shd w:val="clear" w:color="auto" w:fill="auto"/>
            <w:noWrap/>
            <w:vAlign w:val="center"/>
            <w:hideMark/>
          </w:tcPr>
          <w:p w14:paraId="36F72443"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1134" w:type="dxa"/>
            <w:tcBorders>
              <w:top w:val="nil"/>
              <w:left w:val="nil"/>
              <w:bottom w:val="single" w:sz="4" w:space="0" w:color="auto"/>
              <w:right w:val="single" w:sz="4" w:space="0" w:color="auto"/>
            </w:tcBorders>
            <w:shd w:val="clear" w:color="auto" w:fill="auto"/>
            <w:noWrap/>
            <w:vAlign w:val="center"/>
            <w:hideMark/>
          </w:tcPr>
          <w:p w14:paraId="4236EE9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851" w:type="dxa"/>
            <w:tcBorders>
              <w:top w:val="nil"/>
              <w:left w:val="nil"/>
              <w:bottom w:val="single" w:sz="4" w:space="0" w:color="auto"/>
              <w:right w:val="single" w:sz="4" w:space="0" w:color="auto"/>
            </w:tcBorders>
            <w:shd w:val="clear" w:color="auto" w:fill="auto"/>
            <w:noWrap/>
            <w:vAlign w:val="center"/>
            <w:hideMark/>
          </w:tcPr>
          <w:p w14:paraId="506BDEF0"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r w:rsidR="00F273F7" w:rsidRPr="0095378E" w14:paraId="2C324506" w14:textId="77777777" w:rsidTr="00F43979">
        <w:trPr>
          <w:trHeight w:val="285"/>
        </w:trPr>
        <w:tc>
          <w:tcPr>
            <w:tcW w:w="4394" w:type="dxa"/>
            <w:tcBorders>
              <w:top w:val="nil"/>
              <w:left w:val="single" w:sz="4" w:space="0" w:color="auto"/>
              <w:bottom w:val="single" w:sz="4" w:space="0" w:color="auto"/>
              <w:right w:val="single" w:sz="4" w:space="0" w:color="auto"/>
            </w:tcBorders>
            <w:shd w:val="clear" w:color="auto" w:fill="auto"/>
            <w:noWrap/>
            <w:vAlign w:val="center"/>
            <w:hideMark/>
          </w:tcPr>
          <w:p w14:paraId="22E5EA8C" w14:textId="43E58B69" w:rsidR="00F273F7" w:rsidRPr="0095378E" w:rsidRDefault="00F273F7" w:rsidP="005B37E1">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Provide 2nd level escalation support to Service Provider to engage</w:t>
            </w:r>
            <w:r w:rsidR="002B774B" w:rsidRPr="0095378E">
              <w:rPr>
                <w:rFonts w:ascii="Arial" w:eastAsia="Times New Roman" w:hAnsi="Arial" w:cs="Arial"/>
                <w:color w:val="000000"/>
                <w:sz w:val="20"/>
                <w:szCs w:val="20"/>
                <w:lang w:eastAsia="en-AU"/>
              </w:rPr>
              <w:t xml:space="preserve"> other </w:t>
            </w:r>
            <w:r w:rsidR="00E30769">
              <w:rPr>
                <w:rFonts w:ascii="Arial" w:eastAsia="Times New Roman" w:hAnsi="Arial" w:cs="Arial"/>
                <w:color w:val="000000"/>
                <w:sz w:val="20"/>
                <w:szCs w:val="20"/>
                <w:lang w:eastAsia="en-AU"/>
              </w:rPr>
              <w:t>XYZ</w:t>
            </w:r>
            <w:r w:rsidR="002B774B" w:rsidRPr="0095378E">
              <w:rPr>
                <w:rFonts w:ascii="Arial" w:eastAsia="Times New Roman" w:hAnsi="Arial" w:cs="Arial"/>
                <w:color w:val="000000"/>
                <w:sz w:val="20"/>
                <w:szCs w:val="20"/>
                <w:lang w:eastAsia="en-AU"/>
              </w:rPr>
              <w:t xml:space="preserve"> support teams and 3</w:t>
            </w:r>
            <w:r w:rsidR="002B774B" w:rsidRPr="0095378E">
              <w:rPr>
                <w:rFonts w:ascii="Arial" w:eastAsia="Times New Roman" w:hAnsi="Arial" w:cs="Arial"/>
                <w:color w:val="000000"/>
                <w:sz w:val="20"/>
                <w:szCs w:val="20"/>
                <w:vertAlign w:val="superscript"/>
                <w:lang w:eastAsia="en-AU"/>
              </w:rPr>
              <w:t>rd</w:t>
            </w:r>
            <w:r w:rsidR="002B774B" w:rsidRPr="0095378E">
              <w:rPr>
                <w:rFonts w:ascii="Arial" w:eastAsia="Times New Roman" w:hAnsi="Arial" w:cs="Arial"/>
                <w:color w:val="000000"/>
                <w:sz w:val="20"/>
                <w:szCs w:val="20"/>
                <w:lang w:eastAsia="en-AU"/>
              </w:rPr>
              <w:t xml:space="preserve"> Party</w:t>
            </w:r>
          </w:p>
        </w:tc>
        <w:tc>
          <w:tcPr>
            <w:tcW w:w="1843" w:type="dxa"/>
            <w:tcBorders>
              <w:top w:val="nil"/>
              <w:left w:val="nil"/>
              <w:bottom w:val="single" w:sz="4" w:space="0" w:color="auto"/>
              <w:right w:val="single" w:sz="4" w:space="0" w:color="auto"/>
            </w:tcBorders>
            <w:shd w:val="clear" w:color="auto" w:fill="auto"/>
            <w:noWrap/>
            <w:vAlign w:val="center"/>
            <w:hideMark/>
          </w:tcPr>
          <w:p w14:paraId="6963BF05"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c>
          <w:tcPr>
            <w:tcW w:w="1134" w:type="dxa"/>
            <w:tcBorders>
              <w:top w:val="nil"/>
              <w:left w:val="nil"/>
              <w:bottom w:val="single" w:sz="4" w:space="0" w:color="auto"/>
              <w:right w:val="single" w:sz="4" w:space="0" w:color="auto"/>
            </w:tcBorders>
            <w:shd w:val="clear" w:color="auto" w:fill="auto"/>
            <w:noWrap/>
            <w:vAlign w:val="center"/>
            <w:hideMark/>
          </w:tcPr>
          <w:p w14:paraId="32A40B91"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R, A</w:t>
            </w:r>
          </w:p>
        </w:tc>
        <w:tc>
          <w:tcPr>
            <w:tcW w:w="851" w:type="dxa"/>
            <w:tcBorders>
              <w:top w:val="nil"/>
              <w:left w:val="nil"/>
              <w:bottom w:val="single" w:sz="4" w:space="0" w:color="auto"/>
              <w:right w:val="single" w:sz="4" w:space="0" w:color="auto"/>
            </w:tcBorders>
            <w:shd w:val="clear" w:color="auto" w:fill="auto"/>
            <w:noWrap/>
            <w:vAlign w:val="center"/>
            <w:hideMark/>
          </w:tcPr>
          <w:p w14:paraId="5A5C90F7" w14:textId="77777777" w:rsidR="00F273F7" w:rsidRPr="0095378E" w:rsidRDefault="00F273F7" w:rsidP="005B37E1">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w:t>
            </w:r>
          </w:p>
        </w:tc>
      </w:tr>
    </w:tbl>
    <w:p w14:paraId="1F8EC33C" w14:textId="77777777" w:rsidR="00F273F7" w:rsidRPr="0095378E" w:rsidRDefault="00F273F7" w:rsidP="00F43979">
      <w:pPr>
        <w:pStyle w:val="Normal2"/>
        <w:ind w:left="0"/>
        <w:jc w:val="both"/>
        <w:rPr>
          <w:highlight w:val="cyan"/>
        </w:rPr>
      </w:pPr>
    </w:p>
    <w:p w14:paraId="42E49649" w14:textId="5AF9164A" w:rsidR="0032011E" w:rsidRPr="0095378E" w:rsidRDefault="0032011E" w:rsidP="005C4192">
      <w:pPr>
        <w:pStyle w:val="Normal2"/>
        <w:jc w:val="both"/>
      </w:pPr>
      <w:r w:rsidRPr="0095378E">
        <w:t xml:space="preserve">The Service </w:t>
      </w:r>
      <w:r w:rsidR="00DC4254" w:rsidRPr="0095378E">
        <w:t>P</w:t>
      </w:r>
      <w:r w:rsidR="003163A4" w:rsidRPr="0095378E">
        <w:t>rovider</w:t>
      </w:r>
      <w:r w:rsidRPr="0095378E">
        <w:t xml:space="preserve"> is responsible for End to End Management of defect resolution impacting the </w:t>
      </w:r>
      <w:r w:rsidR="00E30769">
        <w:t xml:space="preserve">Core </w:t>
      </w:r>
      <w:r w:rsidR="007C7B68" w:rsidRPr="0095378E">
        <w:t>P</w:t>
      </w:r>
      <w:r w:rsidRPr="0095378E">
        <w:t>latform</w:t>
      </w:r>
      <w:r w:rsidR="007C7B68" w:rsidRPr="0095378E">
        <w:t>.</w:t>
      </w:r>
    </w:p>
    <w:p w14:paraId="56663EEB" w14:textId="77777777" w:rsidR="0032011E" w:rsidRPr="0095378E" w:rsidRDefault="0032011E" w:rsidP="005C4192">
      <w:pPr>
        <w:pStyle w:val="Normal2"/>
        <w:jc w:val="both"/>
      </w:pPr>
    </w:p>
    <w:p w14:paraId="2B889364" w14:textId="20D9044E" w:rsidR="006A3BDE" w:rsidRPr="0095378E" w:rsidRDefault="005C4192" w:rsidP="005C4192">
      <w:pPr>
        <w:pStyle w:val="Normal2"/>
        <w:jc w:val="both"/>
      </w:pPr>
      <w:r w:rsidRPr="0095378E">
        <w:t>For In-S</w:t>
      </w:r>
      <w:r w:rsidR="001212B6" w:rsidRPr="0095378E">
        <w:t xml:space="preserve">cope </w:t>
      </w:r>
      <w:r w:rsidRPr="0095378E">
        <w:t>Environments</w:t>
      </w:r>
      <w:r w:rsidR="001212B6" w:rsidRPr="0095378E">
        <w:t xml:space="preserve"> listed in </w:t>
      </w:r>
      <w:r w:rsidRPr="0095378E">
        <w:t>Clause 4.</w:t>
      </w:r>
      <w:r w:rsidR="00264925" w:rsidRPr="0095378E">
        <w:t>6</w:t>
      </w:r>
      <w:r w:rsidRPr="0095378E">
        <w:t xml:space="preserve"> of this SOW</w:t>
      </w:r>
      <w:r w:rsidR="001212B6" w:rsidRPr="0095378E">
        <w:t xml:space="preserve">, </w:t>
      </w:r>
      <w:r w:rsidR="00F273F7" w:rsidRPr="0095378E">
        <w:t>Service Provider will interface with Packaged Product Providers</w:t>
      </w:r>
      <w:r w:rsidR="001212B6" w:rsidRPr="0095378E">
        <w:t xml:space="preserve"> </w:t>
      </w:r>
      <w:r w:rsidR="00F273F7" w:rsidRPr="0095378E">
        <w:t xml:space="preserve">and raise Service Requests (SRs) to obtain fixes to Product problems. Service Provider will inform </w:t>
      </w:r>
      <w:r w:rsidR="00E30769">
        <w:t>XYZ</w:t>
      </w:r>
      <w:r w:rsidR="00F273F7" w:rsidRPr="0095378E">
        <w:t xml:space="preserve"> on progress and seek assistance if further escalation is required with the providers to progress the SR resolution.</w:t>
      </w:r>
    </w:p>
    <w:p w14:paraId="318B2AE3" w14:textId="77777777" w:rsidR="001212B6" w:rsidRPr="0095378E" w:rsidRDefault="001212B6" w:rsidP="0067213E">
      <w:pPr>
        <w:pStyle w:val="Normal2"/>
        <w:ind w:left="0"/>
        <w:jc w:val="both"/>
      </w:pPr>
    </w:p>
    <w:p w14:paraId="42F90BD9" w14:textId="77777777" w:rsidR="009055FA" w:rsidRPr="0095378E" w:rsidRDefault="009055FA" w:rsidP="009055FA">
      <w:pPr>
        <w:keepNext/>
        <w:keepLines/>
        <w:ind w:left="709"/>
        <w:jc w:val="both"/>
        <w:rPr>
          <w:rFonts w:ascii="Arial" w:hAnsi="Arial" w:cs="Arial"/>
          <w:sz w:val="20"/>
          <w:szCs w:val="20"/>
        </w:rPr>
      </w:pPr>
      <w:r w:rsidRPr="0095378E">
        <w:rPr>
          <w:rFonts w:ascii="Arial" w:hAnsi="Arial" w:cs="Arial"/>
          <w:sz w:val="20"/>
          <w:szCs w:val="20"/>
        </w:rPr>
        <w:t>Details of the Services which apply to this SOW from the Description of Service (DOS) are set out below. Where an item is broken out to indicate its subcomponents, only those Services in marked as “Y” will be provided against the section of the DOS. The Services marked “N” will not be provided by Service Provider.</w:t>
      </w:r>
    </w:p>
    <w:p w14:paraId="67486550" w14:textId="77777777" w:rsidR="009055FA" w:rsidRPr="0095378E" w:rsidRDefault="009055FA" w:rsidP="00B31342">
      <w:pPr>
        <w:pStyle w:val="Normal2"/>
        <w:jc w:val="both"/>
      </w:pPr>
    </w:p>
    <w:p w14:paraId="5F6393F7" w14:textId="77777777" w:rsidR="00A03C72" w:rsidRPr="0095378E" w:rsidRDefault="00A03C72" w:rsidP="00B31342">
      <w:pPr>
        <w:pStyle w:val="Normal2"/>
        <w:jc w:val="both"/>
      </w:pPr>
    </w:p>
    <w:p w14:paraId="0A3045C6" w14:textId="77777777" w:rsidR="00A03C72" w:rsidRPr="0095378E" w:rsidRDefault="00A03C72" w:rsidP="00B31342">
      <w:pPr>
        <w:pStyle w:val="Normal2"/>
        <w:jc w:val="both"/>
      </w:pPr>
    </w:p>
    <w:tbl>
      <w:tblPr>
        <w:tblW w:w="4575"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7"/>
        <w:gridCol w:w="3941"/>
        <w:gridCol w:w="1272"/>
        <w:gridCol w:w="1701"/>
      </w:tblGrid>
      <w:tr w:rsidR="00EB0AF8" w:rsidRPr="0095378E" w14:paraId="604D4090" w14:textId="77777777" w:rsidTr="00AC1D75">
        <w:trPr>
          <w:trHeight w:val="264"/>
          <w:tblHeader/>
        </w:trPr>
        <w:tc>
          <w:tcPr>
            <w:tcW w:w="810" w:type="pct"/>
            <w:shd w:val="clear" w:color="auto" w:fill="A6A6A6"/>
            <w:noWrap/>
            <w:vAlign w:val="center"/>
          </w:tcPr>
          <w:p w14:paraId="78F164A3"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lastRenderedPageBreak/>
              <w:t xml:space="preserve">SECTION </w:t>
            </w:r>
            <w:r w:rsidR="00F565C9" w:rsidRPr="0095378E">
              <w:rPr>
                <w:rFonts w:ascii="Arial" w:hAnsi="Arial" w:cs="Arial"/>
                <w:b/>
                <w:sz w:val="20"/>
                <w:szCs w:val="20"/>
                <w:lang w:eastAsia="en-AU"/>
              </w:rPr>
              <w:t>OF DOS</w:t>
            </w:r>
          </w:p>
        </w:tc>
        <w:tc>
          <w:tcPr>
            <w:tcW w:w="2388" w:type="pct"/>
            <w:shd w:val="clear" w:color="auto" w:fill="A6A6A6"/>
            <w:vAlign w:val="center"/>
          </w:tcPr>
          <w:p w14:paraId="5FAECBC1"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71" w:type="pct"/>
            <w:shd w:val="clear" w:color="auto" w:fill="A6A6A6"/>
            <w:noWrap/>
            <w:vAlign w:val="center"/>
          </w:tcPr>
          <w:p w14:paraId="4FCBA5C5"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 xml:space="preserve">In-Scope </w:t>
            </w:r>
            <w:proofErr w:type="gramStart"/>
            <w:r w:rsidRPr="0095378E">
              <w:rPr>
                <w:rFonts w:ascii="Arial" w:hAnsi="Arial" w:cs="Arial"/>
                <w:b/>
                <w:sz w:val="20"/>
                <w:szCs w:val="20"/>
                <w:lang w:eastAsia="en-AU"/>
              </w:rPr>
              <w:t xml:space="preserve"> </w:t>
            </w:r>
            <w:r w:rsidR="00F565C9" w:rsidRPr="0095378E">
              <w:rPr>
                <w:rFonts w:ascii="Arial" w:hAnsi="Arial" w:cs="Arial"/>
                <w:b/>
                <w:sz w:val="20"/>
                <w:szCs w:val="20"/>
                <w:lang w:eastAsia="en-AU"/>
              </w:rPr>
              <w:t xml:space="preserve">  [</w:t>
            </w:r>
            <w:proofErr w:type="gramEnd"/>
            <w:r w:rsidRPr="0095378E">
              <w:rPr>
                <w:rFonts w:ascii="Arial" w:hAnsi="Arial" w:cs="Arial"/>
                <w:b/>
                <w:sz w:val="20"/>
                <w:szCs w:val="20"/>
                <w:lang w:eastAsia="en-AU"/>
              </w:rPr>
              <w:t>Y/N]</w:t>
            </w:r>
          </w:p>
        </w:tc>
        <w:tc>
          <w:tcPr>
            <w:tcW w:w="1031" w:type="pct"/>
            <w:shd w:val="clear" w:color="auto" w:fill="A6A6A6"/>
          </w:tcPr>
          <w:p w14:paraId="52A35DAB"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Notes</w:t>
            </w:r>
          </w:p>
        </w:tc>
      </w:tr>
      <w:tr w:rsidR="00EB0AF8" w:rsidRPr="0095378E" w14:paraId="2E7B3DBE" w14:textId="77777777" w:rsidTr="00AC1D75">
        <w:trPr>
          <w:trHeight w:val="264"/>
        </w:trPr>
        <w:tc>
          <w:tcPr>
            <w:tcW w:w="810" w:type="pct"/>
            <w:shd w:val="clear" w:color="auto" w:fill="D9D9D9"/>
            <w:noWrap/>
            <w:vAlign w:val="center"/>
          </w:tcPr>
          <w:p w14:paraId="0EB2AD2E" w14:textId="4086DBA2" w:rsidR="00EB0AF8" w:rsidRPr="0095378E" w:rsidRDefault="00EB0AF8" w:rsidP="00EB0AF8">
            <w:pPr>
              <w:keepNext/>
              <w:keepLines/>
              <w:rPr>
                <w:rFonts w:ascii="Arial" w:hAnsi="Arial" w:cs="Arial"/>
                <w:sz w:val="20"/>
                <w:szCs w:val="20"/>
                <w:lang w:eastAsia="en-AU"/>
              </w:rPr>
            </w:pPr>
          </w:p>
        </w:tc>
        <w:tc>
          <w:tcPr>
            <w:tcW w:w="2388" w:type="pct"/>
            <w:shd w:val="clear" w:color="auto" w:fill="D9D9D9"/>
            <w:vAlign w:val="center"/>
          </w:tcPr>
          <w:p w14:paraId="77AA8185" w14:textId="10A4B1A4" w:rsidR="00EB0AF8" w:rsidRPr="0095378E" w:rsidRDefault="00EB0AF8" w:rsidP="00EB0AF8">
            <w:pPr>
              <w:keepNext/>
              <w:keepLines/>
              <w:rPr>
                <w:rFonts w:ascii="Arial" w:hAnsi="Arial" w:cs="Arial"/>
                <w:sz w:val="20"/>
                <w:szCs w:val="20"/>
                <w:lang w:eastAsia="en-AU"/>
              </w:rPr>
            </w:pPr>
          </w:p>
        </w:tc>
        <w:tc>
          <w:tcPr>
            <w:tcW w:w="771" w:type="pct"/>
            <w:shd w:val="clear" w:color="auto" w:fill="D9D9D9"/>
            <w:noWrap/>
          </w:tcPr>
          <w:p w14:paraId="6337B3EA" w14:textId="193FA79D"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6AFE07B9" w14:textId="77777777" w:rsidR="00EB0AF8" w:rsidRPr="0095378E" w:rsidRDefault="00EB0AF8" w:rsidP="00EB0AF8">
            <w:pPr>
              <w:keepNext/>
              <w:keepLines/>
              <w:rPr>
                <w:rFonts w:ascii="Arial" w:hAnsi="Arial" w:cs="Arial"/>
                <w:sz w:val="20"/>
                <w:szCs w:val="20"/>
              </w:rPr>
            </w:pPr>
          </w:p>
        </w:tc>
      </w:tr>
      <w:tr w:rsidR="00EB0AF8" w:rsidRPr="0095378E" w14:paraId="75C9D246" w14:textId="77777777" w:rsidTr="00AC1D75">
        <w:trPr>
          <w:trHeight w:val="264"/>
        </w:trPr>
        <w:tc>
          <w:tcPr>
            <w:tcW w:w="810" w:type="pct"/>
            <w:noWrap/>
            <w:vAlign w:val="center"/>
          </w:tcPr>
          <w:p w14:paraId="48FC6D7A" w14:textId="3A0DED01" w:rsidR="00EB0AF8" w:rsidRPr="0095378E" w:rsidRDefault="00EB0AF8" w:rsidP="00EB0AF8">
            <w:pPr>
              <w:keepNext/>
              <w:keepLines/>
              <w:rPr>
                <w:rFonts w:ascii="Arial" w:hAnsi="Arial" w:cs="Arial"/>
                <w:sz w:val="20"/>
                <w:szCs w:val="20"/>
              </w:rPr>
            </w:pPr>
          </w:p>
        </w:tc>
        <w:tc>
          <w:tcPr>
            <w:tcW w:w="2388" w:type="pct"/>
            <w:vAlign w:val="center"/>
          </w:tcPr>
          <w:p w14:paraId="1700B7CA" w14:textId="434A1754" w:rsidR="00EB0AF8" w:rsidRPr="0095378E" w:rsidRDefault="00EB0AF8" w:rsidP="00EB0AF8">
            <w:pPr>
              <w:keepNext/>
              <w:keepLines/>
              <w:rPr>
                <w:rFonts w:ascii="Arial" w:hAnsi="Arial" w:cs="Arial"/>
                <w:sz w:val="20"/>
                <w:szCs w:val="20"/>
              </w:rPr>
            </w:pPr>
          </w:p>
        </w:tc>
        <w:tc>
          <w:tcPr>
            <w:tcW w:w="771" w:type="pct"/>
            <w:noWrap/>
          </w:tcPr>
          <w:p w14:paraId="11978B64" w14:textId="0C6DD4CD" w:rsidR="00EB0AF8" w:rsidRPr="0095378E" w:rsidRDefault="00EB0AF8" w:rsidP="00EB0AF8">
            <w:pPr>
              <w:keepNext/>
              <w:keepLines/>
              <w:jc w:val="center"/>
              <w:rPr>
                <w:rFonts w:ascii="Arial" w:hAnsi="Arial" w:cs="Arial"/>
                <w:sz w:val="20"/>
                <w:szCs w:val="20"/>
              </w:rPr>
            </w:pPr>
          </w:p>
        </w:tc>
        <w:tc>
          <w:tcPr>
            <w:tcW w:w="1031" w:type="pct"/>
          </w:tcPr>
          <w:p w14:paraId="7DCB27FB" w14:textId="77777777" w:rsidR="00EB0AF8" w:rsidRPr="0095378E" w:rsidRDefault="00EB0AF8" w:rsidP="00EB0AF8">
            <w:pPr>
              <w:keepNext/>
              <w:keepLines/>
              <w:rPr>
                <w:rFonts w:ascii="Arial" w:hAnsi="Arial" w:cs="Arial"/>
                <w:sz w:val="20"/>
                <w:szCs w:val="20"/>
              </w:rPr>
            </w:pPr>
          </w:p>
        </w:tc>
      </w:tr>
      <w:tr w:rsidR="00EB0AF8" w:rsidRPr="0095378E" w14:paraId="4D44D3E1" w14:textId="77777777" w:rsidTr="00AC1D75">
        <w:trPr>
          <w:trHeight w:val="264"/>
        </w:trPr>
        <w:tc>
          <w:tcPr>
            <w:tcW w:w="810" w:type="pct"/>
            <w:noWrap/>
            <w:vAlign w:val="center"/>
          </w:tcPr>
          <w:p w14:paraId="5A94BEA4" w14:textId="6C89636F" w:rsidR="00EB0AF8" w:rsidRPr="0095378E" w:rsidRDefault="00EB0AF8" w:rsidP="00EB0AF8">
            <w:pPr>
              <w:keepNext/>
              <w:keepLines/>
              <w:rPr>
                <w:rFonts w:ascii="Arial" w:hAnsi="Arial" w:cs="Arial"/>
                <w:sz w:val="20"/>
                <w:szCs w:val="20"/>
              </w:rPr>
            </w:pPr>
          </w:p>
        </w:tc>
        <w:tc>
          <w:tcPr>
            <w:tcW w:w="2388" w:type="pct"/>
            <w:vAlign w:val="center"/>
          </w:tcPr>
          <w:p w14:paraId="1762731F" w14:textId="6DB8848B" w:rsidR="00EB0AF8" w:rsidRPr="0095378E" w:rsidRDefault="00EB0AF8" w:rsidP="00EB0AF8">
            <w:pPr>
              <w:keepNext/>
              <w:keepLines/>
              <w:rPr>
                <w:rFonts w:ascii="Arial" w:hAnsi="Arial" w:cs="Arial"/>
                <w:sz w:val="20"/>
                <w:szCs w:val="20"/>
              </w:rPr>
            </w:pPr>
          </w:p>
        </w:tc>
        <w:tc>
          <w:tcPr>
            <w:tcW w:w="771" w:type="pct"/>
            <w:noWrap/>
          </w:tcPr>
          <w:p w14:paraId="36E72210" w14:textId="5AC1C600" w:rsidR="00EB0AF8" w:rsidRPr="0095378E" w:rsidRDefault="00EB0AF8" w:rsidP="00EB0AF8">
            <w:pPr>
              <w:keepNext/>
              <w:keepLines/>
              <w:jc w:val="center"/>
              <w:rPr>
                <w:rFonts w:ascii="Arial" w:hAnsi="Arial" w:cs="Arial"/>
                <w:sz w:val="20"/>
                <w:szCs w:val="20"/>
              </w:rPr>
            </w:pPr>
          </w:p>
        </w:tc>
        <w:tc>
          <w:tcPr>
            <w:tcW w:w="1031" w:type="pct"/>
          </w:tcPr>
          <w:p w14:paraId="5C128352" w14:textId="77777777" w:rsidR="00EB0AF8" w:rsidRPr="0095378E" w:rsidRDefault="00EB0AF8" w:rsidP="00EB0AF8">
            <w:pPr>
              <w:keepNext/>
              <w:keepLines/>
              <w:rPr>
                <w:rFonts w:ascii="Arial" w:hAnsi="Arial" w:cs="Arial"/>
                <w:sz w:val="20"/>
                <w:szCs w:val="20"/>
              </w:rPr>
            </w:pPr>
          </w:p>
        </w:tc>
      </w:tr>
      <w:tr w:rsidR="00EB0AF8" w:rsidRPr="0095378E" w14:paraId="68170B86" w14:textId="77777777" w:rsidTr="00AC1D75">
        <w:trPr>
          <w:trHeight w:val="264"/>
        </w:trPr>
        <w:tc>
          <w:tcPr>
            <w:tcW w:w="810" w:type="pct"/>
            <w:shd w:val="clear" w:color="auto" w:fill="D9D9D9"/>
            <w:noWrap/>
            <w:vAlign w:val="center"/>
          </w:tcPr>
          <w:p w14:paraId="64813893" w14:textId="56D5D16E"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C645770" w14:textId="63D04439" w:rsidR="00EB0AF8" w:rsidRPr="0095378E" w:rsidRDefault="00EB0AF8" w:rsidP="00EB0AF8">
            <w:pPr>
              <w:keepNext/>
              <w:keepLines/>
              <w:rPr>
                <w:rFonts w:ascii="Arial" w:hAnsi="Arial" w:cs="Arial"/>
                <w:sz w:val="20"/>
                <w:szCs w:val="20"/>
              </w:rPr>
            </w:pPr>
          </w:p>
        </w:tc>
        <w:tc>
          <w:tcPr>
            <w:tcW w:w="771" w:type="pct"/>
            <w:shd w:val="clear" w:color="auto" w:fill="D9D9D9"/>
            <w:noWrap/>
          </w:tcPr>
          <w:p w14:paraId="407B3D14" w14:textId="47D621B0"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52E2F67D" w14:textId="77777777" w:rsidR="00EB0AF8" w:rsidRPr="0095378E" w:rsidRDefault="00EB0AF8" w:rsidP="00EB0AF8">
            <w:pPr>
              <w:keepNext/>
              <w:keepLines/>
              <w:rPr>
                <w:rFonts w:ascii="Arial" w:hAnsi="Arial" w:cs="Arial"/>
                <w:sz w:val="20"/>
                <w:szCs w:val="20"/>
              </w:rPr>
            </w:pPr>
          </w:p>
        </w:tc>
      </w:tr>
      <w:tr w:rsidR="00EB0AF8" w:rsidRPr="0095378E" w14:paraId="4C2AD504" w14:textId="77777777" w:rsidTr="00AC1D75">
        <w:trPr>
          <w:trHeight w:val="264"/>
        </w:trPr>
        <w:tc>
          <w:tcPr>
            <w:tcW w:w="810" w:type="pct"/>
            <w:shd w:val="clear" w:color="auto" w:fill="D9D9D9"/>
            <w:noWrap/>
            <w:vAlign w:val="center"/>
          </w:tcPr>
          <w:p w14:paraId="57220605" w14:textId="7CD734C0"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4F4DCEB3" w14:textId="670FA574" w:rsidR="00EB0AF8" w:rsidRPr="0095378E" w:rsidRDefault="00EB0AF8" w:rsidP="00EB0AF8">
            <w:pPr>
              <w:keepNext/>
              <w:keepLines/>
              <w:rPr>
                <w:rFonts w:ascii="Arial" w:hAnsi="Arial" w:cs="Arial"/>
                <w:sz w:val="20"/>
                <w:szCs w:val="20"/>
              </w:rPr>
            </w:pPr>
          </w:p>
        </w:tc>
        <w:tc>
          <w:tcPr>
            <w:tcW w:w="771" w:type="pct"/>
            <w:shd w:val="clear" w:color="auto" w:fill="D9D9D9"/>
            <w:noWrap/>
          </w:tcPr>
          <w:p w14:paraId="76FF7D8B" w14:textId="5E4B4F25"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42803981" w14:textId="77777777" w:rsidR="00EB0AF8" w:rsidRPr="0095378E" w:rsidRDefault="00EB0AF8" w:rsidP="00EB0AF8">
            <w:pPr>
              <w:keepNext/>
              <w:keepLines/>
              <w:rPr>
                <w:rFonts w:ascii="Arial" w:hAnsi="Arial" w:cs="Arial"/>
                <w:sz w:val="20"/>
                <w:szCs w:val="20"/>
              </w:rPr>
            </w:pPr>
          </w:p>
        </w:tc>
      </w:tr>
      <w:tr w:rsidR="00EB0AF8" w:rsidRPr="0095378E" w14:paraId="6A55B90E" w14:textId="77777777" w:rsidTr="00AC1D75">
        <w:trPr>
          <w:trHeight w:val="264"/>
        </w:trPr>
        <w:tc>
          <w:tcPr>
            <w:tcW w:w="810" w:type="pct"/>
            <w:noWrap/>
            <w:vAlign w:val="center"/>
          </w:tcPr>
          <w:p w14:paraId="223ADB6A" w14:textId="0A282FE3" w:rsidR="00EB0AF8" w:rsidRPr="0095378E" w:rsidRDefault="00EB0AF8" w:rsidP="00EB0AF8">
            <w:pPr>
              <w:keepNext/>
              <w:keepLines/>
              <w:rPr>
                <w:rFonts w:ascii="Arial" w:hAnsi="Arial" w:cs="Arial"/>
                <w:sz w:val="20"/>
                <w:szCs w:val="20"/>
              </w:rPr>
            </w:pPr>
          </w:p>
        </w:tc>
        <w:tc>
          <w:tcPr>
            <w:tcW w:w="2388" w:type="pct"/>
            <w:vAlign w:val="center"/>
          </w:tcPr>
          <w:p w14:paraId="470026A2" w14:textId="42C1CB17" w:rsidR="00EB0AF8" w:rsidRPr="0095378E" w:rsidRDefault="00EB0AF8" w:rsidP="00EB0AF8">
            <w:pPr>
              <w:keepNext/>
              <w:keepLines/>
              <w:rPr>
                <w:rFonts w:ascii="Arial" w:hAnsi="Arial" w:cs="Arial"/>
                <w:sz w:val="20"/>
                <w:szCs w:val="20"/>
              </w:rPr>
            </w:pPr>
          </w:p>
        </w:tc>
        <w:tc>
          <w:tcPr>
            <w:tcW w:w="771" w:type="pct"/>
            <w:noWrap/>
          </w:tcPr>
          <w:p w14:paraId="6BD6E65F" w14:textId="1F9910F7" w:rsidR="00EB0AF8" w:rsidRPr="0095378E" w:rsidRDefault="00EB0AF8" w:rsidP="00EB0AF8">
            <w:pPr>
              <w:keepNext/>
              <w:keepLines/>
              <w:jc w:val="center"/>
              <w:rPr>
                <w:rFonts w:ascii="Arial" w:hAnsi="Arial" w:cs="Arial"/>
                <w:sz w:val="20"/>
                <w:szCs w:val="20"/>
              </w:rPr>
            </w:pPr>
          </w:p>
        </w:tc>
        <w:tc>
          <w:tcPr>
            <w:tcW w:w="1031" w:type="pct"/>
          </w:tcPr>
          <w:p w14:paraId="2E50BC54" w14:textId="77777777" w:rsidR="00EB0AF8" w:rsidRPr="0095378E" w:rsidRDefault="00EB0AF8" w:rsidP="00EB0AF8">
            <w:pPr>
              <w:keepNext/>
              <w:keepLines/>
              <w:rPr>
                <w:rFonts w:ascii="Arial" w:hAnsi="Arial" w:cs="Arial"/>
                <w:sz w:val="20"/>
                <w:szCs w:val="20"/>
              </w:rPr>
            </w:pPr>
          </w:p>
        </w:tc>
      </w:tr>
      <w:tr w:rsidR="00EB0AF8" w:rsidRPr="0095378E" w14:paraId="629DF320" w14:textId="77777777" w:rsidTr="00AC1D75">
        <w:trPr>
          <w:trHeight w:val="264"/>
        </w:trPr>
        <w:tc>
          <w:tcPr>
            <w:tcW w:w="810" w:type="pct"/>
            <w:noWrap/>
            <w:vAlign w:val="center"/>
          </w:tcPr>
          <w:p w14:paraId="75A9466B" w14:textId="4E2CA4E1" w:rsidR="00EB0AF8" w:rsidRPr="0095378E" w:rsidRDefault="00EB0AF8" w:rsidP="00EB0AF8">
            <w:pPr>
              <w:keepNext/>
              <w:keepLines/>
              <w:rPr>
                <w:rFonts w:ascii="Arial" w:hAnsi="Arial" w:cs="Arial"/>
                <w:sz w:val="20"/>
                <w:szCs w:val="20"/>
              </w:rPr>
            </w:pPr>
          </w:p>
        </w:tc>
        <w:tc>
          <w:tcPr>
            <w:tcW w:w="2388" w:type="pct"/>
            <w:vAlign w:val="center"/>
          </w:tcPr>
          <w:p w14:paraId="79FF6C21" w14:textId="21BE1AB7" w:rsidR="00EB0AF8" w:rsidRPr="0095378E" w:rsidRDefault="00EB0AF8" w:rsidP="00EB0AF8">
            <w:pPr>
              <w:keepNext/>
              <w:keepLines/>
              <w:rPr>
                <w:rFonts w:ascii="Arial" w:hAnsi="Arial" w:cs="Arial"/>
                <w:sz w:val="20"/>
                <w:szCs w:val="20"/>
              </w:rPr>
            </w:pPr>
          </w:p>
        </w:tc>
        <w:tc>
          <w:tcPr>
            <w:tcW w:w="771" w:type="pct"/>
            <w:noWrap/>
          </w:tcPr>
          <w:p w14:paraId="56E43888" w14:textId="1513A331" w:rsidR="00EB0AF8" w:rsidRPr="0095378E" w:rsidRDefault="00EB0AF8" w:rsidP="00EB0AF8">
            <w:pPr>
              <w:keepNext/>
              <w:keepLines/>
              <w:jc w:val="center"/>
              <w:rPr>
                <w:rFonts w:ascii="Arial" w:hAnsi="Arial" w:cs="Arial"/>
                <w:sz w:val="20"/>
                <w:szCs w:val="20"/>
              </w:rPr>
            </w:pPr>
          </w:p>
        </w:tc>
        <w:tc>
          <w:tcPr>
            <w:tcW w:w="1031" w:type="pct"/>
          </w:tcPr>
          <w:p w14:paraId="0C598DB4" w14:textId="77777777" w:rsidR="00EB0AF8" w:rsidRPr="0095378E" w:rsidRDefault="00EB0AF8" w:rsidP="00EB0AF8">
            <w:pPr>
              <w:keepNext/>
              <w:keepLines/>
              <w:rPr>
                <w:rFonts w:ascii="Arial" w:hAnsi="Arial" w:cs="Arial"/>
                <w:sz w:val="20"/>
                <w:szCs w:val="20"/>
              </w:rPr>
            </w:pPr>
          </w:p>
        </w:tc>
      </w:tr>
      <w:tr w:rsidR="00EB0AF8" w:rsidRPr="0095378E" w14:paraId="47F3EDD7" w14:textId="77777777" w:rsidTr="00AC1D75">
        <w:trPr>
          <w:trHeight w:val="264"/>
        </w:trPr>
        <w:tc>
          <w:tcPr>
            <w:tcW w:w="810" w:type="pct"/>
            <w:noWrap/>
            <w:vAlign w:val="center"/>
          </w:tcPr>
          <w:p w14:paraId="6085106E" w14:textId="2D6857EF" w:rsidR="00EB0AF8" w:rsidRPr="0095378E" w:rsidRDefault="00EB0AF8" w:rsidP="00EB0AF8">
            <w:pPr>
              <w:keepNext/>
              <w:keepLines/>
              <w:rPr>
                <w:rFonts w:ascii="Arial" w:hAnsi="Arial" w:cs="Arial"/>
                <w:sz w:val="20"/>
                <w:szCs w:val="20"/>
              </w:rPr>
            </w:pPr>
          </w:p>
        </w:tc>
        <w:tc>
          <w:tcPr>
            <w:tcW w:w="2388" w:type="pct"/>
            <w:vAlign w:val="center"/>
          </w:tcPr>
          <w:p w14:paraId="6BD424D3" w14:textId="49158C05" w:rsidR="00EB0AF8" w:rsidRPr="0095378E" w:rsidRDefault="00EB0AF8" w:rsidP="00EB0AF8">
            <w:pPr>
              <w:keepNext/>
              <w:keepLines/>
              <w:rPr>
                <w:rFonts w:ascii="Arial" w:hAnsi="Arial" w:cs="Arial"/>
                <w:sz w:val="20"/>
                <w:szCs w:val="20"/>
              </w:rPr>
            </w:pPr>
          </w:p>
        </w:tc>
        <w:tc>
          <w:tcPr>
            <w:tcW w:w="771" w:type="pct"/>
            <w:noWrap/>
          </w:tcPr>
          <w:p w14:paraId="44959CD3" w14:textId="5AA98996" w:rsidR="00EB0AF8" w:rsidRPr="0095378E" w:rsidRDefault="00EB0AF8" w:rsidP="00EB0AF8">
            <w:pPr>
              <w:keepNext/>
              <w:keepLines/>
              <w:jc w:val="center"/>
              <w:rPr>
                <w:rFonts w:ascii="Arial" w:hAnsi="Arial" w:cs="Arial"/>
                <w:sz w:val="20"/>
                <w:szCs w:val="20"/>
              </w:rPr>
            </w:pPr>
          </w:p>
        </w:tc>
        <w:tc>
          <w:tcPr>
            <w:tcW w:w="1031" w:type="pct"/>
          </w:tcPr>
          <w:p w14:paraId="3AAE3354" w14:textId="77777777" w:rsidR="00EB0AF8" w:rsidRPr="0095378E" w:rsidRDefault="00EB0AF8" w:rsidP="00EB0AF8">
            <w:pPr>
              <w:keepNext/>
              <w:keepLines/>
              <w:rPr>
                <w:rFonts w:ascii="Arial" w:hAnsi="Arial" w:cs="Arial"/>
                <w:sz w:val="20"/>
                <w:szCs w:val="20"/>
              </w:rPr>
            </w:pPr>
          </w:p>
        </w:tc>
      </w:tr>
      <w:tr w:rsidR="00EB0AF8" w:rsidRPr="0095378E" w14:paraId="508A6AEA" w14:textId="77777777" w:rsidTr="00AC1D75">
        <w:trPr>
          <w:trHeight w:val="264"/>
        </w:trPr>
        <w:tc>
          <w:tcPr>
            <w:tcW w:w="810" w:type="pct"/>
            <w:noWrap/>
            <w:vAlign w:val="center"/>
          </w:tcPr>
          <w:p w14:paraId="73F82027" w14:textId="35101D4E" w:rsidR="00EB0AF8" w:rsidRPr="0095378E" w:rsidRDefault="00EB0AF8" w:rsidP="00EB0AF8">
            <w:pPr>
              <w:keepNext/>
              <w:keepLines/>
              <w:rPr>
                <w:rFonts w:ascii="Arial" w:hAnsi="Arial" w:cs="Arial"/>
                <w:sz w:val="20"/>
                <w:szCs w:val="20"/>
              </w:rPr>
            </w:pPr>
          </w:p>
        </w:tc>
        <w:tc>
          <w:tcPr>
            <w:tcW w:w="2388" w:type="pct"/>
            <w:vAlign w:val="center"/>
          </w:tcPr>
          <w:p w14:paraId="10F66A36" w14:textId="4640FCB2" w:rsidR="00EB0AF8" w:rsidRPr="0095378E" w:rsidRDefault="00EB0AF8" w:rsidP="00EB0AF8">
            <w:pPr>
              <w:keepNext/>
              <w:keepLines/>
              <w:rPr>
                <w:rFonts w:ascii="Arial" w:hAnsi="Arial" w:cs="Arial"/>
                <w:sz w:val="20"/>
                <w:szCs w:val="20"/>
              </w:rPr>
            </w:pPr>
          </w:p>
        </w:tc>
        <w:tc>
          <w:tcPr>
            <w:tcW w:w="771" w:type="pct"/>
            <w:noWrap/>
          </w:tcPr>
          <w:p w14:paraId="58555EC6" w14:textId="462B1DD1" w:rsidR="00EB0AF8" w:rsidRPr="0095378E" w:rsidRDefault="00EB0AF8" w:rsidP="00EB0AF8">
            <w:pPr>
              <w:keepNext/>
              <w:keepLines/>
              <w:jc w:val="center"/>
              <w:rPr>
                <w:rFonts w:ascii="Arial" w:hAnsi="Arial" w:cs="Arial"/>
                <w:sz w:val="20"/>
                <w:szCs w:val="20"/>
              </w:rPr>
            </w:pPr>
          </w:p>
        </w:tc>
        <w:tc>
          <w:tcPr>
            <w:tcW w:w="1031" w:type="pct"/>
          </w:tcPr>
          <w:p w14:paraId="5E21C4DE" w14:textId="7F23BD01" w:rsidR="00EB0AF8" w:rsidRPr="0095378E" w:rsidRDefault="00EB0AF8" w:rsidP="00EB0AF8">
            <w:pPr>
              <w:keepNext/>
              <w:keepLines/>
              <w:rPr>
                <w:rFonts w:ascii="Arial" w:hAnsi="Arial" w:cs="Arial"/>
                <w:sz w:val="20"/>
                <w:szCs w:val="20"/>
              </w:rPr>
            </w:pPr>
          </w:p>
        </w:tc>
      </w:tr>
      <w:tr w:rsidR="00EB0AF8" w:rsidRPr="0095378E" w14:paraId="022D523B" w14:textId="77777777" w:rsidTr="00AC1D75">
        <w:trPr>
          <w:trHeight w:val="264"/>
        </w:trPr>
        <w:tc>
          <w:tcPr>
            <w:tcW w:w="810" w:type="pct"/>
            <w:shd w:val="clear" w:color="auto" w:fill="D9D9D9"/>
            <w:noWrap/>
            <w:vAlign w:val="center"/>
          </w:tcPr>
          <w:p w14:paraId="69346CEB" w14:textId="1916C6A7" w:rsidR="00EB0AF8" w:rsidRPr="0095378E" w:rsidRDefault="00EB0AF8" w:rsidP="00EB0AF8">
            <w:pPr>
              <w:keepNext/>
              <w:keepLines/>
              <w:rPr>
                <w:rFonts w:ascii="Arial" w:hAnsi="Arial" w:cs="Arial"/>
                <w:sz w:val="20"/>
                <w:szCs w:val="20"/>
              </w:rPr>
            </w:pPr>
          </w:p>
        </w:tc>
        <w:tc>
          <w:tcPr>
            <w:tcW w:w="2388" w:type="pct"/>
            <w:shd w:val="clear" w:color="auto" w:fill="D9D9D9"/>
            <w:vAlign w:val="center"/>
          </w:tcPr>
          <w:p w14:paraId="1B437261" w14:textId="19CFAEBD" w:rsidR="00EB0AF8" w:rsidRPr="0095378E" w:rsidRDefault="00EB0AF8" w:rsidP="00EB0AF8">
            <w:pPr>
              <w:keepNext/>
              <w:keepLines/>
              <w:rPr>
                <w:rFonts w:ascii="Arial" w:hAnsi="Arial" w:cs="Arial"/>
                <w:sz w:val="20"/>
                <w:szCs w:val="20"/>
              </w:rPr>
            </w:pPr>
          </w:p>
        </w:tc>
        <w:tc>
          <w:tcPr>
            <w:tcW w:w="771" w:type="pct"/>
            <w:shd w:val="clear" w:color="auto" w:fill="D9D9D9"/>
            <w:noWrap/>
          </w:tcPr>
          <w:p w14:paraId="0587A226" w14:textId="4F6F59BB" w:rsidR="00EB0AF8" w:rsidRPr="0095378E" w:rsidRDefault="00EB0AF8" w:rsidP="00EB0AF8">
            <w:pPr>
              <w:keepNext/>
              <w:keepLines/>
              <w:jc w:val="center"/>
              <w:rPr>
                <w:rFonts w:ascii="Arial" w:hAnsi="Arial" w:cs="Arial"/>
                <w:sz w:val="20"/>
                <w:szCs w:val="20"/>
              </w:rPr>
            </w:pPr>
          </w:p>
        </w:tc>
        <w:tc>
          <w:tcPr>
            <w:tcW w:w="1031" w:type="pct"/>
            <w:shd w:val="clear" w:color="auto" w:fill="D9D9D9"/>
          </w:tcPr>
          <w:p w14:paraId="3F64340B" w14:textId="77777777" w:rsidR="00EB0AF8" w:rsidRPr="0095378E" w:rsidRDefault="00EB0AF8" w:rsidP="00EB0AF8">
            <w:pPr>
              <w:keepNext/>
              <w:keepLines/>
              <w:rPr>
                <w:rFonts w:ascii="Arial" w:hAnsi="Arial" w:cs="Arial"/>
                <w:sz w:val="20"/>
                <w:szCs w:val="20"/>
              </w:rPr>
            </w:pPr>
          </w:p>
        </w:tc>
      </w:tr>
      <w:tr w:rsidR="00EB0AF8" w:rsidRPr="0095378E" w14:paraId="30B81B8B" w14:textId="77777777" w:rsidTr="00AC1D75">
        <w:trPr>
          <w:trHeight w:val="264"/>
        </w:trPr>
        <w:tc>
          <w:tcPr>
            <w:tcW w:w="810" w:type="pct"/>
            <w:noWrap/>
            <w:vAlign w:val="center"/>
          </w:tcPr>
          <w:p w14:paraId="1FB858CF" w14:textId="7DD2494D" w:rsidR="00EB0AF8" w:rsidRPr="0095378E" w:rsidRDefault="00EB0AF8" w:rsidP="00EB0AF8">
            <w:pPr>
              <w:keepNext/>
              <w:keepLines/>
              <w:rPr>
                <w:rFonts w:ascii="Arial" w:hAnsi="Arial" w:cs="Arial"/>
                <w:sz w:val="20"/>
                <w:szCs w:val="20"/>
              </w:rPr>
            </w:pPr>
          </w:p>
        </w:tc>
        <w:tc>
          <w:tcPr>
            <w:tcW w:w="2388" w:type="pct"/>
            <w:vAlign w:val="center"/>
          </w:tcPr>
          <w:p w14:paraId="7E33B997" w14:textId="0752FE2C" w:rsidR="00EB0AF8" w:rsidRPr="0095378E" w:rsidRDefault="00EB0AF8" w:rsidP="00EB0AF8">
            <w:pPr>
              <w:keepNext/>
              <w:keepLines/>
              <w:rPr>
                <w:rFonts w:ascii="Arial" w:hAnsi="Arial" w:cs="Arial"/>
                <w:sz w:val="20"/>
                <w:szCs w:val="20"/>
              </w:rPr>
            </w:pPr>
          </w:p>
        </w:tc>
        <w:tc>
          <w:tcPr>
            <w:tcW w:w="771" w:type="pct"/>
            <w:noWrap/>
          </w:tcPr>
          <w:p w14:paraId="2163D623" w14:textId="15ED8061" w:rsidR="00EB0AF8" w:rsidRPr="0095378E" w:rsidRDefault="00EB0AF8" w:rsidP="00EB0AF8">
            <w:pPr>
              <w:keepNext/>
              <w:keepLines/>
              <w:jc w:val="center"/>
              <w:rPr>
                <w:rFonts w:ascii="Arial" w:hAnsi="Arial" w:cs="Arial"/>
                <w:sz w:val="20"/>
                <w:szCs w:val="20"/>
              </w:rPr>
            </w:pPr>
          </w:p>
        </w:tc>
        <w:tc>
          <w:tcPr>
            <w:tcW w:w="1031" w:type="pct"/>
          </w:tcPr>
          <w:p w14:paraId="0E1AAEFF" w14:textId="5362CB06" w:rsidR="00EB0AF8" w:rsidRPr="0095378E" w:rsidRDefault="00EB0AF8" w:rsidP="00EB0AF8">
            <w:pPr>
              <w:keepNext/>
              <w:keepLines/>
              <w:rPr>
                <w:rFonts w:ascii="Arial" w:hAnsi="Arial" w:cs="Arial"/>
                <w:sz w:val="20"/>
                <w:szCs w:val="20"/>
              </w:rPr>
            </w:pPr>
          </w:p>
        </w:tc>
      </w:tr>
      <w:tr w:rsidR="00EB0AF8" w:rsidRPr="0095378E" w14:paraId="1FBF0A90" w14:textId="77777777" w:rsidTr="00AC1D75">
        <w:trPr>
          <w:trHeight w:val="264"/>
        </w:trPr>
        <w:tc>
          <w:tcPr>
            <w:tcW w:w="810" w:type="pct"/>
            <w:noWrap/>
            <w:vAlign w:val="center"/>
          </w:tcPr>
          <w:p w14:paraId="22057219" w14:textId="10139174" w:rsidR="00EB0AF8" w:rsidRPr="0095378E" w:rsidRDefault="00EB0AF8" w:rsidP="00EB0AF8">
            <w:pPr>
              <w:keepNext/>
              <w:keepLines/>
              <w:rPr>
                <w:rFonts w:ascii="Arial" w:hAnsi="Arial" w:cs="Arial"/>
                <w:sz w:val="20"/>
                <w:szCs w:val="20"/>
              </w:rPr>
            </w:pPr>
          </w:p>
        </w:tc>
        <w:tc>
          <w:tcPr>
            <w:tcW w:w="2388" w:type="pct"/>
            <w:vAlign w:val="center"/>
          </w:tcPr>
          <w:p w14:paraId="45F6F150" w14:textId="59BFD4AC" w:rsidR="00EB0AF8" w:rsidRPr="0095378E" w:rsidRDefault="00EB0AF8" w:rsidP="00EB0AF8">
            <w:pPr>
              <w:keepNext/>
              <w:keepLines/>
              <w:rPr>
                <w:rFonts w:ascii="Arial" w:hAnsi="Arial" w:cs="Arial"/>
                <w:sz w:val="20"/>
                <w:szCs w:val="20"/>
              </w:rPr>
            </w:pPr>
          </w:p>
        </w:tc>
        <w:tc>
          <w:tcPr>
            <w:tcW w:w="771" w:type="pct"/>
            <w:noWrap/>
          </w:tcPr>
          <w:p w14:paraId="2D9467CD" w14:textId="2F4EB9E7" w:rsidR="00EB0AF8" w:rsidRPr="0095378E" w:rsidRDefault="00EB0AF8" w:rsidP="00EB0AF8">
            <w:pPr>
              <w:keepNext/>
              <w:keepLines/>
              <w:jc w:val="center"/>
              <w:rPr>
                <w:rFonts w:ascii="Arial" w:hAnsi="Arial" w:cs="Arial"/>
                <w:sz w:val="20"/>
                <w:szCs w:val="20"/>
              </w:rPr>
            </w:pPr>
          </w:p>
        </w:tc>
        <w:tc>
          <w:tcPr>
            <w:tcW w:w="1031" w:type="pct"/>
          </w:tcPr>
          <w:p w14:paraId="315EDFDE" w14:textId="77777777" w:rsidR="00EB0AF8" w:rsidRPr="0095378E" w:rsidRDefault="00EB0AF8" w:rsidP="00EB0AF8">
            <w:pPr>
              <w:keepNext/>
              <w:keepLines/>
              <w:rPr>
                <w:rFonts w:ascii="Arial" w:hAnsi="Arial" w:cs="Arial"/>
                <w:sz w:val="20"/>
                <w:szCs w:val="20"/>
              </w:rPr>
            </w:pPr>
          </w:p>
        </w:tc>
      </w:tr>
      <w:tr w:rsidR="00EB0AF8" w:rsidRPr="0095378E" w14:paraId="01E9121F" w14:textId="77777777" w:rsidTr="00AC1D75">
        <w:trPr>
          <w:trHeight w:val="264"/>
        </w:trPr>
        <w:tc>
          <w:tcPr>
            <w:tcW w:w="810" w:type="pct"/>
            <w:noWrap/>
            <w:vAlign w:val="center"/>
          </w:tcPr>
          <w:p w14:paraId="7F04F1A7" w14:textId="7A3EB093" w:rsidR="00EB0AF8" w:rsidRPr="0095378E" w:rsidRDefault="00EB0AF8" w:rsidP="00EB0AF8">
            <w:pPr>
              <w:keepNext/>
              <w:keepLines/>
              <w:rPr>
                <w:rFonts w:ascii="Arial" w:hAnsi="Arial" w:cs="Arial"/>
                <w:sz w:val="20"/>
                <w:szCs w:val="20"/>
              </w:rPr>
            </w:pPr>
          </w:p>
        </w:tc>
        <w:tc>
          <w:tcPr>
            <w:tcW w:w="2388" w:type="pct"/>
            <w:vAlign w:val="center"/>
          </w:tcPr>
          <w:p w14:paraId="7BB78E79" w14:textId="5208F98D" w:rsidR="00EB0AF8" w:rsidRPr="0095378E" w:rsidRDefault="00EB0AF8" w:rsidP="00EB0AF8">
            <w:pPr>
              <w:keepNext/>
              <w:keepLines/>
              <w:rPr>
                <w:rFonts w:ascii="Arial" w:hAnsi="Arial" w:cs="Arial"/>
                <w:sz w:val="20"/>
                <w:szCs w:val="20"/>
              </w:rPr>
            </w:pPr>
          </w:p>
        </w:tc>
        <w:tc>
          <w:tcPr>
            <w:tcW w:w="771" w:type="pct"/>
            <w:noWrap/>
          </w:tcPr>
          <w:p w14:paraId="4BE1AD12" w14:textId="3D5A83B2" w:rsidR="00EB0AF8" w:rsidRPr="0095378E" w:rsidRDefault="00EB0AF8" w:rsidP="00EB0AF8">
            <w:pPr>
              <w:keepNext/>
              <w:keepLines/>
              <w:jc w:val="center"/>
              <w:rPr>
                <w:rFonts w:ascii="Arial" w:hAnsi="Arial" w:cs="Arial"/>
                <w:sz w:val="20"/>
                <w:szCs w:val="20"/>
              </w:rPr>
            </w:pPr>
          </w:p>
        </w:tc>
        <w:tc>
          <w:tcPr>
            <w:tcW w:w="1031" w:type="pct"/>
          </w:tcPr>
          <w:p w14:paraId="2BB961C8" w14:textId="77777777" w:rsidR="00EB0AF8" w:rsidRPr="0095378E" w:rsidRDefault="00EB0AF8" w:rsidP="00EB0AF8">
            <w:pPr>
              <w:keepNext/>
              <w:keepLines/>
              <w:rPr>
                <w:rFonts w:ascii="Arial" w:hAnsi="Arial" w:cs="Arial"/>
                <w:sz w:val="20"/>
                <w:szCs w:val="20"/>
              </w:rPr>
            </w:pPr>
          </w:p>
        </w:tc>
      </w:tr>
      <w:tr w:rsidR="007D5067" w:rsidRPr="0095378E" w14:paraId="353EB3BD" w14:textId="77777777" w:rsidTr="00AC1D75">
        <w:trPr>
          <w:trHeight w:val="264"/>
        </w:trPr>
        <w:tc>
          <w:tcPr>
            <w:tcW w:w="810" w:type="pct"/>
            <w:noWrap/>
            <w:vAlign w:val="center"/>
          </w:tcPr>
          <w:p w14:paraId="6568E848" w14:textId="547B059A" w:rsidR="007D5067" w:rsidRPr="0095378E" w:rsidRDefault="007D5067" w:rsidP="007D5067">
            <w:pPr>
              <w:keepNext/>
              <w:keepLines/>
              <w:rPr>
                <w:rFonts w:ascii="Arial" w:hAnsi="Arial" w:cs="Arial"/>
                <w:sz w:val="20"/>
                <w:szCs w:val="20"/>
              </w:rPr>
            </w:pPr>
          </w:p>
        </w:tc>
        <w:tc>
          <w:tcPr>
            <w:tcW w:w="2388" w:type="pct"/>
            <w:vAlign w:val="center"/>
          </w:tcPr>
          <w:p w14:paraId="04A3F4C5" w14:textId="0E92B8CB" w:rsidR="007D5067" w:rsidRPr="0095378E" w:rsidRDefault="007D5067" w:rsidP="007D5067">
            <w:pPr>
              <w:keepNext/>
              <w:keepLines/>
              <w:rPr>
                <w:rFonts w:ascii="Arial" w:hAnsi="Arial" w:cs="Arial"/>
                <w:sz w:val="20"/>
                <w:szCs w:val="20"/>
              </w:rPr>
            </w:pPr>
          </w:p>
        </w:tc>
        <w:tc>
          <w:tcPr>
            <w:tcW w:w="771" w:type="pct"/>
            <w:noWrap/>
          </w:tcPr>
          <w:p w14:paraId="20F1CF2F" w14:textId="2DC8010A" w:rsidR="007D5067" w:rsidRPr="0095378E" w:rsidRDefault="007D5067" w:rsidP="007D5067">
            <w:pPr>
              <w:keepNext/>
              <w:keepLines/>
              <w:jc w:val="center"/>
              <w:rPr>
                <w:rFonts w:ascii="Arial" w:hAnsi="Arial" w:cs="Arial"/>
                <w:sz w:val="20"/>
                <w:szCs w:val="20"/>
              </w:rPr>
            </w:pPr>
          </w:p>
        </w:tc>
        <w:tc>
          <w:tcPr>
            <w:tcW w:w="1031" w:type="pct"/>
          </w:tcPr>
          <w:p w14:paraId="77A5F897" w14:textId="77777777" w:rsidR="007D5067" w:rsidRPr="0095378E" w:rsidRDefault="007D5067" w:rsidP="007D5067">
            <w:pPr>
              <w:keepNext/>
              <w:keepLines/>
              <w:rPr>
                <w:rFonts w:ascii="Arial" w:hAnsi="Arial" w:cs="Arial"/>
                <w:sz w:val="20"/>
                <w:szCs w:val="20"/>
              </w:rPr>
            </w:pPr>
          </w:p>
        </w:tc>
      </w:tr>
      <w:tr w:rsidR="007D5067" w:rsidRPr="0095378E" w14:paraId="3B29BD89" w14:textId="77777777" w:rsidTr="00AC1D75">
        <w:trPr>
          <w:trHeight w:val="264"/>
        </w:trPr>
        <w:tc>
          <w:tcPr>
            <w:tcW w:w="810" w:type="pct"/>
            <w:noWrap/>
            <w:vAlign w:val="center"/>
          </w:tcPr>
          <w:p w14:paraId="41822F4E" w14:textId="6CDCA66F" w:rsidR="007D5067" w:rsidRPr="0095378E" w:rsidRDefault="007D5067" w:rsidP="007D5067">
            <w:pPr>
              <w:keepNext/>
              <w:keepLines/>
              <w:rPr>
                <w:rFonts w:ascii="Arial" w:hAnsi="Arial" w:cs="Arial"/>
                <w:sz w:val="20"/>
                <w:szCs w:val="20"/>
              </w:rPr>
            </w:pPr>
          </w:p>
        </w:tc>
        <w:tc>
          <w:tcPr>
            <w:tcW w:w="2388" w:type="pct"/>
            <w:vAlign w:val="center"/>
          </w:tcPr>
          <w:p w14:paraId="3A5D8E6A" w14:textId="34FB4893" w:rsidR="007D5067" w:rsidRPr="0095378E" w:rsidRDefault="007D5067" w:rsidP="007D5067">
            <w:pPr>
              <w:keepNext/>
              <w:keepLines/>
              <w:rPr>
                <w:rFonts w:ascii="Arial" w:hAnsi="Arial" w:cs="Arial"/>
                <w:sz w:val="20"/>
                <w:szCs w:val="20"/>
              </w:rPr>
            </w:pPr>
          </w:p>
        </w:tc>
        <w:tc>
          <w:tcPr>
            <w:tcW w:w="771" w:type="pct"/>
            <w:noWrap/>
          </w:tcPr>
          <w:p w14:paraId="322D527F" w14:textId="271BED85" w:rsidR="007D5067" w:rsidRPr="0095378E" w:rsidRDefault="007D5067" w:rsidP="007D5067">
            <w:pPr>
              <w:keepNext/>
              <w:keepLines/>
              <w:jc w:val="center"/>
              <w:rPr>
                <w:rFonts w:ascii="Arial" w:hAnsi="Arial" w:cs="Arial"/>
                <w:sz w:val="20"/>
                <w:szCs w:val="20"/>
              </w:rPr>
            </w:pPr>
          </w:p>
        </w:tc>
        <w:tc>
          <w:tcPr>
            <w:tcW w:w="1031" w:type="pct"/>
          </w:tcPr>
          <w:p w14:paraId="0FC2B1C0" w14:textId="77777777" w:rsidR="007D5067" w:rsidRPr="0095378E" w:rsidRDefault="007D5067" w:rsidP="007D5067">
            <w:pPr>
              <w:keepNext/>
              <w:keepLines/>
              <w:rPr>
                <w:rFonts w:ascii="Arial" w:hAnsi="Arial" w:cs="Arial"/>
                <w:sz w:val="20"/>
                <w:szCs w:val="20"/>
              </w:rPr>
            </w:pPr>
          </w:p>
        </w:tc>
      </w:tr>
      <w:tr w:rsidR="007D5067" w:rsidRPr="0095378E" w14:paraId="77B0BF8D" w14:textId="77777777" w:rsidTr="00AC1D75">
        <w:trPr>
          <w:trHeight w:val="264"/>
        </w:trPr>
        <w:tc>
          <w:tcPr>
            <w:tcW w:w="810" w:type="pct"/>
            <w:noWrap/>
            <w:vAlign w:val="center"/>
          </w:tcPr>
          <w:p w14:paraId="4B58FFBE" w14:textId="7573D10B" w:rsidR="007D5067" w:rsidRPr="0095378E" w:rsidRDefault="007D5067" w:rsidP="007D5067">
            <w:pPr>
              <w:keepNext/>
              <w:keepLines/>
              <w:rPr>
                <w:rFonts w:ascii="Arial" w:hAnsi="Arial" w:cs="Arial"/>
                <w:sz w:val="20"/>
                <w:szCs w:val="20"/>
              </w:rPr>
            </w:pPr>
          </w:p>
        </w:tc>
        <w:tc>
          <w:tcPr>
            <w:tcW w:w="2388" w:type="pct"/>
            <w:vAlign w:val="center"/>
          </w:tcPr>
          <w:p w14:paraId="30580719" w14:textId="42BFEEDD" w:rsidR="007D5067" w:rsidRPr="0095378E" w:rsidRDefault="007D5067" w:rsidP="007D5067">
            <w:pPr>
              <w:keepNext/>
              <w:keepLines/>
              <w:rPr>
                <w:rFonts w:ascii="Arial" w:hAnsi="Arial" w:cs="Arial"/>
                <w:sz w:val="20"/>
                <w:szCs w:val="20"/>
              </w:rPr>
            </w:pPr>
          </w:p>
        </w:tc>
        <w:tc>
          <w:tcPr>
            <w:tcW w:w="771" w:type="pct"/>
            <w:noWrap/>
          </w:tcPr>
          <w:p w14:paraId="3C151336" w14:textId="583B65BB" w:rsidR="007D5067" w:rsidRPr="0095378E" w:rsidRDefault="007D5067" w:rsidP="007D5067">
            <w:pPr>
              <w:keepNext/>
              <w:keepLines/>
              <w:jc w:val="center"/>
              <w:rPr>
                <w:rFonts w:ascii="Arial" w:hAnsi="Arial" w:cs="Arial"/>
                <w:sz w:val="20"/>
                <w:szCs w:val="20"/>
              </w:rPr>
            </w:pPr>
          </w:p>
        </w:tc>
        <w:tc>
          <w:tcPr>
            <w:tcW w:w="1031" w:type="pct"/>
          </w:tcPr>
          <w:p w14:paraId="0F8EE340" w14:textId="77777777" w:rsidR="007D5067" w:rsidRPr="0095378E" w:rsidRDefault="007D5067" w:rsidP="007D5067">
            <w:pPr>
              <w:keepNext/>
              <w:keepLines/>
              <w:rPr>
                <w:rFonts w:ascii="Arial" w:hAnsi="Arial" w:cs="Arial"/>
                <w:sz w:val="20"/>
                <w:szCs w:val="20"/>
              </w:rPr>
            </w:pPr>
          </w:p>
        </w:tc>
      </w:tr>
      <w:tr w:rsidR="007D5067" w:rsidRPr="0095378E" w14:paraId="3066A21E" w14:textId="77777777" w:rsidTr="00AC1D75">
        <w:trPr>
          <w:trHeight w:val="264"/>
        </w:trPr>
        <w:tc>
          <w:tcPr>
            <w:tcW w:w="810" w:type="pct"/>
            <w:noWrap/>
            <w:vAlign w:val="center"/>
          </w:tcPr>
          <w:p w14:paraId="52B171FE" w14:textId="79BAA1C7" w:rsidR="007D5067" w:rsidRPr="0095378E" w:rsidRDefault="007D5067" w:rsidP="007D5067">
            <w:pPr>
              <w:keepNext/>
              <w:keepLines/>
              <w:rPr>
                <w:rFonts w:ascii="Arial" w:hAnsi="Arial" w:cs="Arial"/>
                <w:sz w:val="20"/>
                <w:szCs w:val="20"/>
              </w:rPr>
            </w:pPr>
          </w:p>
        </w:tc>
        <w:tc>
          <w:tcPr>
            <w:tcW w:w="2388" w:type="pct"/>
            <w:vAlign w:val="center"/>
          </w:tcPr>
          <w:p w14:paraId="7C6EFB28" w14:textId="7FCCBD5D" w:rsidR="007D5067" w:rsidRPr="0095378E" w:rsidRDefault="007D5067" w:rsidP="007D5067">
            <w:pPr>
              <w:keepNext/>
              <w:keepLines/>
              <w:rPr>
                <w:rFonts w:ascii="Arial" w:hAnsi="Arial" w:cs="Arial"/>
                <w:sz w:val="20"/>
                <w:szCs w:val="20"/>
              </w:rPr>
            </w:pPr>
          </w:p>
        </w:tc>
        <w:tc>
          <w:tcPr>
            <w:tcW w:w="771" w:type="pct"/>
            <w:noWrap/>
          </w:tcPr>
          <w:p w14:paraId="48A61E39" w14:textId="6C898CFF" w:rsidR="007D5067" w:rsidRPr="0095378E" w:rsidRDefault="007D5067" w:rsidP="007D5067">
            <w:pPr>
              <w:keepNext/>
              <w:keepLines/>
              <w:jc w:val="center"/>
              <w:rPr>
                <w:rFonts w:ascii="Arial" w:hAnsi="Arial" w:cs="Arial"/>
                <w:sz w:val="20"/>
                <w:szCs w:val="20"/>
              </w:rPr>
            </w:pPr>
          </w:p>
        </w:tc>
        <w:tc>
          <w:tcPr>
            <w:tcW w:w="1031" w:type="pct"/>
          </w:tcPr>
          <w:p w14:paraId="27E251BE" w14:textId="77777777" w:rsidR="007D5067" w:rsidRPr="0095378E" w:rsidRDefault="007D5067" w:rsidP="007D5067">
            <w:pPr>
              <w:keepNext/>
              <w:keepLines/>
              <w:rPr>
                <w:rFonts w:ascii="Arial" w:hAnsi="Arial" w:cs="Arial"/>
                <w:sz w:val="20"/>
                <w:szCs w:val="20"/>
              </w:rPr>
            </w:pPr>
          </w:p>
        </w:tc>
      </w:tr>
      <w:tr w:rsidR="007D5067" w:rsidRPr="0095378E" w14:paraId="4C681740" w14:textId="77777777" w:rsidTr="00AC1D75">
        <w:trPr>
          <w:trHeight w:val="264"/>
        </w:trPr>
        <w:tc>
          <w:tcPr>
            <w:tcW w:w="810" w:type="pct"/>
            <w:noWrap/>
            <w:vAlign w:val="center"/>
          </w:tcPr>
          <w:p w14:paraId="6C66264C" w14:textId="73F30859" w:rsidR="007D5067" w:rsidRPr="0095378E" w:rsidRDefault="007D5067" w:rsidP="007D5067">
            <w:pPr>
              <w:keepNext/>
              <w:keepLines/>
              <w:rPr>
                <w:rFonts w:ascii="Arial" w:hAnsi="Arial" w:cs="Arial"/>
                <w:sz w:val="20"/>
                <w:szCs w:val="20"/>
              </w:rPr>
            </w:pPr>
          </w:p>
        </w:tc>
        <w:tc>
          <w:tcPr>
            <w:tcW w:w="2388" w:type="pct"/>
            <w:vAlign w:val="center"/>
          </w:tcPr>
          <w:p w14:paraId="6FE2426A" w14:textId="77777777" w:rsidR="007D5067" w:rsidRPr="0095378E" w:rsidRDefault="007D5067" w:rsidP="007D5067">
            <w:pPr>
              <w:keepNext/>
              <w:keepLines/>
              <w:rPr>
                <w:rFonts w:ascii="Arial" w:hAnsi="Arial" w:cs="Arial"/>
                <w:sz w:val="20"/>
                <w:szCs w:val="20"/>
              </w:rPr>
            </w:pPr>
          </w:p>
        </w:tc>
        <w:tc>
          <w:tcPr>
            <w:tcW w:w="771" w:type="pct"/>
            <w:noWrap/>
          </w:tcPr>
          <w:p w14:paraId="561ADFA2" w14:textId="478109EF" w:rsidR="007D5067" w:rsidRPr="0095378E" w:rsidRDefault="007D5067" w:rsidP="007D5067">
            <w:pPr>
              <w:keepNext/>
              <w:keepLines/>
              <w:jc w:val="center"/>
              <w:rPr>
                <w:rFonts w:ascii="Arial" w:hAnsi="Arial" w:cs="Arial"/>
                <w:sz w:val="20"/>
                <w:szCs w:val="20"/>
              </w:rPr>
            </w:pPr>
          </w:p>
        </w:tc>
        <w:tc>
          <w:tcPr>
            <w:tcW w:w="1031" w:type="pct"/>
          </w:tcPr>
          <w:p w14:paraId="60021EE5" w14:textId="77777777" w:rsidR="007D5067" w:rsidRPr="0095378E" w:rsidRDefault="007D5067" w:rsidP="007D5067">
            <w:pPr>
              <w:keepNext/>
              <w:keepLines/>
              <w:rPr>
                <w:rFonts w:ascii="Arial" w:hAnsi="Arial" w:cs="Arial"/>
                <w:sz w:val="20"/>
                <w:szCs w:val="20"/>
              </w:rPr>
            </w:pPr>
          </w:p>
        </w:tc>
      </w:tr>
      <w:tr w:rsidR="007D5067" w:rsidRPr="0095378E" w14:paraId="1ACD4AA6" w14:textId="77777777" w:rsidTr="00AC1D75">
        <w:trPr>
          <w:trHeight w:val="264"/>
        </w:trPr>
        <w:tc>
          <w:tcPr>
            <w:tcW w:w="810" w:type="pct"/>
            <w:noWrap/>
            <w:vAlign w:val="center"/>
          </w:tcPr>
          <w:p w14:paraId="5050C6D8" w14:textId="3C66FF2D" w:rsidR="007D5067" w:rsidRPr="0095378E" w:rsidRDefault="007D5067" w:rsidP="007D5067">
            <w:pPr>
              <w:keepNext/>
              <w:keepLines/>
              <w:rPr>
                <w:rFonts w:ascii="Arial" w:hAnsi="Arial" w:cs="Arial"/>
                <w:sz w:val="20"/>
                <w:szCs w:val="20"/>
              </w:rPr>
            </w:pPr>
          </w:p>
        </w:tc>
        <w:tc>
          <w:tcPr>
            <w:tcW w:w="2388" w:type="pct"/>
            <w:vAlign w:val="center"/>
          </w:tcPr>
          <w:p w14:paraId="45E92915" w14:textId="565823A8" w:rsidR="007D5067" w:rsidRPr="0095378E" w:rsidRDefault="007D5067" w:rsidP="007D5067">
            <w:pPr>
              <w:keepNext/>
              <w:keepLines/>
              <w:rPr>
                <w:rFonts w:ascii="Arial" w:hAnsi="Arial" w:cs="Arial"/>
                <w:sz w:val="20"/>
                <w:szCs w:val="20"/>
              </w:rPr>
            </w:pPr>
          </w:p>
        </w:tc>
        <w:tc>
          <w:tcPr>
            <w:tcW w:w="771" w:type="pct"/>
            <w:noWrap/>
          </w:tcPr>
          <w:p w14:paraId="1CD9D197" w14:textId="0E5CDAB9" w:rsidR="007D5067" w:rsidRPr="0095378E" w:rsidRDefault="007D5067" w:rsidP="007D5067">
            <w:pPr>
              <w:keepNext/>
              <w:keepLines/>
              <w:jc w:val="center"/>
              <w:rPr>
                <w:rFonts w:ascii="Arial" w:hAnsi="Arial" w:cs="Arial"/>
                <w:sz w:val="20"/>
                <w:szCs w:val="20"/>
              </w:rPr>
            </w:pPr>
          </w:p>
        </w:tc>
        <w:tc>
          <w:tcPr>
            <w:tcW w:w="1031" w:type="pct"/>
          </w:tcPr>
          <w:p w14:paraId="6B4A41DA" w14:textId="77777777" w:rsidR="007D5067" w:rsidRPr="0095378E" w:rsidRDefault="007D5067" w:rsidP="007D5067">
            <w:pPr>
              <w:keepNext/>
              <w:keepLines/>
              <w:rPr>
                <w:rFonts w:ascii="Arial" w:hAnsi="Arial" w:cs="Arial"/>
                <w:sz w:val="20"/>
                <w:szCs w:val="20"/>
              </w:rPr>
            </w:pPr>
          </w:p>
        </w:tc>
      </w:tr>
      <w:tr w:rsidR="007D5067" w:rsidRPr="0095378E" w14:paraId="0C839201" w14:textId="77777777" w:rsidTr="00AC1D75">
        <w:trPr>
          <w:trHeight w:val="264"/>
        </w:trPr>
        <w:tc>
          <w:tcPr>
            <w:tcW w:w="810" w:type="pct"/>
            <w:noWrap/>
            <w:vAlign w:val="center"/>
          </w:tcPr>
          <w:p w14:paraId="50B57EEC" w14:textId="1B3F93E5" w:rsidR="007D5067" w:rsidRPr="0095378E" w:rsidRDefault="007D5067" w:rsidP="007D5067">
            <w:pPr>
              <w:keepNext/>
              <w:keepLines/>
              <w:rPr>
                <w:rFonts w:ascii="Arial" w:hAnsi="Arial" w:cs="Arial"/>
                <w:sz w:val="20"/>
                <w:szCs w:val="20"/>
              </w:rPr>
            </w:pPr>
          </w:p>
        </w:tc>
        <w:tc>
          <w:tcPr>
            <w:tcW w:w="2388" w:type="pct"/>
            <w:vAlign w:val="center"/>
          </w:tcPr>
          <w:p w14:paraId="5DD2FB8D" w14:textId="711983DE" w:rsidR="007D5067" w:rsidRPr="0095378E" w:rsidRDefault="007D5067" w:rsidP="007D5067">
            <w:pPr>
              <w:keepNext/>
              <w:keepLines/>
              <w:rPr>
                <w:rFonts w:ascii="Arial" w:hAnsi="Arial" w:cs="Arial"/>
                <w:sz w:val="20"/>
                <w:szCs w:val="20"/>
              </w:rPr>
            </w:pPr>
          </w:p>
        </w:tc>
        <w:tc>
          <w:tcPr>
            <w:tcW w:w="771" w:type="pct"/>
            <w:noWrap/>
          </w:tcPr>
          <w:p w14:paraId="02092592" w14:textId="7AE4C704" w:rsidR="007D5067" w:rsidRPr="0095378E" w:rsidRDefault="007D5067" w:rsidP="007D5067">
            <w:pPr>
              <w:keepNext/>
              <w:keepLines/>
              <w:jc w:val="center"/>
              <w:rPr>
                <w:rFonts w:ascii="Arial" w:hAnsi="Arial" w:cs="Arial"/>
                <w:sz w:val="20"/>
                <w:szCs w:val="20"/>
              </w:rPr>
            </w:pPr>
          </w:p>
        </w:tc>
        <w:tc>
          <w:tcPr>
            <w:tcW w:w="1031" w:type="pct"/>
          </w:tcPr>
          <w:p w14:paraId="33F3013F" w14:textId="77777777" w:rsidR="007D5067" w:rsidRPr="0095378E" w:rsidRDefault="007D5067" w:rsidP="007D5067">
            <w:pPr>
              <w:keepNext/>
              <w:keepLines/>
              <w:rPr>
                <w:rFonts w:ascii="Arial" w:hAnsi="Arial" w:cs="Arial"/>
                <w:sz w:val="20"/>
                <w:szCs w:val="20"/>
              </w:rPr>
            </w:pPr>
          </w:p>
        </w:tc>
      </w:tr>
      <w:tr w:rsidR="007D5067" w:rsidRPr="0095378E" w14:paraId="4BE14F9D" w14:textId="77777777" w:rsidTr="00AC1D75">
        <w:trPr>
          <w:trHeight w:val="264"/>
        </w:trPr>
        <w:tc>
          <w:tcPr>
            <w:tcW w:w="810" w:type="pct"/>
            <w:noWrap/>
            <w:vAlign w:val="center"/>
          </w:tcPr>
          <w:p w14:paraId="2E84D8C0" w14:textId="35B3EFE5" w:rsidR="007D5067" w:rsidRPr="0095378E" w:rsidRDefault="007D5067" w:rsidP="007D5067">
            <w:pPr>
              <w:keepNext/>
              <w:keepLines/>
              <w:rPr>
                <w:rFonts w:ascii="Arial" w:hAnsi="Arial" w:cs="Arial"/>
                <w:sz w:val="20"/>
                <w:szCs w:val="20"/>
              </w:rPr>
            </w:pPr>
          </w:p>
        </w:tc>
        <w:tc>
          <w:tcPr>
            <w:tcW w:w="2388" w:type="pct"/>
            <w:vAlign w:val="center"/>
          </w:tcPr>
          <w:p w14:paraId="397C13EB" w14:textId="5306FF61" w:rsidR="007D5067" w:rsidRPr="0095378E" w:rsidRDefault="007D5067" w:rsidP="007D5067">
            <w:pPr>
              <w:keepNext/>
              <w:keepLines/>
              <w:rPr>
                <w:rFonts w:ascii="Arial" w:hAnsi="Arial" w:cs="Arial"/>
                <w:sz w:val="20"/>
                <w:szCs w:val="20"/>
              </w:rPr>
            </w:pPr>
          </w:p>
        </w:tc>
        <w:tc>
          <w:tcPr>
            <w:tcW w:w="771" w:type="pct"/>
            <w:noWrap/>
          </w:tcPr>
          <w:p w14:paraId="6814F3DD" w14:textId="4E800840" w:rsidR="007D5067" w:rsidRPr="0095378E" w:rsidRDefault="007D5067" w:rsidP="007D5067">
            <w:pPr>
              <w:keepNext/>
              <w:keepLines/>
              <w:jc w:val="center"/>
              <w:rPr>
                <w:rFonts w:ascii="Arial" w:hAnsi="Arial" w:cs="Arial"/>
                <w:sz w:val="20"/>
                <w:szCs w:val="20"/>
              </w:rPr>
            </w:pPr>
          </w:p>
        </w:tc>
        <w:tc>
          <w:tcPr>
            <w:tcW w:w="1031" w:type="pct"/>
          </w:tcPr>
          <w:p w14:paraId="06DC48CB" w14:textId="77777777" w:rsidR="007D5067" w:rsidRPr="0095378E" w:rsidRDefault="007D5067" w:rsidP="007D5067">
            <w:pPr>
              <w:keepNext/>
              <w:keepLines/>
              <w:rPr>
                <w:rFonts w:ascii="Arial" w:hAnsi="Arial" w:cs="Arial"/>
                <w:sz w:val="20"/>
                <w:szCs w:val="20"/>
              </w:rPr>
            </w:pPr>
          </w:p>
        </w:tc>
      </w:tr>
      <w:tr w:rsidR="00C2158B" w:rsidRPr="0095378E" w14:paraId="1BB4064C" w14:textId="77777777" w:rsidTr="00AC1D75">
        <w:trPr>
          <w:trHeight w:val="264"/>
        </w:trPr>
        <w:tc>
          <w:tcPr>
            <w:tcW w:w="810" w:type="pct"/>
            <w:noWrap/>
            <w:vAlign w:val="center"/>
          </w:tcPr>
          <w:p w14:paraId="1DB818E6" w14:textId="20C95B30" w:rsidR="00C2158B" w:rsidRPr="0095378E" w:rsidRDefault="00C2158B" w:rsidP="00C2158B">
            <w:pPr>
              <w:keepNext/>
              <w:keepLines/>
              <w:rPr>
                <w:rFonts w:ascii="Arial" w:hAnsi="Arial" w:cs="Arial"/>
                <w:sz w:val="20"/>
                <w:szCs w:val="20"/>
              </w:rPr>
            </w:pPr>
          </w:p>
        </w:tc>
        <w:tc>
          <w:tcPr>
            <w:tcW w:w="2388" w:type="pct"/>
            <w:vAlign w:val="center"/>
          </w:tcPr>
          <w:p w14:paraId="3A9FE162" w14:textId="67BC1567" w:rsidR="00C2158B" w:rsidRPr="0095378E" w:rsidRDefault="00C2158B" w:rsidP="00C2158B">
            <w:pPr>
              <w:keepNext/>
              <w:keepLines/>
              <w:rPr>
                <w:rFonts w:ascii="Arial" w:hAnsi="Arial" w:cs="Arial"/>
                <w:sz w:val="20"/>
                <w:szCs w:val="20"/>
              </w:rPr>
            </w:pPr>
          </w:p>
        </w:tc>
        <w:tc>
          <w:tcPr>
            <w:tcW w:w="771" w:type="pct"/>
            <w:noWrap/>
          </w:tcPr>
          <w:p w14:paraId="22963E6D" w14:textId="358E0FDF" w:rsidR="00C2158B" w:rsidRPr="0095378E" w:rsidRDefault="00C2158B" w:rsidP="00C2158B">
            <w:pPr>
              <w:keepNext/>
              <w:keepLines/>
              <w:jc w:val="center"/>
              <w:rPr>
                <w:rFonts w:ascii="Arial" w:hAnsi="Arial" w:cs="Arial"/>
                <w:sz w:val="20"/>
                <w:szCs w:val="20"/>
              </w:rPr>
            </w:pPr>
          </w:p>
        </w:tc>
        <w:tc>
          <w:tcPr>
            <w:tcW w:w="1031" w:type="pct"/>
          </w:tcPr>
          <w:p w14:paraId="78E59C8F" w14:textId="77777777" w:rsidR="00C2158B" w:rsidRPr="0095378E" w:rsidRDefault="00C2158B" w:rsidP="00C2158B">
            <w:pPr>
              <w:keepNext/>
              <w:keepLines/>
              <w:rPr>
                <w:rFonts w:ascii="Arial" w:hAnsi="Arial" w:cs="Arial"/>
                <w:sz w:val="20"/>
                <w:szCs w:val="20"/>
              </w:rPr>
            </w:pPr>
          </w:p>
        </w:tc>
      </w:tr>
      <w:tr w:rsidR="00C2158B" w:rsidRPr="0095378E" w14:paraId="0F353BA5" w14:textId="77777777" w:rsidTr="00AC1D75">
        <w:trPr>
          <w:trHeight w:val="264"/>
        </w:trPr>
        <w:tc>
          <w:tcPr>
            <w:tcW w:w="810" w:type="pct"/>
            <w:noWrap/>
            <w:vAlign w:val="center"/>
          </w:tcPr>
          <w:p w14:paraId="64625E42" w14:textId="2603B6BB" w:rsidR="00C2158B" w:rsidRPr="0095378E" w:rsidRDefault="00C2158B" w:rsidP="00C2158B">
            <w:pPr>
              <w:keepNext/>
              <w:keepLines/>
              <w:rPr>
                <w:rFonts w:ascii="Arial" w:hAnsi="Arial" w:cs="Arial"/>
                <w:sz w:val="20"/>
                <w:szCs w:val="20"/>
              </w:rPr>
            </w:pPr>
          </w:p>
        </w:tc>
        <w:tc>
          <w:tcPr>
            <w:tcW w:w="2388" w:type="pct"/>
            <w:vAlign w:val="center"/>
          </w:tcPr>
          <w:p w14:paraId="2CC70336" w14:textId="1D2F3EE2" w:rsidR="00C2158B" w:rsidRPr="0095378E" w:rsidRDefault="00C2158B" w:rsidP="00C2158B">
            <w:pPr>
              <w:keepNext/>
              <w:keepLines/>
              <w:rPr>
                <w:rFonts w:ascii="Arial" w:hAnsi="Arial" w:cs="Arial"/>
                <w:sz w:val="20"/>
                <w:szCs w:val="20"/>
              </w:rPr>
            </w:pPr>
          </w:p>
        </w:tc>
        <w:tc>
          <w:tcPr>
            <w:tcW w:w="771" w:type="pct"/>
            <w:noWrap/>
          </w:tcPr>
          <w:p w14:paraId="69D30468" w14:textId="388C2A03" w:rsidR="00C2158B" w:rsidRPr="0095378E" w:rsidRDefault="00C2158B" w:rsidP="00C2158B">
            <w:pPr>
              <w:keepNext/>
              <w:keepLines/>
              <w:jc w:val="center"/>
              <w:rPr>
                <w:rFonts w:ascii="Arial" w:hAnsi="Arial" w:cs="Arial"/>
                <w:sz w:val="20"/>
                <w:szCs w:val="20"/>
              </w:rPr>
            </w:pPr>
          </w:p>
        </w:tc>
        <w:tc>
          <w:tcPr>
            <w:tcW w:w="1031" w:type="pct"/>
          </w:tcPr>
          <w:p w14:paraId="5F5D0928" w14:textId="77777777" w:rsidR="00C2158B" w:rsidRPr="0095378E" w:rsidRDefault="00C2158B" w:rsidP="00C2158B">
            <w:pPr>
              <w:keepNext/>
              <w:keepLines/>
              <w:rPr>
                <w:rFonts w:ascii="Arial" w:hAnsi="Arial" w:cs="Arial"/>
                <w:sz w:val="20"/>
                <w:szCs w:val="20"/>
              </w:rPr>
            </w:pPr>
          </w:p>
        </w:tc>
      </w:tr>
      <w:tr w:rsidR="00C2158B" w:rsidRPr="0095378E" w14:paraId="4A0D803B" w14:textId="77777777" w:rsidTr="00AC1D75">
        <w:trPr>
          <w:trHeight w:val="264"/>
        </w:trPr>
        <w:tc>
          <w:tcPr>
            <w:tcW w:w="810" w:type="pct"/>
            <w:noWrap/>
            <w:vAlign w:val="center"/>
          </w:tcPr>
          <w:p w14:paraId="083DE2F1" w14:textId="74347A9F" w:rsidR="00C2158B" w:rsidRPr="0095378E" w:rsidRDefault="00C2158B" w:rsidP="00C2158B">
            <w:pPr>
              <w:keepNext/>
              <w:keepLines/>
              <w:rPr>
                <w:rFonts w:ascii="Arial" w:hAnsi="Arial" w:cs="Arial"/>
                <w:sz w:val="20"/>
                <w:szCs w:val="20"/>
              </w:rPr>
            </w:pPr>
          </w:p>
        </w:tc>
        <w:tc>
          <w:tcPr>
            <w:tcW w:w="2388" w:type="pct"/>
            <w:vAlign w:val="center"/>
          </w:tcPr>
          <w:p w14:paraId="4937DB4B" w14:textId="33812E0C" w:rsidR="00C2158B" w:rsidRPr="0095378E" w:rsidRDefault="00C2158B" w:rsidP="00C2158B">
            <w:pPr>
              <w:keepNext/>
              <w:keepLines/>
              <w:rPr>
                <w:rFonts w:ascii="Arial" w:hAnsi="Arial" w:cs="Arial"/>
                <w:sz w:val="20"/>
                <w:szCs w:val="20"/>
              </w:rPr>
            </w:pPr>
          </w:p>
        </w:tc>
        <w:tc>
          <w:tcPr>
            <w:tcW w:w="771" w:type="pct"/>
            <w:noWrap/>
          </w:tcPr>
          <w:p w14:paraId="7EE4985F" w14:textId="7DD04BA3" w:rsidR="00C2158B" w:rsidRPr="0095378E" w:rsidRDefault="00C2158B" w:rsidP="00C2158B">
            <w:pPr>
              <w:keepNext/>
              <w:keepLines/>
              <w:jc w:val="center"/>
              <w:rPr>
                <w:rFonts w:ascii="Arial" w:hAnsi="Arial" w:cs="Arial"/>
                <w:sz w:val="20"/>
                <w:szCs w:val="20"/>
              </w:rPr>
            </w:pPr>
          </w:p>
        </w:tc>
        <w:tc>
          <w:tcPr>
            <w:tcW w:w="1031" w:type="pct"/>
          </w:tcPr>
          <w:p w14:paraId="22B66355" w14:textId="77777777" w:rsidR="00C2158B" w:rsidRPr="0095378E" w:rsidRDefault="00C2158B" w:rsidP="00C2158B">
            <w:pPr>
              <w:keepNext/>
              <w:keepLines/>
              <w:rPr>
                <w:rFonts w:ascii="Arial" w:hAnsi="Arial" w:cs="Arial"/>
                <w:sz w:val="20"/>
                <w:szCs w:val="20"/>
              </w:rPr>
            </w:pPr>
          </w:p>
        </w:tc>
      </w:tr>
      <w:tr w:rsidR="00C2158B" w:rsidRPr="0095378E" w14:paraId="0696B5A4" w14:textId="77777777" w:rsidTr="00AC1D75">
        <w:trPr>
          <w:trHeight w:val="264"/>
        </w:trPr>
        <w:tc>
          <w:tcPr>
            <w:tcW w:w="810" w:type="pct"/>
            <w:noWrap/>
            <w:vAlign w:val="center"/>
          </w:tcPr>
          <w:p w14:paraId="02FD34CC" w14:textId="3AF29EC8" w:rsidR="00C2158B" w:rsidRPr="0095378E" w:rsidRDefault="00C2158B" w:rsidP="00C2158B">
            <w:pPr>
              <w:keepNext/>
              <w:keepLines/>
              <w:rPr>
                <w:rFonts w:ascii="Arial" w:hAnsi="Arial" w:cs="Arial"/>
                <w:sz w:val="20"/>
                <w:szCs w:val="20"/>
              </w:rPr>
            </w:pPr>
          </w:p>
        </w:tc>
        <w:tc>
          <w:tcPr>
            <w:tcW w:w="2388" w:type="pct"/>
            <w:vAlign w:val="center"/>
          </w:tcPr>
          <w:p w14:paraId="46DF3606" w14:textId="08C22E29" w:rsidR="00C2158B" w:rsidRPr="0095378E" w:rsidRDefault="00C2158B" w:rsidP="00C2158B">
            <w:pPr>
              <w:keepNext/>
              <w:keepLines/>
              <w:rPr>
                <w:rFonts w:ascii="Arial" w:hAnsi="Arial" w:cs="Arial"/>
                <w:sz w:val="20"/>
                <w:szCs w:val="20"/>
              </w:rPr>
            </w:pPr>
          </w:p>
        </w:tc>
        <w:tc>
          <w:tcPr>
            <w:tcW w:w="771" w:type="pct"/>
            <w:noWrap/>
          </w:tcPr>
          <w:p w14:paraId="7C285BB2" w14:textId="1C7183A8" w:rsidR="00C2158B" w:rsidRPr="0095378E" w:rsidRDefault="00C2158B" w:rsidP="00C2158B">
            <w:pPr>
              <w:keepNext/>
              <w:keepLines/>
              <w:jc w:val="center"/>
              <w:rPr>
                <w:rFonts w:ascii="Arial" w:hAnsi="Arial" w:cs="Arial"/>
                <w:sz w:val="20"/>
                <w:szCs w:val="20"/>
              </w:rPr>
            </w:pPr>
          </w:p>
        </w:tc>
        <w:tc>
          <w:tcPr>
            <w:tcW w:w="1031" w:type="pct"/>
          </w:tcPr>
          <w:p w14:paraId="3352B280" w14:textId="77777777" w:rsidR="00C2158B" w:rsidRPr="0095378E" w:rsidRDefault="00C2158B" w:rsidP="00C2158B">
            <w:pPr>
              <w:keepNext/>
              <w:keepLines/>
              <w:rPr>
                <w:rFonts w:ascii="Arial" w:hAnsi="Arial" w:cs="Arial"/>
                <w:sz w:val="20"/>
                <w:szCs w:val="20"/>
              </w:rPr>
            </w:pPr>
          </w:p>
        </w:tc>
      </w:tr>
      <w:tr w:rsidR="00C2158B" w:rsidRPr="0095378E" w14:paraId="618C736E" w14:textId="77777777" w:rsidTr="00AC1D75">
        <w:trPr>
          <w:trHeight w:val="264"/>
        </w:trPr>
        <w:tc>
          <w:tcPr>
            <w:tcW w:w="810" w:type="pct"/>
            <w:noWrap/>
            <w:vAlign w:val="center"/>
          </w:tcPr>
          <w:p w14:paraId="5EC2FF96" w14:textId="49D496AD" w:rsidR="00C2158B" w:rsidRPr="0095378E" w:rsidRDefault="00C2158B" w:rsidP="00C2158B">
            <w:pPr>
              <w:keepNext/>
              <w:keepLines/>
              <w:rPr>
                <w:rFonts w:ascii="Arial" w:hAnsi="Arial" w:cs="Arial"/>
                <w:sz w:val="20"/>
                <w:szCs w:val="20"/>
              </w:rPr>
            </w:pPr>
          </w:p>
        </w:tc>
        <w:tc>
          <w:tcPr>
            <w:tcW w:w="2388" w:type="pct"/>
            <w:vAlign w:val="center"/>
          </w:tcPr>
          <w:p w14:paraId="79D4015E" w14:textId="104B6E77" w:rsidR="00C2158B" w:rsidRPr="0095378E" w:rsidRDefault="00C2158B" w:rsidP="00C2158B">
            <w:pPr>
              <w:keepNext/>
              <w:keepLines/>
              <w:rPr>
                <w:rFonts w:ascii="Arial" w:hAnsi="Arial" w:cs="Arial"/>
                <w:sz w:val="20"/>
                <w:szCs w:val="20"/>
              </w:rPr>
            </w:pPr>
          </w:p>
        </w:tc>
        <w:tc>
          <w:tcPr>
            <w:tcW w:w="771" w:type="pct"/>
            <w:noWrap/>
          </w:tcPr>
          <w:p w14:paraId="55457838" w14:textId="38D97591" w:rsidR="00C2158B" w:rsidRPr="0095378E" w:rsidRDefault="00C2158B" w:rsidP="00C2158B">
            <w:pPr>
              <w:keepNext/>
              <w:keepLines/>
              <w:jc w:val="center"/>
              <w:rPr>
                <w:rFonts w:ascii="Arial" w:hAnsi="Arial" w:cs="Arial"/>
                <w:sz w:val="20"/>
                <w:szCs w:val="20"/>
              </w:rPr>
            </w:pPr>
          </w:p>
        </w:tc>
        <w:tc>
          <w:tcPr>
            <w:tcW w:w="1031" w:type="pct"/>
          </w:tcPr>
          <w:p w14:paraId="6521ECF6" w14:textId="77777777" w:rsidR="00C2158B" w:rsidRPr="0095378E" w:rsidRDefault="00C2158B" w:rsidP="00C2158B">
            <w:pPr>
              <w:keepNext/>
              <w:keepLines/>
              <w:rPr>
                <w:rFonts w:ascii="Arial" w:hAnsi="Arial" w:cs="Arial"/>
                <w:sz w:val="20"/>
                <w:szCs w:val="20"/>
              </w:rPr>
            </w:pPr>
          </w:p>
        </w:tc>
      </w:tr>
      <w:tr w:rsidR="00C2158B" w:rsidRPr="0095378E" w14:paraId="6D3651F0" w14:textId="77777777" w:rsidTr="00AC1D75">
        <w:trPr>
          <w:trHeight w:val="264"/>
        </w:trPr>
        <w:tc>
          <w:tcPr>
            <w:tcW w:w="810" w:type="pct"/>
            <w:shd w:val="clear" w:color="auto" w:fill="D9D9D9"/>
            <w:noWrap/>
            <w:vAlign w:val="center"/>
          </w:tcPr>
          <w:p w14:paraId="64352989" w14:textId="09800735" w:rsidR="00C2158B" w:rsidRPr="0095378E" w:rsidRDefault="00C2158B" w:rsidP="00C2158B">
            <w:pPr>
              <w:keepNext/>
              <w:keepLines/>
              <w:rPr>
                <w:rFonts w:ascii="Arial" w:hAnsi="Arial" w:cs="Arial"/>
                <w:sz w:val="20"/>
                <w:szCs w:val="20"/>
              </w:rPr>
            </w:pPr>
          </w:p>
        </w:tc>
        <w:tc>
          <w:tcPr>
            <w:tcW w:w="2388" w:type="pct"/>
            <w:shd w:val="clear" w:color="auto" w:fill="D9D9D9"/>
            <w:vAlign w:val="center"/>
          </w:tcPr>
          <w:p w14:paraId="66876028" w14:textId="0FA13354" w:rsidR="00C2158B" w:rsidRPr="0095378E" w:rsidRDefault="00C2158B" w:rsidP="00C2158B">
            <w:pPr>
              <w:keepNext/>
              <w:keepLines/>
              <w:rPr>
                <w:rFonts w:ascii="Arial" w:hAnsi="Arial" w:cs="Arial"/>
                <w:sz w:val="20"/>
                <w:szCs w:val="20"/>
              </w:rPr>
            </w:pPr>
          </w:p>
        </w:tc>
        <w:tc>
          <w:tcPr>
            <w:tcW w:w="771" w:type="pct"/>
            <w:shd w:val="clear" w:color="auto" w:fill="D9D9D9"/>
            <w:noWrap/>
          </w:tcPr>
          <w:p w14:paraId="7280D43E" w14:textId="363AE46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35B3613" w14:textId="5828E514" w:rsidR="00C2158B" w:rsidRPr="0095378E" w:rsidRDefault="00C2158B" w:rsidP="00C2158B">
            <w:pPr>
              <w:keepNext/>
              <w:keepLines/>
              <w:rPr>
                <w:rFonts w:ascii="Arial" w:hAnsi="Arial" w:cs="Arial"/>
                <w:sz w:val="20"/>
                <w:szCs w:val="20"/>
              </w:rPr>
            </w:pPr>
          </w:p>
        </w:tc>
      </w:tr>
      <w:tr w:rsidR="00D07B7D" w:rsidRPr="0095378E" w14:paraId="08110BD1" w14:textId="77777777" w:rsidTr="007D5067">
        <w:trPr>
          <w:trHeight w:val="264"/>
        </w:trPr>
        <w:tc>
          <w:tcPr>
            <w:tcW w:w="810" w:type="pct"/>
            <w:shd w:val="clear" w:color="auto" w:fill="auto"/>
            <w:noWrap/>
            <w:vAlign w:val="center"/>
          </w:tcPr>
          <w:p w14:paraId="57F258A0" w14:textId="33E904A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73ED675" w14:textId="0D63A8ED" w:rsidR="00D07B7D" w:rsidRPr="0095378E" w:rsidRDefault="00D07B7D" w:rsidP="00D07B7D">
            <w:pPr>
              <w:keepNext/>
              <w:keepLines/>
              <w:rPr>
                <w:rFonts w:ascii="Arial" w:hAnsi="Arial" w:cs="Arial"/>
                <w:sz w:val="20"/>
                <w:szCs w:val="20"/>
              </w:rPr>
            </w:pPr>
          </w:p>
        </w:tc>
        <w:tc>
          <w:tcPr>
            <w:tcW w:w="771" w:type="pct"/>
            <w:shd w:val="clear" w:color="auto" w:fill="auto"/>
            <w:noWrap/>
          </w:tcPr>
          <w:p w14:paraId="10B6024D" w14:textId="4354390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82F580" w14:textId="77777777" w:rsidR="00D07B7D" w:rsidRPr="0095378E" w:rsidRDefault="00D07B7D" w:rsidP="00D07B7D">
            <w:pPr>
              <w:keepNext/>
              <w:keepLines/>
              <w:rPr>
                <w:rFonts w:ascii="Arial" w:hAnsi="Arial" w:cs="Arial"/>
                <w:sz w:val="20"/>
                <w:szCs w:val="20"/>
              </w:rPr>
            </w:pPr>
          </w:p>
        </w:tc>
      </w:tr>
      <w:tr w:rsidR="00D07B7D" w:rsidRPr="0095378E" w14:paraId="1D4E1E77" w14:textId="77777777" w:rsidTr="007D5067">
        <w:trPr>
          <w:trHeight w:val="264"/>
        </w:trPr>
        <w:tc>
          <w:tcPr>
            <w:tcW w:w="810" w:type="pct"/>
            <w:shd w:val="clear" w:color="auto" w:fill="auto"/>
            <w:noWrap/>
            <w:vAlign w:val="center"/>
          </w:tcPr>
          <w:p w14:paraId="10FEFC03" w14:textId="111DA754"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116C394" w14:textId="39A901CE" w:rsidR="00D07B7D" w:rsidRPr="0095378E" w:rsidRDefault="00D07B7D" w:rsidP="00D07B7D">
            <w:pPr>
              <w:keepNext/>
              <w:keepLines/>
              <w:rPr>
                <w:rFonts w:ascii="Arial" w:hAnsi="Arial" w:cs="Arial"/>
                <w:sz w:val="20"/>
                <w:szCs w:val="20"/>
              </w:rPr>
            </w:pPr>
          </w:p>
        </w:tc>
        <w:tc>
          <w:tcPr>
            <w:tcW w:w="771" w:type="pct"/>
            <w:shd w:val="clear" w:color="auto" w:fill="auto"/>
            <w:noWrap/>
          </w:tcPr>
          <w:p w14:paraId="0159B8FF" w14:textId="23B70FD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1AB2E6" w14:textId="77777777" w:rsidR="00D07B7D" w:rsidRPr="0095378E" w:rsidRDefault="00D07B7D" w:rsidP="00D07B7D">
            <w:pPr>
              <w:keepNext/>
              <w:keepLines/>
              <w:rPr>
                <w:rFonts w:ascii="Arial" w:hAnsi="Arial" w:cs="Arial"/>
                <w:sz w:val="20"/>
                <w:szCs w:val="20"/>
              </w:rPr>
            </w:pPr>
          </w:p>
        </w:tc>
      </w:tr>
      <w:tr w:rsidR="00D07B7D" w:rsidRPr="0095378E" w14:paraId="17E4E52F" w14:textId="77777777" w:rsidTr="007D5067">
        <w:trPr>
          <w:trHeight w:val="264"/>
        </w:trPr>
        <w:tc>
          <w:tcPr>
            <w:tcW w:w="810" w:type="pct"/>
            <w:shd w:val="clear" w:color="auto" w:fill="auto"/>
            <w:noWrap/>
            <w:vAlign w:val="center"/>
          </w:tcPr>
          <w:p w14:paraId="58F3724D" w14:textId="40E7299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E74E139" w14:textId="0A06602B" w:rsidR="00D07B7D" w:rsidRPr="0095378E" w:rsidRDefault="00D07B7D" w:rsidP="00D07B7D">
            <w:pPr>
              <w:keepNext/>
              <w:keepLines/>
              <w:rPr>
                <w:rFonts w:ascii="Arial" w:hAnsi="Arial" w:cs="Arial"/>
                <w:sz w:val="20"/>
                <w:szCs w:val="20"/>
              </w:rPr>
            </w:pPr>
          </w:p>
        </w:tc>
        <w:tc>
          <w:tcPr>
            <w:tcW w:w="771" w:type="pct"/>
            <w:shd w:val="clear" w:color="auto" w:fill="auto"/>
            <w:noWrap/>
          </w:tcPr>
          <w:p w14:paraId="34F0F4BD" w14:textId="31A3FD4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AE9D6DF" w14:textId="77777777" w:rsidR="00D07B7D" w:rsidRPr="0095378E" w:rsidRDefault="00D07B7D" w:rsidP="00D07B7D">
            <w:pPr>
              <w:keepNext/>
              <w:keepLines/>
              <w:rPr>
                <w:rFonts w:ascii="Arial" w:hAnsi="Arial" w:cs="Arial"/>
                <w:sz w:val="20"/>
                <w:szCs w:val="20"/>
              </w:rPr>
            </w:pPr>
          </w:p>
        </w:tc>
      </w:tr>
      <w:tr w:rsidR="00D07B7D" w:rsidRPr="0095378E" w14:paraId="767431DF" w14:textId="77777777" w:rsidTr="007D5067">
        <w:trPr>
          <w:trHeight w:val="264"/>
        </w:trPr>
        <w:tc>
          <w:tcPr>
            <w:tcW w:w="810" w:type="pct"/>
            <w:shd w:val="clear" w:color="auto" w:fill="auto"/>
            <w:noWrap/>
            <w:vAlign w:val="center"/>
          </w:tcPr>
          <w:p w14:paraId="4338EA15" w14:textId="7B396F33"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978EF55" w14:textId="7B94E89A" w:rsidR="00D07B7D" w:rsidRPr="0095378E" w:rsidRDefault="00D07B7D" w:rsidP="00D07B7D">
            <w:pPr>
              <w:keepNext/>
              <w:keepLines/>
              <w:rPr>
                <w:rFonts w:ascii="Arial" w:hAnsi="Arial" w:cs="Arial"/>
                <w:sz w:val="20"/>
                <w:szCs w:val="20"/>
              </w:rPr>
            </w:pPr>
          </w:p>
        </w:tc>
        <w:tc>
          <w:tcPr>
            <w:tcW w:w="771" w:type="pct"/>
            <w:shd w:val="clear" w:color="auto" w:fill="auto"/>
            <w:noWrap/>
          </w:tcPr>
          <w:p w14:paraId="2F828990" w14:textId="1AAC44C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DE4328D" w14:textId="77777777" w:rsidR="00D07B7D" w:rsidRPr="0095378E" w:rsidRDefault="00D07B7D" w:rsidP="00D07B7D">
            <w:pPr>
              <w:keepNext/>
              <w:keepLines/>
              <w:rPr>
                <w:rFonts w:ascii="Arial" w:hAnsi="Arial" w:cs="Arial"/>
                <w:sz w:val="20"/>
                <w:szCs w:val="20"/>
              </w:rPr>
            </w:pPr>
          </w:p>
        </w:tc>
      </w:tr>
      <w:tr w:rsidR="00D07B7D" w:rsidRPr="0095378E" w14:paraId="6CC5EC8C" w14:textId="77777777" w:rsidTr="007D5067">
        <w:trPr>
          <w:trHeight w:val="264"/>
        </w:trPr>
        <w:tc>
          <w:tcPr>
            <w:tcW w:w="810" w:type="pct"/>
            <w:shd w:val="clear" w:color="auto" w:fill="auto"/>
            <w:noWrap/>
            <w:vAlign w:val="center"/>
          </w:tcPr>
          <w:p w14:paraId="62AA325E" w14:textId="5DD717E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5C646C1" w14:textId="346C78BF" w:rsidR="00D07B7D" w:rsidRPr="0095378E" w:rsidRDefault="00D07B7D" w:rsidP="00D07B7D">
            <w:pPr>
              <w:keepNext/>
              <w:keepLines/>
              <w:rPr>
                <w:rFonts w:ascii="Arial" w:hAnsi="Arial" w:cs="Arial"/>
                <w:sz w:val="20"/>
                <w:szCs w:val="20"/>
              </w:rPr>
            </w:pPr>
          </w:p>
        </w:tc>
        <w:tc>
          <w:tcPr>
            <w:tcW w:w="771" w:type="pct"/>
            <w:shd w:val="clear" w:color="auto" w:fill="auto"/>
            <w:noWrap/>
          </w:tcPr>
          <w:p w14:paraId="72950605" w14:textId="4060FAA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A14D897" w14:textId="77777777" w:rsidR="00D07B7D" w:rsidRPr="0095378E" w:rsidRDefault="00D07B7D" w:rsidP="00D07B7D">
            <w:pPr>
              <w:keepNext/>
              <w:keepLines/>
              <w:rPr>
                <w:rFonts w:ascii="Arial" w:hAnsi="Arial" w:cs="Arial"/>
                <w:sz w:val="20"/>
                <w:szCs w:val="20"/>
              </w:rPr>
            </w:pPr>
          </w:p>
        </w:tc>
      </w:tr>
      <w:tr w:rsidR="00D07B7D" w:rsidRPr="0095378E" w14:paraId="671E1600" w14:textId="77777777" w:rsidTr="007D5067">
        <w:trPr>
          <w:trHeight w:val="264"/>
        </w:trPr>
        <w:tc>
          <w:tcPr>
            <w:tcW w:w="810" w:type="pct"/>
            <w:shd w:val="clear" w:color="auto" w:fill="auto"/>
            <w:noWrap/>
            <w:vAlign w:val="center"/>
          </w:tcPr>
          <w:p w14:paraId="0010B2F2" w14:textId="637D76AB"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BAD999A" w14:textId="0F0ED504" w:rsidR="00D07B7D" w:rsidRPr="0095378E" w:rsidRDefault="00D07B7D" w:rsidP="00D07B7D">
            <w:pPr>
              <w:keepNext/>
              <w:keepLines/>
              <w:rPr>
                <w:rFonts w:ascii="Arial" w:hAnsi="Arial" w:cs="Arial"/>
                <w:sz w:val="20"/>
                <w:szCs w:val="20"/>
              </w:rPr>
            </w:pPr>
          </w:p>
        </w:tc>
        <w:tc>
          <w:tcPr>
            <w:tcW w:w="771" w:type="pct"/>
            <w:shd w:val="clear" w:color="auto" w:fill="auto"/>
            <w:noWrap/>
          </w:tcPr>
          <w:p w14:paraId="6DEA5873" w14:textId="470EA82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2502166" w14:textId="77777777" w:rsidR="00D07B7D" w:rsidRPr="0095378E" w:rsidRDefault="00D07B7D" w:rsidP="00D07B7D">
            <w:pPr>
              <w:keepNext/>
              <w:keepLines/>
              <w:rPr>
                <w:rFonts w:ascii="Arial" w:hAnsi="Arial" w:cs="Arial"/>
                <w:sz w:val="20"/>
                <w:szCs w:val="20"/>
              </w:rPr>
            </w:pPr>
          </w:p>
        </w:tc>
      </w:tr>
      <w:tr w:rsidR="00D07B7D" w:rsidRPr="0095378E" w14:paraId="7197285B" w14:textId="77777777" w:rsidTr="007D5067">
        <w:trPr>
          <w:trHeight w:val="264"/>
        </w:trPr>
        <w:tc>
          <w:tcPr>
            <w:tcW w:w="810" w:type="pct"/>
            <w:shd w:val="clear" w:color="auto" w:fill="auto"/>
            <w:noWrap/>
            <w:vAlign w:val="center"/>
          </w:tcPr>
          <w:p w14:paraId="083EF6F0" w14:textId="1855FF1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2940F1B" w14:textId="3627F929" w:rsidR="00D07B7D" w:rsidRPr="0095378E" w:rsidRDefault="00D07B7D" w:rsidP="00D07B7D">
            <w:pPr>
              <w:keepNext/>
              <w:keepLines/>
              <w:rPr>
                <w:rFonts w:ascii="Arial" w:hAnsi="Arial" w:cs="Arial"/>
                <w:sz w:val="20"/>
                <w:szCs w:val="20"/>
              </w:rPr>
            </w:pPr>
          </w:p>
        </w:tc>
        <w:tc>
          <w:tcPr>
            <w:tcW w:w="771" w:type="pct"/>
            <w:shd w:val="clear" w:color="auto" w:fill="auto"/>
            <w:noWrap/>
          </w:tcPr>
          <w:p w14:paraId="3514684F" w14:textId="368E71A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AF26EF2" w14:textId="77777777" w:rsidR="00D07B7D" w:rsidRPr="0095378E" w:rsidRDefault="00D07B7D" w:rsidP="00D07B7D">
            <w:pPr>
              <w:keepNext/>
              <w:keepLines/>
              <w:rPr>
                <w:rFonts w:ascii="Arial" w:hAnsi="Arial" w:cs="Arial"/>
                <w:sz w:val="20"/>
                <w:szCs w:val="20"/>
              </w:rPr>
            </w:pPr>
          </w:p>
        </w:tc>
      </w:tr>
      <w:tr w:rsidR="00D07B7D" w:rsidRPr="0095378E" w14:paraId="3D50D8E5" w14:textId="77777777" w:rsidTr="007D5067">
        <w:trPr>
          <w:trHeight w:val="264"/>
        </w:trPr>
        <w:tc>
          <w:tcPr>
            <w:tcW w:w="810" w:type="pct"/>
            <w:shd w:val="clear" w:color="auto" w:fill="auto"/>
            <w:noWrap/>
            <w:vAlign w:val="center"/>
          </w:tcPr>
          <w:p w14:paraId="4EF4215F" w14:textId="11AA489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06B10C29" w14:textId="4CAFA28B" w:rsidR="00D07B7D" w:rsidRPr="0095378E" w:rsidRDefault="00D07B7D" w:rsidP="00D07B7D">
            <w:pPr>
              <w:keepNext/>
              <w:keepLines/>
              <w:rPr>
                <w:rFonts w:ascii="Arial" w:hAnsi="Arial" w:cs="Arial"/>
                <w:sz w:val="20"/>
                <w:szCs w:val="20"/>
              </w:rPr>
            </w:pPr>
          </w:p>
        </w:tc>
        <w:tc>
          <w:tcPr>
            <w:tcW w:w="771" w:type="pct"/>
            <w:shd w:val="clear" w:color="auto" w:fill="auto"/>
            <w:noWrap/>
          </w:tcPr>
          <w:p w14:paraId="512C41C8" w14:textId="08FB989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9E47B09" w14:textId="77777777" w:rsidR="00D07B7D" w:rsidRPr="0095378E" w:rsidRDefault="00D07B7D" w:rsidP="00D07B7D">
            <w:pPr>
              <w:keepNext/>
              <w:keepLines/>
              <w:rPr>
                <w:rFonts w:ascii="Arial" w:hAnsi="Arial" w:cs="Arial"/>
                <w:sz w:val="20"/>
                <w:szCs w:val="20"/>
              </w:rPr>
            </w:pPr>
          </w:p>
        </w:tc>
      </w:tr>
      <w:tr w:rsidR="00D07B7D" w:rsidRPr="0095378E" w14:paraId="0932934F" w14:textId="77777777" w:rsidTr="007D5067">
        <w:trPr>
          <w:trHeight w:val="264"/>
        </w:trPr>
        <w:tc>
          <w:tcPr>
            <w:tcW w:w="810" w:type="pct"/>
            <w:shd w:val="clear" w:color="auto" w:fill="auto"/>
            <w:noWrap/>
            <w:vAlign w:val="center"/>
          </w:tcPr>
          <w:p w14:paraId="619D8DC0" w14:textId="3719E0D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453E04E" w14:textId="0AB4840E" w:rsidR="00D07B7D" w:rsidRPr="0095378E" w:rsidRDefault="00D07B7D" w:rsidP="00D07B7D">
            <w:pPr>
              <w:keepNext/>
              <w:keepLines/>
              <w:rPr>
                <w:rFonts w:ascii="Arial" w:hAnsi="Arial" w:cs="Arial"/>
                <w:sz w:val="20"/>
                <w:szCs w:val="20"/>
              </w:rPr>
            </w:pPr>
          </w:p>
        </w:tc>
        <w:tc>
          <w:tcPr>
            <w:tcW w:w="771" w:type="pct"/>
            <w:shd w:val="clear" w:color="auto" w:fill="auto"/>
            <w:noWrap/>
          </w:tcPr>
          <w:p w14:paraId="50D0FD35" w14:textId="4A3ACAFA"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7C8EB13E" w14:textId="77777777" w:rsidR="00D07B7D" w:rsidRPr="0095378E" w:rsidRDefault="00D07B7D" w:rsidP="00D07B7D">
            <w:pPr>
              <w:keepNext/>
              <w:keepLines/>
              <w:rPr>
                <w:rFonts w:ascii="Arial" w:hAnsi="Arial" w:cs="Arial"/>
                <w:sz w:val="20"/>
                <w:szCs w:val="20"/>
              </w:rPr>
            </w:pPr>
          </w:p>
        </w:tc>
      </w:tr>
      <w:tr w:rsidR="00D07B7D" w:rsidRPr="0095378E" w14:paraId="10066C81" w14:textId="77777777" w:rsidTr="007D5067">
        <w:trPr>
          <w:trHeight w:val="264"/>
        </w:trPr>
        <w:tc>
          <w:tcPr>
            <w:tcW w:w="810" w:type="pct"/>
            <w:shd w:val="clear" w:color="auto" w:fill="auto"/>
            <w:noWrap/>
            <w:vAlign w:val="center"/>
          </w:tcPr>
          <w:p w14:paraId="7449F3DF" w14:textId="4C89B40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541D985D" w14:textId="70E30A98" w:rsidR="00D07B7D" w:rsidRPr="0095378E" w:rsidRDefault="00D07B7D" w:rsidP="00D07B7D">
            <w:pPr>
              <w:keepNext/>
              <w:keepLines/>
              <w:rPr>
                <w:rFonts w:ascii="Arial" w:hAnsi="Arial" w:cs="Arial"/>
                <w:sz w:val="20"/>
                <w:szCs w:val="20"/>
              </w:rPr>
            </w:pPr>
          </w:p>
        </w:tc>
        <w:tc>
          <w:tcPr>
            <w:tcW w:w="771" w:type="pct"/>
            <w:shd w:val="clear" w:color="auto" w:fill="auto"/>
            <w:noWrap/>
          </w:tcPr>
          <w:p w14:paraId="0E6B066C" w14:textId="511A648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AE22085" w14:textId="77777777" w:rsidR="00D07B7D" w:rsidRPr="0095378E" w:rsidRDefault="00D07B7D" w:rsidP="00D07B7D">
            <w:pPr>
              <w:keepNext/>
              <w:keepLines/>
              <w:rPr>
                <w:rFonts w:ascii="Arial" w:hAnsi="Arial" w:cs="Arial"/>
                <w:sz w:val="20"/>
                <w:szCs w:val="20"/>
              </w:rPr>
            </w:pPr>
          </w:p>
        </w:tc>
      </w:tr>
      <w:tr w:rsidR="00D07B7D" w:rsidRPr="0095378E" w14:paraId="4222EA9C" w14:textId="77777777" w:rsidTr="007D5067">
        <w:trPr>
          <w:trHeight w:val="264"/>
        </w:trPr>
        <w:tc>
          <w:tcPr>
            <w:tcW w:w="810" w:type="pct"/>
            <w:shd w:val="clear" w:color="auto" w:fill="auto"/>
            <w:noWrap/>
            <w:vAlign w:val="center"/>
          </w:tcPr>
          <w:p w14:paraId="617D50B3" w14:textId="7C904E75"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F8DD9F1" w14:textId="083E2177" w:rsidR="00D07B7D" w:rsidRPr="0095378E" w:rsidRDefault="00D07B7D" w:rsidP="00D07B7D">
            <w:pPr>
              <w:keepNext/>
              <w:keepLines/>
              <w:rPr>
                <w:rFonts w:ascii="Arial" w:hAnsi="Arial" w:cs="Arial"/>
                <w:sz w:val="20"/>
                <w:szCs w:val="20"/>
              </w:rPr>
            </w:pPr>
          </w:p>
        </w:tc>
        <w:tc>
          <w:tcPr>
            <w:tcW w:w="771" w:type="pct"/>
            <w:shd w:val="clear" w:color="auto" w:fill="auto"/>
            <w:noWrap/>
          </w:tcPr>
          <w:p w14:paraId="1FEEB025" w14:textId="52968508"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2E83AC2" w14:textId="77777777" w:rsidR="00D07B7D" w:rsidRPr="0095378E" w:rsidRDefault="00D07B7D" w:rsidP="00D07B7D">
            <w:pPr>
              <w:keepNext/>
              <w:keepLines/>
              <w:rPr>
                <w:rFonts w:ascii="Arial" w:hAnsi="Arial" w:cs="Arial"/>
                <w:sz w:val="20"/>
                <w:szCs w:val="20"/>
              </w:rPr>
            </w:pPr>
          </w:p>
        </w:tc>
      </w:tr>
      <w:tr w:rsidR="00D07B7D" w:rsidRPr="0095378E" w14:paraId="55842599" w14:textId="77777777" w:rsidTr="007D5067">
        <w:trPr>
          <w:trHeight w:val="264"/>
        </w:trPr>
        <w:tc>
          <w:tcPr>
            <w:tcW w:w="810" w:type="pct"/>
            <w:shd w:val="clear" w:color="auto" w:fill="auto"/>
            <w:noWrap/>
            <w:vAlign w:val="center"/>
          </w:tcPr>
          <w:p w14:paraId="508F3D1C" w14:textId="737A639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22283E3B" w14:textId="1E136E50" w:rsidR="00D07B7D" w:rsidRPr="0095378E" w:rsidRDefault="00D07B7D" w:rsidP="00D07B7D">
            <w:pPr>
              <w:keepNext/>
              <w:keepLines/>
              <w:rPr>
                <w:rFonts w:ascii="Arial" w:hAnsi="Arial" w:cs="Arial"/>
                <w:sz w:val="20"/>
                <w:szCs w:val="20"/>
              </w:rPr>
            </w:pPr>
          </w:p>
        </w:tc>
        <w:tc>
          <w:tcPr>
            <w:tcW w:w="771" w:type="pct"/>
            <w:shd w:val="clear" w:color="auto" w:fill="auto"/>
            <w:noWrap/>
          </w:tcPr>
          <w:p w14:paraId="7CE815DA" w14:textId="6A7BB82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E9B43C7" w14:textId="77777777" w:rsidR="00D07B7D" w:rsidRPr="0095378E" w:rsidRDefault="00D07B7D" w:rsidP="00D07B7D">
            <w:pPr>
              <w:keepNext/>
              <w:keepLines/>
              <w:rPr>
                <w:rFonts w:ascii="Arial" w:hAnsi="Arial" w:cs="Arial"/>
                <w:sz w:val="20"/>
                <w:szCs w:val="20"/>
              </w:rPr>
            </w:pPr>
          </w:p>
        </w:tc>
      </w:tr>
      <w:tr w:rsidR="00D07B7D" w:rsidRPr="0095378E" w14:paraId="5C5CE3D0" w14:textId="77777777" w:rsidTr="007D5067">
        <w:trPr>
          <w:trHeight w:val="264"/>
        </w:trPr>
        <w:tc>
          <w:tcPr>
            <w:tcW w:w="810" w:type="pct"/>
            <w:shd w:val="clear" w:color="auto" w:fill="auto"/>
            <w:noWrap/>
            <w:vAlign w:val="center"/>
          </w:tcPr>
          <w:p w14:paraId="49A3459C" w14:textId="27544F6A"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7B24226" w14:textId="477EEBF2" w:rsidR="00D07B7D" w:rsidRPr="0095378E" w:rsidRDefault="00D07B7D" w:rsidP="00D07B7D">
            <w:pPr>
              <w:keepNext/>
              <w:keepLines/>
              <w:rPr>
                <w:rFonts w:ascii="Arial" w:hAnsi="Arial" w:cs="Arial"/>
                <w:sz w:val="20"/>
                <w:szCs w:val="20"/>
              </w:rPr>
            </w:pPr>
          </w:p>
        </w:tc>
        <w:tc>
          <w:tcPr>
            <w:tcW w:w="771" w:type="pct"/>
            <w:shd w:val="clear" w:color="auto" w:fill="auto"/>
            <w:noWrap/>
          </w:tcPr>
          <w:p w14:paraId="2CA0626E" w14:textId="6B2E7F13"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FECD966" w14:textId="77777777" w:rsidR="00D07B7D" w:rsidRPr="0095378E" w:rsidRDefault="00D07B7D" w:rsidP="00D07B7D">
            <w:pPr>
              <w:keepNext/>
              <w:keepLines/>
              <w:rPr>
                <w:rFonts w:ascii="Arial" w:hAnsi="Arial" w:cs="Arial"/>
                <w:sz w:val="20"/>
                <w:szCs w:val="20"/>
              </w:rPr>
            </w:pPr>
          </w:p>
        </w:tc>
      </w:tr>
      <w:tr w:rsidR="00D07B7D" w:rsidRPr="0095378E" w14:paraId="6B5ADED7" w14:textId="77777777" w:rsidTr="007D5067">
        <w:trPr>
          <w:trHeight w:val="264"/>
        </w:trPr>
        <w:tc>
          <w:tcPr>
            <w:tcW w:w="810" w:type="pct"/>
            <w:shd w:val="clear" w:color="auto" w:fill="auto"/>
            <w:noWrap/>
            <w:vAlign w:val="center"/>
          </w:tcPr>
          <w:p w14:paraId="729C8085" w14:textId="71CDE5C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78FB65F9" w14:textId="02F4D019" w:rsidR="00D07B7D" w:rsidRPr="0095378E" w:rsidRDefault="00D07B7D" w:rsidP="00D07B7D">
            <w:pPr>
              <w:keepNext/>
              <w:keepLines/>
              <w:rPr>
                <w:rFonts w:ascii="Arial" w:hAnsi="Arial" w:cs="Arial"/>
                <w:sz w:val="20"/>
                <w:szCs w:val="20"/>
              </w:rPr>
            </w:pPr>
          </w:p>
        </w:tc>
        <w:tc>
          <w:tcPr>
            <w:tcW w:w="771" w:type="pct"/>
            <w:shd w:val="clear" w:color="auto" w:fill="auto"/>
            <w:noWrap/>
          </w:tcPr>
          <w:p w14:paraId="5F8404CE" w14:textId="04E009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6B93CB5" w14:textId="77777777" w:rsidR="00D07B7D" w:rsidRPr="0095378E" w:rsidRDefault="00D07B7D" w:rsidP="00D07B7D">
            <w:pPr>
              <w:keepNext/>
              <w:keepLines/>
              <w:rPr>
                <w:rFonts w:ascii="Arial" w:hAnsi="Arial" w:cs="Arial"/>
                <w:sz w:val="20"/>
                <w:szCs w:val="20"/>
              </w:rPr>
            </w:pPr>
          </w:p>
        </w:tc>
      </w:tr>
      <w:tr w:rsidR="00D07B7D" w:rsidRPr="0095378E" w14:paraId="20BAE666" w14:textId="77777777" w:rsidTr="007D5067">
        <w:trPr>
          <w:trHeight w:val="264"/>
        </w:trPr>
        <w:tc>
          <w:tcPr>
            <w:tcW w:w="810" w:type="pct"/>
            <w:shd w:val="clear" w:color="auto" w:fill="auto"/>
            <w:noWrap/>
            <w:vAlign w:val="center"/>
          </w:tcPr>
          <w:p w14:paraId="1823DE4F" w14:textId="21DD2D7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3144E72" w14:textId="79E18FC6" w:rsidR="00D07B7D" w:rsidRPr="0095378E" w:rsidRDefault="00D07B7D" w:rsidP="00D07B7D">
            <w:pPr>
              <w:keepNext/>
              <w:keepLines/>
              <w:rPr>
                <w:rFonts w:ascii="Arial" w:hAnsi="Arial" w:cs="Arial"/>
                <w:sz w:val="20"/>
                <w:szCs w:val="20"/>
              </w:rPr>
            </w:pPr>
          </w:p>
        </w:tc>
        <w:tc>
          <w:tcPr>
            <w:tcW w:w="771" w:type="pct"/>
            <w:shd w:val="clear" w:color="auto" w:fill="auto"/>
            <w:noWrap/>
          </w:tcPr>
          <w:p w14:paraId="2D124BC6" w14:textId="5D558E4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31F1B509" w14:textId="77777777" w:rsidR="00D07B7D" w:rsidRPr="0095378E" w:rsidRDefault="00D07B7D" w:rsidP="00D07B7D">
            <w:pPr>
              <w:keepNext/>
              <w:keepLines/>
              <w:rPr>
                <w:rFonts w:ascii="Arial" w:hAnsi="Arial" w:cs="Arial"/>
                <w:sz w:val="20"/>
                <w:szCs w:val="20"/>
              </w:rPr>
            </w:pPr>
          </w:p>
        </w:tc>
      </w:tr>
      <w:tr w:rsidR="00D07B7D" w:rsidRPr="0095378E" w14:paraId="3BA2AF0C" w14:textId="77777777" w:rsidTr="007D5067">
        <w:trPr>
          <w:trHeight w:val="264"/>
        </w:trPr>
        <w:tc>
          <w:tcPr>
            <w:tcW w:w="810" w:type="pct"/>
            <w:shd w:val="clear" w:color="auto" w:fill="auto"/>
            <w:noWrap/>
            <w:vAlign w:val="center"/>
          </w:tcPr>
          <w:p w14:paraId="3D259F83" w14:textId="363FEA4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76530DD" w14:textId="4D0B46E9" w:rsidR="00D07B7D" w:rsidRPr="0095378E" w:rsidRDefault="00D07B7D" w:rsidP="00D07B7D">
            <w:pPr>
              <w:keepNext/>
              <w:keepLines/>
              <w:rPr>
                <w:rFonts w:ascii="Arial" w:hAnsi="Arial" w:cs="Arial"/>
                <w:sz w:val="20"/>
                <w:szCs w:val="20"/>
              </w:rPr>
            </w:pPr>
          </w:p>
        </w:tc>
        <w:tc>
          <w:tcPr>
            <w:tcW w:w="771" w:type="pct"/>
            <w:shd w:val="clear" w:color="auto" w:fill="auto"/>
            <w:noWrap/>
          </w:tcPr>
          <w:p w14:paraId="30108B0B" w14:textId="44AC3D6C"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5B2E909" w14:textId="77777777" w:rsidR="00D07B7D" w:rsidRPr="0095378E" w:rsidRDefault="00D07B7D" w:rsidP="00D07B7D">
            <w:pPr>
              <w:keepNext/>
              <w:keepLines/>
              <w:rPr>
                <w:rFonts w:ascii="Arial" w:hAnsi="Arial" w:cs="Arial"/>
                <w:sz w:val="20"/>
                <w:szCs w:val="20"/>
              </w:rPr>
            </w:pPr>
          </w:p>
        </w:tc>
      </w:tr>
      <w:tr w:rsidR="00D07B7D" w:rsidRPr="0095378E" w14:paraId="1C39C817" w14:textId="77777777" w:rsidTr="007D5067">
        <w:trPr>
          <w:trHeight w:val="264"/>
        </w:trPr>
        <w:tc>
          <w:tcPr>
            <w:tcW w:w="810" w:type="pct"/>
            <w:shd w:val="clear" w:color="auto" w:fill="auto"/>
            <w:noWrap/>
            <w:vAlign w:val="center"/>
          </w:tcPr>
          <w:p w14:paraId="6B2242B6" w14:textId="1EBD3DD7"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1C663AC7" w14:textId="6E743DCE" w:rsidR="00D07B7D" w:rsidRPr="0095378E" w:rsidRDefault="00D07B7D" w:rsidP="00D07B7D">
            <w:pPr>
              <w:keepNext/>
              <w:keepLines/>
              <w:rPr>
                <w:rFonts w:ascii="Arial" w:hAnsi="Arial" w:cs="Arial"/>
                <w:sz w:val="20"/>
                <w:szCs w:val="20"/>
              </w:rPr>
            </w:pPr>
          </w:p>
        </w:tc>
        <w:tc>
          <w:tcPr>
            <w:tcW w:w="771" w:type="pct"/>
            <w:shd w:val="clear" w:color="auto" w:fill="auto"/>
            <w:noWrap/>
          </w:tcPr>
          <w:p w14:paraId="18E9A51C" w14:textId="7C73EA24"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6FDB38" w14:textId="77777777" w:rsidR="00D07B7D" w:rsidRPr="0095378E" w:rsidRDefault="00D07B7D" w:rsidP="00D07B7D">
            <w:pPr>
              <w:keepNext/>
              <w:keepLines/>
              <w:rPr>
                <w:rFonts w:ascii="Arial" w:hAnsi="Arial" w:cs="Arial"/>
                <w:sz w:val="20"/>
                <w:szCs w:val="20"/>
              </w:rPr>
            </w:pPr>
          </w:p>
        </w:tc>
      </w:tr>
      <w:tr w:rsidR="00D07B7D" w:rsidRPr="0095378E" w14:paraId="099C11C6" w14:textId="77777777" w:rsidTr="007D5067">
        <w:trPr>
          <w:trHeight w:val="264"/>
        </w:trPr>
        <w:tc>
          <w:tcPr>
            <w:tcW w:w="810" w:type="pct"/>
            <w:shd w:val="clear" w:color="auto" w:fill="auto"/>
            <w:noWrap/>
            <w:vAlign w:val="center"/>
          </w:tcPr>
          <w:p w14:paraId="6FBDDE8A" w14:textId="05EA63FD"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20F3936" w14:textId="0BC07917" w:rsidR="00D07B7D" w:rsidRPr="0095378E" w:rsidRDefault="00D07B7D" w:rsidP="00D07B7D">
            <w:pPr>
              <w:keepNext/>
              <w:keepLines/>
              <w:rPr>
                <w:rFonts w:ascii="Arial" w:hAnsi="Arial" w:cs="Arial"/>
                <w:sz w:val="20"/>
                <w:szCs w:val="20"/>
              </w:rPr>
            </w:pPr>
          </w:p>
        </w:tc>
        <w:tc>
          <w:tcPr>
            <w:tcW w:w="771" w:type="pct"/>
            <w:shd w:val="clear" w:color="auto" w:fill="auto"/>
            <w:noWrap/>
          </w:tcPr>
          <w:p w14:paraId="7D12A7CD" w14:textId="71F220F9"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4FBC65D9" w14:textId="77777777" w:rsidR="00D07B7D" w:rsidRPr="0095378E" w:rsidRDefault="00D07B7D" w:rsidP="00D07B7D">
            <w:pPr>
              <w:keepNext/>
              <w:keepLines/>
              <w:rPr>
                <w:rFonts w:ascii="Arial" w:hAnsi="Arial" w:cs="Arial"/>
                <w:sz w:val="20"/>
                <w:szCs w:val="20"/>
              </w:rPr>
            </w:pPr>
          </w:p>
        </w:tc>
      </w:tr>
      <w:tr w:rsidR="00D07B7D" w:rsidRPr="0095378E" w14:paraId="1C70189F" w14:textId="77777777" w:rsidTr="007D5067">
        <w:trPr>
          <w:trHeight w:val="264"/>
        </w:trPr>
        <w:tc>
          <w:tcPr>
            <w:tcW w:w="810" w:type="pct"/>
            <w:shd w:val="clear" w:color="auto" w:fill="auto"/>
            <w:noWrap/>
            <w:vAlign w:val="center"/>
          </w:tcPr>
          <w:p w14:paraId="43628789" w14:textId="70E7E472"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35F66BDC" w14:textId="0B33CA26" w:rsidR="00D07B7D" w:rsidRPr="0095378E" w:rsidRDefault="00D07B7D" w:rsidP="00D07B7D">
            <w:pPr>
              <w:keepNext/>
              <w:keepLines/>
              <w:rPr>
                <w:rFonts w:ascii="Arial" w:hAnsi="Arial" w:cs="Arial"/>
                <w:sz w:val="20"/>
                <w:szCs w:val="20"/>
              </w:rPr>
            </w:pPr>
          </w:p>
        </w:tc>
        <w:tc>
          <w:tcPr>
            <w:tcW w:w="771" w:type="pct"/>
            <w:shd w:val="clear" w:color="auto" w:fill="auto"/>
            <w:noWrap/>
          </w:tcPr>
          <w:p w14:paraId="4994AFA3" w14:textId="5CDEDA76"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6822DC73" w14:textId="77777777" w:rsidR="00D07B7D" w:rsidRPr="0095378E" w:rsidRDefault="00D07B7D" w:rsidP="00D07B7D">
            <w:pPr>
              <w:keepNext/>
              <w:keepLines/>
              <w:rPr>
                <w:rFonts w:ascii="Arial" w:hAnsi="Arial" w:cs="Arial"/>
                <w:sz w:val="20"/>
                <w:szCs w:val="20"/>
              </w:rPr>
            </w:pPr>
          </w:p>
        </w:tc>
      </w:tr>
      <w:tr w:rsidR="00D07B7D" w:rsidRPr="0095378E" w14:paraId="7C43B88D" w14:textId="77777777" w:rsidTr="007D5067">
        <w:trPr>
          <w:trHeight w:val="264"/>
        </w:trPr>
        <w:tc>
          <w:tcPr>
            <w:tcW w:w="810" w:type="pct"/>
            <w:shd w:val="clear" w:color="auto" w:fill="auto"/>
            <w:noWrap/>
            <w:vAlign w:val="center"/>
          </w:tcPr>
          <w:p w14:paraId="136D545F" w14:textId="6C6FC5B8"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44A745C" w14:textId="023D36D1" w:rsidR="00D07B7D" w:rsidRPr="0095378E" w:rsidRDefault="00D07B7D" w:rsidP="00D07B7D">
            <w:pPr>
              <w:keepNext/>
              <w:keepLines/>
              <w:rPr>
                <w:rFonts w:ascii="Arial" w:hAnsi="Arial" w:cs="Arial"/>
                <w:sz w:val="20"/>
                <w:szCs w:val="20"/>
              </w:rPr>
            </w:pPr>
          </w:p>
        </w:tc>
        <w:tc>
          <w:tcPr>
            <w:tcW w:w="771" w:type="pct"/>
            <w:shd w:val="clear" w:color="auto" w:fill="auto"/>
            <w:noWrap/>
          </w:tcPr>
          <w:p w14:paraId="175EE1F0" w14:textId="016CA49B"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2E0E78F9" w14:textId="77777777" w:rsidR="00D07B7D" w:rsidRPr="0095378E" w:rsidRDefault="00D07B7D" w:rsidP="00D07B7D">
            <w:pPr>
              <w:keepNext/>
              <w:keepLines/>
              <w:rPr>
                <w:rFonts w:ascii="Arial" w:hAnsi="Arial" w:cs="Arial"/>
                <w:sz w:val="20"/>
                <w:szCs w:val="20"/>
              </w:rPr>
            </w:pPr>
          </w:p>
        </w:tc>
      </w:tr>
      <w:tr w:rsidR="00D07B7D" w:rsidRPr="0095378E" w14:paraId="4280AB87" w14:textId="77777777" w:rsidTr="007D5067">
        <w:trPr>
          <w:trHeight w:val="264"/>
        </w:trPr>
        <w:tc>
          <w:tcPr>
            <w:tcW w:w="810" w:type="pct"/>
            <w:shd w:val="clear" w:color="auto" w:fill="auto"/>
            <w:noWrap/>
            <w:vAlign w:val="center"/>
          </w:tcPr>
          <w:p w14:paraId="4D0C0018" w14:textId="3FF37606" w:rsidR="00D07B7D" w:rsidRPr="0095378E" w:rsidRDefault="00D07B7D" w:rsidP="00D07B7D">
            <w:pPr>
              <w:keepNext/>
              <w:keepLines/>
              <w:rPr>
                <w:rFonts w:ascii="Arial" w:hAnsi="Arial" w:cs="Arial"/>
                <w:sz w:val="20"/>
                <w:szCs w:val="20"/>
              </w:rPr>
            </w:pPr>
          </w:p>
        </w:tc>
        <w:tc>
          <w:tcPr>
            <w:tcW w:w="2388" w:type="pct"/>
            <w:shd w:val="clear" w:color="auto" w:fill="auto"/>
            <w:vAlign w:val="center"/>
          </w:tcPr>
          <w:p w14:paraId="606C70C2" w14:textId="7A0398FD" w:rsidR="00D07B7D" w:rsidRPr="0095378E" w:rsidRDefault="00D07B7D" w:rsidP="00D07B7D">
            <w:pPr>
              <w:keepNext/>
              <w:keepLines/>
              <w:rPr>
                <w:rFonts w:ascii="Arial" w:hAnsi="Arial" w:cs="Arial"/>
                <w:sz w:val="20"/>
                <w:szCs w:val="20"/>
              </w:rPr>
            </w:pPr>
          </w:p>
        </w:tc>
        <w:tc>
          <w:tcPr>
            <w:tcW w:w="771" w:type="pct"/>
            <w:shd w:val="clear" w:color="auto" w:fill="auto"/>
            <w:noWrap/>
          </w:tcPr>
          <w:p w14:paraId="3B2EACBA" w14:textId="771126AE"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8A524C7" w14:textId="77777777" w:rsidR="00D07B7D" w:rsidRPr="0095378E" w:rsidRDefault="00D07B7D" w:rsidP="00D07B7D">
            <w:pPr>
              <w:keepNext/>
              <w:keepLines/>
              <w:rPr>
                <w:rFonts w:ascii="Arial" w:hAnsi="Arial" w:cs="Arial"/>
                <w:sz w:val="20"/>
                <w:szCs w:val="20"/>
              </w:rPr>
            </w:pPr>
          </w:p>
        </w:tc>
      </w:tr>
      <w:tr w:rsidR="00C2158B" w:rsidRPr="0095378E" w14:paraId="6EE8ED35" w14:textId="77777777" w:rsidTr="00AC1D75">
        <w:trPr>
          <w:trHeight w:val="264"/>
        </w:trPr>
        <w:tc>
          <w:tcPr>
            <w:tcW w:w="810" w:type="pct"/>
            <w:shd w:val="clear" w:color="auto" w:fill="D9D9D9"/>
            <w:noWrap/>
            <w:vAlign w:val="center"/>
          </w:tcPr>
          <w:p w14:paraId="5D412D96" w14:textId="6805DC5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87EC1A3" w14:textId="4F428A68"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D76481" w14:textId="46C48EC6"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F377DFB" w14:textId="77777777" w:rsidR="00C2158B" w:rsidRPr="0095378E" w:rsidRDefault="00C2158B" w:rsidP="00C2158B">
            <w:pPr>
              <w:keepNext/>
              <w:keepLines/>
              <w:rPr>
                <w:rFonts w:ascii="Arial" w:hAnsi="Arial" w:cs="Arial"/>
                <w:sz w:val="20"/>
                <w:szCs w:val="20"/>
              </w:rPr>
            </w:pPr>
          </w:p>
        </w:tc>
      </w:tr>
      <w:tr w:rsidR="00C2158B" w:rsidRPr="0095378E" w14:paraId="14BBAC43" w14:textId="77777777" w:rsidTr="00AC1D75">
        <w:trPr>
          <w:trHeight w:val="264"/>
        </w:trPr>
        <w:tc>
          <w:tcPr>
            <w:tcW w:w="810" w:type="pct"/>
            <w:shd w:val="clear" w:color="auto" w:fill="D9D9D9"/>
            <w:noWrap/>
            <w:vAlign w:val="center"/>
          </w:tcPr>
          <w:p w14:paraId="78E10116" w14:textId="7DA6175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AF3AC7D" w14:textId="67DA8DDE"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12D2F39" w14:textId="4681641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D796244" w14:textId="77777777" w:rsidR="00C2158B" w:rsidRPr="0095378E" w:rsidRDefault="00C2158B" w:rsidP="00C2158B">
            <w:pPr>
              <w:keepNext/>
              <w:keepLines/>
              <w:rPr>
                <w:rFonts w:ascii="Arial" w:hAnsi="Arial" w:cs="Arial"/>
                <w:sz w:val="20"/>
                <w:szCs w:val="20"/>
              </w:rPr>
            </w:pPr>
          </w:p>
        </w:tc>
      </w:tr>
      <w:tr w:rsidR="00C2158B" w:rsidRPr="0095378E" w14:paraId="1E8B28ED" w14:textId="77777777" w:rsidTr="00AC1D75">
        <w:trPr>
          <w:trHeight w:val="264"/>
        </w:trPr>
        <w:tc>
          <w:tcPr>
            <w:tcW w:w="810" w:type="pct"/>
            <w:shd w:val="clear" w:color="auto" w:fill="D9D9D9"/>
            <w:noWrap/>
            <w:vAlign w:val="center"/>
          </w:tcPr>
          <w:p w14:paraId="7ECC4CD8" w14:textId="6CE9125A"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7EACF7BF" w14:textId="447204A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CA94F33" w14:textId="65293B2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6503843" w14:textId="77777777" w:rsidR="00C2158B" w:rsidRPr="0095378E" w:rsidRDefault="00C2158B" w:rsidP="00C2158B">
            <w:pPr>
              <w:keepNext/>
              <w:keepLines/>
              <w:rPr>
                <w:rFonts w:ascii="Arial" w:hAnsi="Arial" w:cs="Arial"/>
                <w:sz w:val="20"/>
                <w:szCs w:val="20"/>
              </w:rPr>
            </w:pPr>
          </w:p>
        </w:tc>
      </w:tr>
      <w:tr w:rsidR="00C2158B" w:rsidRPr="0095378E" w14:paraId="4B0F48A3" w14:textId="77777777" w:rsidTr="00AC1D75">
        <w:trPr>
          <w:trHeight w:val="264"/>
        </w:trPr>
        <w:tc>
          <w:tcPr>
            <w:tcW w:w="810" w:type="pct"/>
            <w:shd w:val="clear" w:color="auto" w:fill="D9D9D9"/>
            <w:noWrap/>
            <w:vAlign w:val="center"/>
          </w:tcPr>
          <w:p w14:paraId="5BADC39E" w14:textId="79D03C9B"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34367517" w14:textId="44B211E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836D464" w14:textId="7E658DA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7EBC6B" w14:textId="77777777" w:rsidR="00C2158B" w:rsidRPr="0095378E" w:rsidRDefault="00C2158B" w:rsidP="00C2158B">
            <w:pPr>
              <w:keepNext/>
              <w:keepLines/>
              <w:rPr>
                <w:rFonts w:ascii="Arial" w:hAnsi="Arial" w:cs="Arial"/>
                <w:sz w:val="20"/>
                <w:szCs w:val="20"/>
              </w:rPr>
            </w:pPr>
          </w:p>
        </w:tc>
      </w:tr>
      <w:tr w:rsidR="00C2158B" w:rsidRPr="0095378E" w14:paraId="50A808DE" w14:textId="77777777" w:rsidTr="00AC1D75">
        <w:trPr>
          <w:trHeight w:val="264"/>
        </w:trPr>
        <w:tc>
          <w:tcPr>
            <w:tcW w:w="810" w:type="pct"/>
            <w:shd w:val="clear" w:color="auto" w:fill="D9D9D9"/>
            <w:noWrap/>
            <w:vAlign w:val="center"/>
          </w:tcPr>
          <w:p w14:paraId="2462610B" w14:textId="18F91FFC"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6D31B5F0" w14:textId="284CBD06"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71DBB50" w14:textId="22FC44AE"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3AA7C11B" w14:textId="77777777" w:rsidR="00C2158B" w:rsidRPr="0095378E" w:rsidRDefault="00C2158B" w:rsidP="00C2158B">
            <w:pPr>
              <w:keepNext/>
              <w:keepLines/>
              <w:rPr>
                <w:rFonts w:ascii="Arial" w:hAnsi="Arial" w:cs="Arial"/>
                <w:sz w:val="20"/>
                <w:szCs w:val="20"/>
              </w:rPr>
            </w:pPr>
          </w:p>
        </w:tc>
      </w:tr>
      <w:tr w:rsidR="00C2158B" w:rsidRPr="0095378E" w14:paraId="56D401EB" w14:textId="77777777" w:rsidTr="00AC1D75">
        <w:trPr>
          <w:trHeight w:val="264"/>
        </w:trPr>
        <w:tc>
          <w:tcPr>
            <w:tcW w:w="810" w:type="pct"/>
            <w:shd w:val="clear" w:color="auto" w:fill="D9D9D9"/>
            <w:noWrap/>
            <w:vAlign w:val="center"/>
          </w:tcPr>
          <w:p w14:paraId="5969013E" w14:textId="42E39536"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C618423" w14:textId="2FE015D4"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416F9AC" w14:textId="42B23E5B"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07515D8" w14:textId="77777777" w:rsidR="00C2158B" w:rsidRPr="0095378E" w:rsidRDefault="00C2158B" w:rsidP="00C2158B">
            <w:pPr>
              <w:keepNext/>
              <w:keepLines/>
              <w:rPr>
                <w:rFonts w:ascii="Arial" w:hAnsi="Arial" w:cs="Arial"/>
                <w:sz w:val="20"/>
                <w:szCs w:val="20"/>
              </w:rPr>
            </w:pPr>
          </w:p>
        </w:tc>
      </w:tr>
      <w:tr w:rsidR="00C2158B" w:rsidRPr="0095378E" w14:paraId="64E6A5CD" w14:textId="77777777" w:rsidTr="00AC1D75">
        <w:trPr>
          <w:trHeight w:val="264"/>
        </w:trPr>
        <w:tc>
          <w:tcPr>
            <w:tcW w:w="810" w:type="pct"/>
            <w:shd w:val="clear" w:color="auto" w:fill="D9D9D9"/>
            <w:noWrap/>
            <w:vAlign w:val="center"/>
          </w:tcPr>
          <w:p w14:paraId="1E5A775B" w14:textId="4B0F08D1"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FA18F84" w14:textId="1AD2190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40B69EF" w14:textId="09164ED3"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4EBCB65" w14:textId="77777777" w:rsidR="00C2158B" w:rsidRPr="0095378E" w:rsidRDefault="00C2158B" w:rsidP="00C2158B">
            <w:pPr>
              <w:keepNext/>
              <w:keepLines/>
              <w:rPr>
                <w:rFonts w:ascii="Arial" w:hAnsi="Arial" w:cs="Arial"/>
                <w:sz w:val="20"/>
                <w:szCs w:val="20"/>
              </w:rPr>
            </w:pPr>
          </w:p>
        </w:tc>
      </w:tr>
      <w:tr w:rsidR="00C2158B" w:rsidRPr="0095378E" w14:paraId="218E10F0" w14:textId="77777777" w:rsidTr="00AC1D75">
        <w:trPr>
          <w:trHeight w:val="264"/>
        </w:trPr>
        <w:tc>
          <w:tcPr>
            <w:tcW w:w="810" w:type="pct"/>
            <w:shd w:val="clear" w:color="auto" w:fill="D9D9D9"/>
            <w:noWrap/>
            <w:vAlign w:val="center"/>
          </w:tcPr>
          <w:p w14:paraId="7F738794" w14:textId="37DABA1D"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E253E5E" w14:textId="5D22AC9F"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5D64A87" w14:textId="1645318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8F60797" w14:textId="77777777" w:rsidR="00C2158B" w:rsidRPr="0095378E" w:rsidRDefault="00C2158B" w:rsidP="00C2158B">
            <w:pPr>
              <w:keepNext/>
              <w:keepLines/>
              <w:rPr>
                <w:rFonts w:ascii="Arial" w:hAnsi="Arial" w:cs="Arial"/>
                <w:sz w:val="20"/>
                <w:szCs w:val="20"/>
              </w:rPr>
            </w:pPr>
          </w:p>
        </w:tc>
      </w:tr>
      <w:tr w:rsidR="00C2158B" w:rsidRPr="0095378E" w14:paraId="36ED26D6" w14:textId="77777777" w:rsidTr="00AC1D75">
        <w:trPr>
          <w:trHeight w:val="264"/>
        </w:trPr>
        <w:tc>
          <w:tcPr>
            <w:tcW w:w="810" w:type="pct"/>
            <w:shd w:val="clear" w:color="auto" w:fill="D9D9D9"/>
            <w:noWrap/>
            <w:vAlign w:val="center"/>
          </w:tcPr>
          <w:p w14:paraId="622C7BEF" w14:textId="778A7CE8"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F9B7B3B" w14:textId="16E6C133"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AD3667D" w14:textId="2D8E912D"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B0FC45E" w14:textId="594718DC" w:rsidR="00C2158B" w:rsidRPr="0095378E" w:rsidRDefault="00C2158B" w:rsidP="00C2158B">
            <w:pPr>
              <w:keepNext/>
              <w:keepLines/>
              <w:rPr>
                <w:rFonts w:ascii="Arial" w:hAnsi="Arial" w:cs="Arial"/>
                <w:sz w:val="20"/>
                <w:szCs w:val="20"/>
              </w:rPr>
            </w:pPr>
          </w:p>
        </w:tc>
      </w:tr>
      <w:tr w:rsidR="00C2158B" w:rsidRPr="0095378E" w14:paraId="4F7800AC" w14:textId="77777777" w:rsidTr="00AC1D75">
        <w:trPr>
          <w:trHeight w:val="264"/>
        </w:trPr>
        <w:tc>
          <w:tcPr>
            <w:tcW w:w="810" w:type="pct"/>
            <w:tcBorders>
              <w:bottom w:val="single" w:sz="4" w:space="0" w:color="auto"/>
            </w:tcBorders>
            <w:shd w:val="clear" w:color="auto" w:fill="D9D9D9"/>
            <w:noWrap/>
            <w:vAlign w:val="center"/>
          </w:tcPr>
          <w:p w14:paraId="42F7ADAB" w14:textId="17918E42" w:rsidR="00C2158B" w:rsidRPr="0095378E" w:rsidRDefault="00C2158B" w:rsidP="00C2158B">
            <w:pPr>
              <w:keepNext/>
              <w:keepLines/>
              <w:rPr>
                <w:rFonts w:ascii="Arial" w:hAnsi="Arial" w:cs="Arial"/>
                <w:sz w:val="20"/>
                <w:szCs w:val="20"/>
                <w:highlight w:val="yellow"/>
                <w:lang w:eastAsia="en-AU"/>
              </w:rPr>
            </w:pPr>
          </w:p>
        </w:tc>
        <w:tc>
          <w:tcPr>
            <w:tcW w:w="2388" w:type="pct"/>
            <w:tcBorders>
              <w:bottom w:val="single" w:sz="4" w:space="0" w:color="auto"/>
            </w:tcBorders>
            <w:shd w:val="clear" w:color="auto" w:fill="D9D9D9"/>
            <w:vAlign w:val="center"/>
          </w:tcPr>
          <w:p w14:paraId="32CE4F5D" w14:textId="460B47C1" w:rsidR="00C2158B" w:rsidRPr="0095378E" w:rsidRDefault="00C2158B" w:rsidP="00C2158B">
            <w:pPr>
              <w:keepNext/>
              <w:keepLines/>
              <w:rPr>
                <w:rFonts w:ascii="Arial" w:hAnsi="Arial" w:cs="Arial"/>
                <w:sz w:val="20"/>
                <w:szCs w:val="20"/>
                <w:lang w:eastAsia="en-AU"/>
              </w:rPr>
            </w:pPr>
          </w:p>
        </w:tc>
        <w:tc>
          <w:tcPr>
            <w:tcW w:w="771" w:type="pct"/>
            <w:tcBorders>
              <w:bottom w:val="single" w:sz="4" w:space="0" w:color="auto"/>
            </w:tcBorders>
            <w:shd w:val="clear" w:color="auto" w:fill="D9D9D9"/>
            <w:noWrap/>
          </w:tcPr>
          <w:p w14:paraId="2FC77F3F" w14:textId="39CC7F6B" w:rsidR="00C2158B" w:rsidRPr="0095378E" w:rsidRDefault="00C2158B" w:rsidP="00C2158B">
            <w:pPr>
              <w:keepNext/>
              <w:keepLines/>
              <w:jc w:val="center"/>
              <w:rPr>
                <w:rFonts w:ascii="Arial" w:hAnsi="Arial" w:cs="Arial"/>
                <w:sz w:val="20"/>
                <w:szCs w:val="20"/>
              </w:rPr>
            </w:pPr>
          </w:p>
        </w:tc>
        <w:tc>
          <w:tcPr>
            <w:tcW w:w="1031" w:type="pct"/>
            <w:tcBorders>
              <w:bottom w:val="single" w:sz="4" w:space="0" w:color="auto"/>
            </w:tcBorders>
            <w:shd w:val="clear" w:color="auto" w:fill="D9D9D9"/>
          </w:tcPr>
          <w:p w14:paraId="13697346" w14:textId="77777777" w:rsidR="00C2158B" w:rsidRPr="0095378E" w:rsidRDefault="00C2158B" w:rsidP="00C2158B">
            <w:pPr>
              <w:keepNext/>
              <w:keepLines/>
              <w:rPr>
                <w:rFonts w:ascii="Arial" w:hAnsi="Arial" w:cs="Arial"/>
                <w:sz w:val="20"/>
                <w:szCs w:val="20"/>
              </w:rPr>
            </w:pPr>
          </w:p>
        </w:tc>
      </w:tr>
      <w:tr w:rsidR="00C2158B" w:rsidRPr="0095378E" w14:paraId="07E76AD8" w14:textId="77777777" w:rsidTr="00AC1D75">
        <w:trPr>
          <w:trHeight w:val="264"/>
        </w:trPr>
        <w:tc>
          <w:tcPr>
            <w:tcW w:w="810" w:type="pct"/>
            <w:shd w:val="clear" w:color="auto" w:fill="FFFFFF" w:themeFill="background1"/>
            <w:noWrap/>
            <w:vAlign w:val="center"/>
          </w:tcPr>
          <w:p w14:paraId="49BEA1D2" w14:textId="75411092"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3152DF3D" w14:textId="2DC560FF"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534AFADB" w14:textId="0826D56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E867946" w14:textId="77777777" w:rsidR="00C2158B" w:rsidRPr="0095378E" w:rsidRDefault="00C2158B" w:rsidP="00C2158B">
            <w:pPr>
              <w:keepNext/>
              <w:keepLines/>
              <w:rPr>
                <w:rFonts w:ascii="Arial" w:hAnsi="Arial" w:cs="Arial"/>
                <w:sz w:val="20"/>
                <w:szCs w:val="20"/>
                <w:lang w:eastAsia="en-AU"/>
              </w:rPr>
            </w:pPr>
          </w:p>
        </w:tc>
      </w:tr>
      <w:tr w:rsidR="00C2158B" w:rsidRPr="0095378E" w14:paraId="5001B614" w14:textId="77777777" w:rsidTr="00AC1D75">
        <w:trPr>
          <w:trHeight w:val="264"/>
        </w:trPr>
        <w:tc>
          <w:tcPr>
            <w:tcW w:w="810" w:type="pct"/>
            <w:shd w:val="clear" w:color="auto" w:fill="FFFFFF" w:themeFill="background1"/>
            <w:noWrap/>
            <w:vAlign w:val="center"/>
          </w:tcPr>
          <w:p w14:paraId="53FA900C" w14:textId="54D698AE"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4E75034F" w14:textId="30C024C9"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7A0CDD90" w14:textId="5650041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5A9CE4C8" w14:textId="77777777" w:rsidR="00C2158B" w:rsidRPr="0095378E" w:rsidRDefault="00C2158B" w:rsidP="00C2158B">
            <w:pPr>
              <w:keepNext/>
              <w:keepLines/>
              <w:rPr>
                <w:rFonts w:ascii="Arial" w:hAnsi="Arial" w:cs="Arial"/>
                <w:sz w:val="20"/>
                <w:szCs w:val="20"/>
                <w:lang w:eastAsia="en-AU"/>
              </w:rPr>
            </w:pPr>
          </w:p>
        </w:tc>
      </w:tr>
      <w:tr w:rsidR="00C2158B" w:rsidRPr="0095378E" w14:paraId="4FD72302" w14:textId="77777777" w:rsidTr="00AC1D75">
        <w:trPr>
          <w:trHeight w:val="264"/>
        </w:trPr>
        <w:tc>
          <w:tcPr>
            <w:tcW w:w="810" w:type="pct"/>
            <w:shd w:val="clear" w:color="auto" w:fill="FFFFFF" w:themeFill="background1"/>
            <w:noWrap/>
            <w:vAlign w:val="center"/>
          </w:tcPr>
          <w:p w14:paraId="6CB30CE8" w14:textId="56B9D4B9" w:rsidR="00C2158B" w:rsidRPr="0095378E" w:rsidRDefault="00C2158B" w:rsidP="00C2158B">
            <w:pPr>
              <w:keepNext/>
              <w:keepLines/>
              <w:rPr>
                <w:rFonts w:ascii="Arial" w:hAnsi="Arial" w:cs="Arial"/>
                <w:sz w:val="20"/>
                <w:szCs w:val="20"/>
                <w:lang w:eastAsia="en-AU"/>
              </w:rPr>
            </w:pPr>
          </w:p>
        </w:tc>
        <w:tc>
          <w:tcPr>
            <w:tcW w:w="2388" w:type="pct"/>
            <w:shd w:val="clear" w:color="auto" w:fill="FFFFFF" w:themeFill="background1"/>
            <w:vAlign w:val="center"/>
          </w:tcPr>
          <w:p w14:paraId="2C0312D9" w14:textId="3222AC67" w:rsidR="00C2158B" w:rsidRPr="0095378E" w:rsidRDefault="00C2158B" w:rsidP="00C2158B">
            <w:pPr>
              <w:keepNext/>
              <w:keepLines/>
              <w:rPr>
                <w:rFonts w:ascii="Arial" w:hAnsi="Arial" w:cs="Arial"/>
                <w:sz w:val="20"/>
                <w:szCs w:val="20"/>
                <w:lang w:eastAsia="en-AU"/>
              </w:rPr>
            </w:pPr>
          </w:p>
        </w:tc>
        <w:tc>
          <w:tcPr>
            <w:tcW w:w="771" w:type="pct"/>
            <w:shd w:val="clear" w:color="auto" w:fill="FFFFFF" w:themeFill="background1"/>
            <w:noWrap/>
          </w:tcPr>
          <w:p w14:paraId="0CF6DE56" w14:textId="773CB42C"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FFFFFF" w:themeFill="background1"/>
          </w:tcPr>
          <w:p w14:paraId="75BC3200" w14:textId="77777777" w:rsidR="00C2158B" w:rsidRPr="0095378E" w:rsidRDefault="00C2158B" w:rsidP="00C2158B">
            <w:pPr>
              <w:keepNext/>
              <w:keepLines/>
              <w:rPr>
                <w:rFonts w:ascii="Arial" w:hAnsi="Arial" w:cs="Arial"/>
                <w:sz w:val="20"/>
                <w:szCs w:val="20"/>
                <w:lang w:eastAsia="en-AU"/>
              </w:rPr>
            </w:pPr>
          </w:p>
        </w:tc>
      </w:tr>
      <w:tr w:rsidR="00C2158B" w:rsidRPr="0095378E" w14:paraId="0E2BF780" w14:textId="77777777" w:rsidTr="00AC1D75">
        <w:trPr>
          <w:trHeight w:val="264"/>
        </w:trPr>
        <w:tc>
          <w:tcPr>
            <w:tcW w:w="810" w:type="pct"/>
            <w:shd w:val="clear" w:color="auto" w:fill="D9D9D9"/>
            <w:noWrap/>
            <w:vAlign w:val="center"/>
          </w:tcPr>
          <w:p w14:paraId="0B66EB0E" w14:textId="6ED8E422"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6543E13" w14:textId="11B4D8C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68DE050A" w14:textId="61ECF779"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743BEF" w14:textId="77777777" w:rsidR="00C2158B" w:rsidRPr="0095378E" w:rsidRDefault="00C2158B" w:rsidP="00C2158B">
            <w:pPr>
              <w:keepNext/>
              <w:keepLines/>
              <w:rPr>
                <w:rFonts w:ascii="Arial" w:hAnsi="Arial" w:cs="Arial"/>
                <w:sz w:val="20"/>
                <w:szCs w:val="20"/>
                <w:lang w:eastAsia="en-AU"/>
              </w:rPr>
            </w:pPr>
          </w:p>
        </w:tc>
      </w:tr>
      <w:tr w:rsidR="00D07B7D" w:rsidRPr="0095378E" w14:paraId="789284A1" w14:textId="77777777" w:rsidTr="007D5067">
        <w:trPr>
          <w:trHeight w:val="264"/>
        </w:trPr>
        <w:tc>
          <w:tcPr>
            <w:tcW w:w="810" w:type="pct"/>
            <w:shd w:val="clear" w:color="auto" w:fill="auto"/>
            <w:noWrap/>
            <w:vAlign w:val="center"/>
          </w:tcPr>
          <w:p w14:paraId="47C29B67" w14:textId="5ADECB1A"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7A8DB96A" w14:textId="77777777"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2A0F0488" w14:textId="099B1DF0"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1D2D93F9" w14:textId="77777777" w:rsidR="00D07B7D" w:rsidRPr="0095378E" w:rsidRDefault="00D07B7D" w:rsidP="00D07B7D">
            <w:pPr>
              <w:keepNext/>
              <w:keepLines/>
              <w:rPr>
                <w:rFonts w:ascii="Arial" w:hAnsi="Arial" w:cs="Arial"/>
                <w:sz w:val="20"/>
                <w:szCs w:val="20"/>
                <w:lang w:eastAsia="en-AU"/>
              </w:rPr>
            </w:pPr>
          </w:p>
        </w:tc>
      </w:tr>
      <w:tr w:rsidR="00D07B7D" w:rsidRPr="0095378E" w14:paraId="65326D60" w14:textId="77777777" w:rsidTr="007D5067">
        <w:trPr>
          <w:trHeight w:val="264"/>
        </w:trPr>
        <w:tc>
          <w:tcPr>
            <w:tcW w:w="810" w:type="pct"/>
            <w:shd w:val="clear" w:color="auto" w:fill="auto"/>
            <w:noWrap/>
            <w:vAlign w:val="center"/>
          </w:tcPr>
          <w:p w14:paraId="27F71824" w14:textId="1ED82B20"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4D65D619" w14:textId="6E3477D0"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56D35FB0" w14:textId="6DE556CD"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060ABE47" w14:textId="77777777" w:rsidR="00D07B7D" w:rsidRPr="0095378E" w:rsidRDefault="00D07B7D" w:rsidP="00D07B7D">
            <w:pPr>
              <w:keepNext/>
              <w:keepLines/>
              <w:rPr>
                <w:rFonts w:ascii="Arial" w:hAnsi="Arial" w:cs="Arial"/>
                <w:sz w:val="20"/>
                <w:szCs w:val="20"/>
                <w:lang w:eastAsia="en-AU"/>
              </w:rPr>
            </w:pPr>
          </w:p>
        </w:tc>
      </w:tr>
      <w:tr w:rsidR="00D07B7D" w:rsidRPr="0095378E" w14:paraId="41432AC5" w14:textId="77777777" w:rsidTr="007D5067">
        <w:trPr>
          <w:trHeight w:val="264"/>
        </w:trPr>
        <w:tc>
          <w:tcPr>
            <w:tcW w:w="810" w:type="pct"/>
            <w:shd w:val="clear" w:color="auto" w:fill="auto"/>
            <w:noWrap/>
            <w:vAlign w:val="center"/>
          </w:tcPr>
          <w:p w14:paraId="5A9AF5EF" w14:textId="123FFA93" w:rsidR="00D07B7D" w:rsidRPr="0095378E" w:rsidRDefault="00D07B7D" w:rsidP="00D07B7D">
            <w:pPr>
              <w:keepNext/>
              <w:keepLines/>
              <w:rPr>
                <w:rFonts w:ascii="Arial" w:hAnsi="Arial" w:cs="Arial"/>
                <w:sz w:val="20"/>
                <w:szCs w:val="20"/>
                <w:lang w:eastAsia="en-AU"/>
              </w:rPr>
            </w:pPr>
          </w:p>
        </w:tc>
        <w:tc>
          <w:tcPr>
            <w:tcW w:w="2388" w:type="pct"/>
            <w:shd w:val="clear" w:color="auto" w:fill="auto"/>
            <w:vAlign w:val="center"/>
          </w:tcPr>
          <w:p w14:paraId="05D9A78C" w14:textId="3081E96A" w:rsidR="00D07B7D" w:rsidRPr="0095378E" w:rsidRDefault="00D07B7D" w:rsidP="00D07B7D">
            <w:pPr>
              <w:keepNext/>
              <w:keepLines/>
              <w:rPr>
                <w:rFonts w:ascii="Arial" w:hAnsi="Arial" w:cs="Arial"/>
                <w:sz w:val="20"/>
                <w:szCs w:val="20"/>
                <w:lang w:eastAsia="en-AU"/>
              </w:rPr>
            </w:pPr>
          </w:p>
        </w:tc>
        <w:tc>
          <w:tcPr>
            <w:tcW w:w="771" w:type="pct"/>
            <w:shd w:val="clear" w:color="auto" w:fill="auto"/>
            <w:noWrap/>
          </w:tcPr>
          <w:p w14:paraId="09FD518C" w14:textId="02E45C55" w:rsidR="00D07B7D" w:rsidRPr="0095378E" w:rsidRDefault="00D07B7D" w:rsidP="00D07B7D">
            <w:pPr>
              <w:keepNext/>
              <w:keepLines/>
              <w:jc w:val="center"/>
              <w:rPr>
                <w:rFonts w:ascii="Arial" w:hAnsi="Arial" w:cs="Arial"/>
                <w:sz w:val="20"/>
                <w:szCs w:val="20"/>
              </w:rPr>
            </w:pPr>
          </w:p>
        </w:tc>
        <w:tc>
          <w:tcPr>
            <w:tcW w:w="1031" w:type="pct"/>
            <w:shd w:val="clear" w:color="auto" w:fill="auto"/>
          </w:tcPr>
          <w:p w14:paraId="562E175D" w14:textId="77777777" w:rsidR="00D07B7D" w:rsidRPr="0095378E" w:rsidRDefault="00D07B7D" w:rsidP="00D07B7D">
            <w:pPr>
              <w:keepNext/>
              <w:keepLines/>
              <w:rPr>
                <w:rFonts w:ascii="Arial" w:hAnsi="Arial" w:cs="Arial"/>
                <w:sz w:val="20"/>
                <w:szCs w:val="20"/>
                <w:lang w:eastAsia="en-AU"/>
              </w:rPr>
            </w:pPr>
          </w:p>
        </w:tc>
      </w:tr>
      <w:tr w:rsidR="00C2158B" w:rsidRPr="0095378E" w14:paraId="4CF18B33" w14:textId="77777777" w:rsidTr="00AC1D75">
        <w:trPr>
          <w:trHeight w:val="264"/>
        </w:trPr>
        <w:tc>
          <w:tcPr>
            <w:tcW w:w="810" w:type="pct"/>
            <w:shd w:val="clear" w:color="auto" w:fill="D9D9D9"/>
            <w:noWrap/>
            <w:vAlign w:val="center"/>
          </w:tcPr>
          <w:p w14:paraId="48CC9531" w14:textId="0DB6CDAC"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B845988" w14:textId="38FCFA15"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4F6BA35A" w14:textId="5C12C3C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6F6691BA" w14:textId="77777777" w:rsidR="00C2158B" w:rsidRPr="0095378E" w:rsidRDefault="00C2158B" w:rsidP="00C2158B">
            <w:pPr>
              <w:keepNext/>
              <w:keepLines/>
              <w:rPr>
                <w:rFonts w:ascii="Arial" w:hAnsi="Arial" w:cs="Arial"/>
                <w:sz w:val="20"/>
                <w:szCs w:val="20"/>
                <w:lang w:eastAsia="en-AU"/>
              </w:rPr>
            </w:pPr>
          </w:p>
        </w:tc>
      </w:tr>
      <w:tr w:rsidR="00C2158B" w:rsidRPr="0095378E" w14:paraId="0DD1C1F6" w14:textId="77777777" w:rsidTr="00AC1D75">
        <w:trPr>
          <w:trHeight w:val="264"/>
        </w:trPr>
        <w:tc>
          <w:tcPr>
            <w:tcW w:w="810" w:type="pct"/>
            <w:shd w:val="clear" w:color="auto" w:fill="D9D9D9"/>
            <w:noWrap/>
            <w:vAlign w:val="center"/>
          </w:tcPr>
          <w:p w14:paraId="6975FC77" w14:textId="56ECB1EE" w:rsidR="00C2158B" w:rsidRPr="0095378E" w:rsidRDefault="00C2158B" w:rsidP="00C2158B">
            <w:pPr>
              <w:keepNext/>
              <w:keepLines/>
              <w:rPr>
                <w:rFonts w:ascii="Arial" w:hAnsi="Arial" w:cs="Arial"/>
                <w:sz w:val="20"/>
                <w:szCs w:val="20"/>
                <w:lang w:eastAsia="en-AU"/>
              </w:rPr>
            </w:pPr>
          </w:p>
        </w:tc>
        <w:tc>
          <w:tcPr>
            <w:tcW w:w="2388" w:type="pct"/>
            <w:shd w:val="clear" w:color="auto" w:fill="D9D9D9"/>
            <w:vAlign w:val="center"/>
          </w:tcPr>
          <w:p w14:paraId="6E63525F" w14:textId="5172EA1A"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35BEAFD" w14:textId="408BBDD7"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2852DC14" w14:textId="4BFEA524" w:rsidR="00C2158B" w:rsidRPr="0095378E" w:rsidRDefault="00C2158B" w:rsidP="00C2158B">
            <w:pPr>
              <w:keepNext/>
              <w:keepLines/>
              <w:rPr>
                <w:rFonts w:ascii="Arial" w:hAnsi="Arial" w:cs="Arial"/>
                <w:sz w:val="20"/>
                <w:szCs w:val="20"/>
                <w:lang w:eastAsia="en-AU"/>
              </w:rPr>
            </w:pPr>
          </w:p>
        </w:tc>
      </w:tr>
      <w:tr w:rsidR="00C2158B" w:rsidRPr="0095378E" w14:paraId="27E248EF" w14:textId="77777777" w:rsidTr="00AC1D75">
        <w:trPr>
          <w:trHeight w:val="264"/>
        </w:trPr>
        <w:tc>
          <w:tcPr>
            <w:tcW w:w="810" w:type="pct"/>
            <w:shd w:val="clear" w:color="auto" w:fill="D9D9D9"/>
            <w:noWrap/>
            <w:vAlign w:val="center"/>
          </w:tcPr>
          <w:p w14:paraId="430AB3EA" w14:textId="03122D39"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CA4DEAB" w14:textId="6B5DA0B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2BFF049D" w14:textId="01EAC75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7160C13E" w14:textId="77777777" w:rsidR="00C2158B" w:rsidRPr="0095378E" w:rsidRDefault="00C2158B" w:rsidP="00C2158B">
            <w:pPr>
              <w:keepNext/>
              <w:keepLines/>
              <w:rPr>
                <w:rFonts w:ascii="Arial" w:hAnsi="Arial" w:cs="Arial"/>
                <w:sz w:val="20"/>
                <w:szCs w:val="20"/>
                <w:lang w:eastAsia="en-AU"/>
              </w:rPr>
            </w:pPr>
          </w:p>
        </w:tc>
      </w:tr>
      <w:tr w:rsidR="00C2158B" w:rsidRPr="0095378E" w14:paraId="0C6129A8" w14:textId="77777777" w:rsidTr="00AC1D75">
        <w:trPr>
          <w:trHeight w:val="264"/>
        </w:trPr>
        <w:tc>
          <w:tcPr>
            <w:tcW w:w="810" w:type="pct"/>
            <w:shd w:val="clear" w:color="auto" w:fill="auto"/>
            <w:noWrap/>
            <w:vAlign w:val="center"/>
          </w:tcPr>
          <w:p w14:paraId="2F14B165" w14:textId="26ED92E5"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7E64EDA" w14:textId="03292993"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696BCEE5" w14:textId="5D2C905E"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67ED0EE4" w14:textId="77777777" w:rsidR="00C2158B" w:rsidRPr="0095378E" w:rsidRDefault="00C2158B" w:rsidP="00C2158B">
            <w:pPr>
              <w:keepNext/>
              <w:keepLines/>
              <w:rPr>
                <w:rFonts w:ascii="Arial" w:hAnsi="Arial" w:cs="Arial"/>
                <w:sz w:val="20"/>
                <w:szCs w:val="20"/>
                <w:lang w:eastAsia="en-AU"/>
              </w:rPr>
            </w:pPr>
          </w:p>
        </w:tc>
      </w:tr>
      <w:tr w:rsidR="00C2158B" w:rsidRPr="0095378E" w14:paraId="3DF57E9A" w14:textId="77777777" w:rsidTr="00AC1D75">
        <w:trPr>
          <w:trHeight w:val="264"/>
        </w:trPr>
        <w:tc>
          <w:tcPr>
            <w:tcW w:w="810" w:type="pct"/>
            <w:shd w:val="clear" w:color="auto" w:fill="auto"/>
            <w:noWrap/>
            <w:vAlign w:val="center"/>
          </w:tcPr>
          <w:p w14:paraId="0687C9EE" w14:textId="11AB4730"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225A7645" w14:textId="72D6A92B"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378017F" w14:textId="3024C152"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DE231B" w14:textId="77777777" w:rsidR="00C2158B" w:rsidRPr="0095378E" w:rsidRDefault="00C2158B" w:rsidP="00C2158B">
            <w:pPr>
              <w:keepNext/>
              <w:keepLines/>
              <w:rPr>
                <w:rFonts w:ascii="Arial" w:hAnsi="Arial" w:cs="Arial"/>
                <w:sz w:val="20"/>
                <w:szCs w:val="20"/>
                <w:lang w:eastAsia="en-AU"/>
              </w:rPr>
            </w:pPr>
          </w:p>
        </w:tc>
      </w:tr>
      <w:tr w:rsidR="00C2158B" w:rsidRPr="0095378E" w14:paraId="4F6D1533" w14:textId="77777777" w:rsidTr="00AC1D75">
        <w:trPr>
          <w:trHeight w:val="264"/>
        </w:trPr>
        <w:tc>
          <w:tcPr>
            <w:tcW w:w="810" w:type="pct"/>
            <w:shd w:val="clear" w:color="auto" w:fill="auto"/>
            <w:noWrap/>
            <w:vAlign w:val="center"/>
          </w:tcPr>
          <w:p w14:paraId="0E06B1D7" w14:textId="0D193372"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31E13B0E" w14:textId="1AD748ED"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28A35989" w14:textId="50155B87"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1DAEA142" w14:textId="68FEC832" w:rsidR="00C2158B" w:rsidRPr="0095378E" w:rsidRDefault="00C2158B" w:rsidP="00C2158B">
            <w:pPr>
              <w:keepNext/>
              <w:keepLines/>
              <w:rPr>
                <w:rFonts w:ascii="Arial" w:hAnsi="Arial" w:cs="Arial"/>
                <w:sz w:val="20"/>
                <w:szCs w:val="20"/>
                <w:lang w:eastAsia="en-AU"/>
              </w:rPr>
            </w:pPr>
          </w:p>
        </w:tc>
      </w:tr>
      <w:tr w:rsidR="00C2158B" w:rsidRPr="0095378E" w14:paraId="2F33B176" w14:textId="77777777" w:rsidTr="00AC1D75">
        <w:trPr>
          <w:trHeight w:val="264"/>
        </w:trPr>
        <w:tc>
          <w:tcPr>
            <w:tcW w:w="810" w:type="pct"/>
            <w:shd w:val="clear" w:color="auto" w:fill="auto"/>
            <w:noWrap/>
            <w:vAlign w:val="center"/>
          </w:tcPr>
          <w:p w14:paraId="26D33685" w14:textId="11530686"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0FDF62DD" w14:textId="392E0CC9"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7E063E6" w14:textId="36AD4726"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46651717" w14:textId="77777777" w:rsidR="00C2158B" w:rsidRPr="0095378E" w:rsidRDefault="00C2158B" w:rsidP="00C2158B">
            <w:pPr>
              <w:keepNext/>
              <w:keepLines/>
              <w:rPr>
                <w:rFonts w:ascii="Arial" w:hAnsi="Arial" w:cs="Arial"/>
                <w:sz w:val="20"/>
                <w:szCs w:val="20"/>
                <w:lang w:eastAsia="en-AU"/>
              </w:rPr>
            </w:pPr>
          </w:p>
        </w:tc>
      </w:tr>
      <w:tr w:rsidR="00C2158B" w:rsidRPr="0095378E" w14:paraId="70391841" w14:textId="77777777" w:rsidTr="00AC1D75">
        <w:trPr>
          <w:trHeight w:val="264"/>
        </w:trPr>
        <w:tc>
          <w:tcPr>
            <w:tcW w:w="810" w:type="pct"/>
            <w:shd w:val="clear" w:color="auto" w:fill="auto"/>
            <w:noWrap/>
            <w:vAlign w:val="center"/>
          </w:tcPr>
          <w:p w14:paraId="6D2BC91E" w14:textId="308F4543" w:rsidR="00C2158B" w:rsidRPr="0095378E" w:rsidRDefault="00C2158B" w:rsidP="00C2158B">
            <w:pPr>
              <w:keepNext/>
              <w:keepLines/>
              <w:rPr>
                <w:rFonts w:ascii="Arial" w:hAnsi="Arial" w:cs="Arial"/>
                <w:sz w:val="20"/>
                <w:szCs w:val="20"/>
                <w:lang w:eastAsia="en-AU"/>
              </w:rPr>
            </w:pPr>
          </w:p>
        </w:tc>
        <w:tc>
          <w:tcPr>
            <w:tcW w:w="2388" w:type="pct"/>
            <w:shd w:val="clear" w:color="auto" w:fill="auto"/>
            <w:vAlign w:val="center"/>
          </w:tcPr>
          <w:p w14:paraId="43CF6827" w14:textId="0360E79F" w:rsidR="00C2158B" w:rsidRPr="0095378E" w:rsidRDefault="00C2158B" w:rsidP="00C2158B">
            <w:pPr>
              <w:keepNext/>
              <w:keepLines/>
              <w:rPr>
                <w:rFonts w:ascii="Arial" w:hAnsi="Arial" w:cs="Arial"/>
                <w:sz w:val="20"/>
                <w:szCs w:val="20"/>
                <w:lang w:eastAsia="en-AU"/>
              </w:rPr>
            </w:pPr>
          </w:p>
        </w:tc>
        <w:tc>
          <w:tcPr>
            <w:tcW w:w="771" w:type="pct"/>
            <w:shd w:val="clear" w:color="auto" w:fill="auto"/>
            <w:noWrap/>
          </w:tcPr>
          <w:p w14:paraId="06DB7B82" w14:textId="37A26ECB" w:rsidR="00C2158B" w:rsidRPr="0095378E" w:rsidRDefault="00C2158B" w:rsidP="00C2158B">
            <w:pPr>
              <w:keepNext/>
              <w:keepLines/>
              <w:jc w:val="center"/>
              <w:rPr>
                <w:rFonts w:ascii="Arial" w:hAnsi="Arial" w:cs="Arial"/>
                <w:sz w:val="20"/>
                <w:szCs w:val="20"/>
                <w:lang w:eastAsia="en-AU"/>
              </w:rPr>
            </w:pPr>
          </w:p>
        </w:tc>
        <w:tc>
          <w:tcPr>
            <w:tcW w:w="1031" w:type="pct"/>
            <w:shd w:val="clear" w:color="auto" w:fill="auto"/>
          </w:tcPr>
          <w:p w14:paraId="2D1DEDD0" w14:textId="77777777" w:rsidR="00C2158B" w:rsidRPr="0095378E" w:rsidRDefault="00C2158B" w:rsidP="00C2158B">
            <w:pPr>
              <w:keepNext/>
              <w:keepLines/>
              <w:rPr>
                <w:rFonts w:ascii="Arial" w:hAnsi="Arial" w:cs="Arial"/>
                <w:sz w:val="20"/>
                <w:szCs w:val="20"/>
                <w:lang w:eastAsia="en-AU"/>
              </w:rPr>
            </w:pPr>
          </w:p>
        </w:tc>
      </w:tr>
      <w:tr w:rsidR="00C2158B" w:rsidRPr="0095378E" w14:paraId="54D70FD9" w14:textId="77777777" w:rsidTr="00AC1D75">
        <w:trPr>
          <w:trHeight w:val="264"/>
        </w:trPr>
        <w:tc>
          <w:tcPr>
            <w:tcW w:w="810" w:type="pct"/>
            <w:shd w:val="clear" w:color="auto" w:fill="D9D9D9"/>
            <w:noWrap/>
            <w:vAlign w:val="center"/>
          </w:tcPr>
          <w:p w14:paraId="596471B1" w14:textId="6D8125C7"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7D6A8BB5" w14:textId="0E9340CD"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B7E9AFB" w14:textId="4229B58A"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430C95AE" w14:textId="77777777" w:rsidR="00C2158B" w:rsidRPr="0095378E" w:rsidRDefault="00C2158B" w:rsidP="00C2158B">
            <w:pPr>
              <w:keepNext/>
              <w:keepLines/>
              <w:rPr>
                <w:rFonts w:ascii="Arial" w:hAnsi="Arial" w:cs="Arial"/>
                <w:sz w:val="20"/>
                <w:szCs w:val="20"/>
              </w:rPr>
            </w:pPr>
          </w:p>
        </w:tc>
      </w:tr>
      <w:tr w:rsidR="00C2158B" w:rsidRPr="0095378E" w14:paraId="7A31C8CB" w14:textId="77777777" w:rsidTr="00AC1D75">
        <w:trPr>
          <w:trHeight w:val="264"/>
        </w:trPr>
        <w:tc>
          <w:tcPr>
            <w:tcW w:w="810" w:type="pct"/>
            <w:shd w:val="clear" w:color="auto" w:fill="D9D9D9"/>
            <w:noWrap/>
            <w:vAlign w:val="center"/>
          </w:tcPr>
          <w:p w14:paraId="5987D74A" w14:textId="55264A65"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B5B1B75" w14:textId="3900E7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01392EB9" w14:textId="72C4894C"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9C2332C" w14:textId="77777777" w:rsidR="00C2158B" w:rsidRPr="0095378E" w:rsidRDefault="00C2158B" w:rsidP="00C2158B">
            <w:pPr>
              <w:keepNext/>
              <w:keepLines/>
              <w:rPr>
                <w:rFonts w:ascii="Arial" w:hAnsi="Arial" w:cs="Arial"/>
                <w:sz w:val="20"/>
                <w:szCs w:val="20"/>
              </w:rPr>
            </w:pPr>
          </w:p>
        </w:tc>
      </w:tr>
      <w:tr w:rsidR="00C2158B" w:rsidRPr="0095378E" w14:paraId="591A58C2" w14:textId="77777777" w:rsidTr="00AC1D75">
        <w:trPr>
          <w:trHeight w:val="264"/>
        </w:trPr>
        <w:tc>
          <w:tcPr>
            <w:tcW w:w="810" w:type="pct"/>
            <w:shd w:val="clear" w:color="auto" w:fill="D9D9D9"/>
            <w:noWrap/>
            <w:vAlign w:val="center"/>
          </w:tcPr>
          <w:p w14:paraId="62F106B9" w14:textId="78D42450"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539BC9E3" w14:textId="7D820D11"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1A9CEBC6" w14:textId="013C36B2"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110DCA66" w14:textId="77777777" w:rsidR="00C2158B" w:rsidRPr="0095378E" w:rsidRDefault="00C2158B" w:rsidP="00C2158B">
            <w:pPr>
              <w:keepNext/>
              <w:keepLines/>
              <w:rPr>
                <w:rFonts w:ascii="Arial" w:hAnsi="Arial" w:cs="Arial"/>
                <w:sz w:val="20"/>
                <w:szCs w:val="20"/>
              </w:rPr>
            </w:pPr>
          </w:p>
        </w:tc>
      </w:tr>
      <w:tr w:rsidR="00C2158B" w:rsidRPr="0095378E" w14:paraId="39DF3944" w14:textId="77777777" w:rsidTr="00AC1D75">
        <w:trPr>
          <w:trHeight w:val="264"/>
        </w:trPr>
        <w:tc>
          <w:tcPr>
            <w:tcW w:w="810" w:type="pct"/>
            <w:shd w:val="clear" w:color="auto" w:fill="D9D9D9"/>
            <w:noWrap/>
            <w:vAlign w:val="center"/>
          </w:tcPr>
          <w:p w14:paraId="62CC0309" w14:textId="7E0B0554"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479D5413" w14:textId="07D87057"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79AF34A4" w14:textId="155A6C2F"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1836C51" w14:textId="77777777" w:rsidR="00C2158B" w:rsidRPr="0095378E" w:rsidRDefault="00C2158B" w:rsidP="00C2158B">
            <w:pPr>
              <w:keepNext/>
              <w:keepLines/>
              <w:rPr>
                <w:rFonts w:ascii="Arial" w:hAnsi="Arial" w:cs="Arial"/>
                <w:sz w:val="20"/>
                <w:szCs w:val="20"/>
              </w:rPr>
            </w:pPr>
          </w:p>
        </w:tc>
      </w:tr>
      <w:tr w:rsidR="00C2158B" w:rsidRPr="0095378E" w14:paraId="0F49E8F6" w14:textId="77777777" w:rsidTr="00AC1D75">
        <w:trPr>
          <w:trHeight w:val="264"/>
        </w:trPr>
        <w:tc>
          <w:tcPr>
            <w:tcW w:w="810" w:type="pct"/>
            <w:shd w:val="clear" w:color="auto" w:fill="D9D9D9"/>
            <w:noWrap/>
            <w:vAlign w:val="center"/>
          </w:tcPr>
          <w:p w14:paraId="43A4B760" w14:textId="48F511D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211BB744" w14:textId="7CBABCAC"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3F5279EE" w14:textId="22E50294"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5A1C6B36" w14:textId="77777777" w:rsidR="00C2158B" w:rsidRPr="0095378E" w:rsidRDefault="00C2158B" w:rsidP="00C2158B">
            <w:pPr>
              <w:keepNext/>
              <w:keepLines/>
              <w:rPr>
                <w:rFonts w:ascii="Arial" w:hAnsi="Arial" w:cs="Arial"/>
                <w:sz w:val="20"/>
                <w:szCs w:val="20"/>
              </w:rPr>
            </w:pPr>
          </w:p>
        </w:tc>
      </w:tr>
      <w:tr w:rsidR="00C2158B" w:rsidRPr="0095378E" w14:paraId="18ED6ABC" w14:textId="77777777" w:rsidTr="00AC1D75">
        <w:trPr>
          <w:trHeight w:val="331"/>
        </w:trPr>
        <w:tc>
          <w:tcPr>
            <w:tcW w:w="810" w:type="pct"/>
            <w:shd w:val="clear" w:color="auto" w:fill="D9D9D9"/>
            <w:noWrap/>
            <w:vAlign w:val="center"/>
          </w:tcPr>
          <w:p w14:paraId="217ADFE3" w14:textId="46A0B76A" w:rsidR="00C2158B" w:rsidRPr="0095378E" w:rsidRDefault="00C2158B" w:rsidP="00C2158B">
            <w:pPr>
              <w:keepNext/>
              <w:keepLines/>
              <w:rPr>
                <w:rFonts w:ascii="Arial" w:hAnsi="Arial" w:cs="Arial"/>
                <w:sz w:val="20"/>
                <w:szCs w:val="20"/>
                <w:highlight w:val="yellow"/>
                <w:lang w:eastAsia="en-AU"/>
              </w:rPr>
            </w:pPr>
          </w:p>
        </w:tc>
        <w:tc>
          <w:tcPr>
            <w:tcW w:w="2388" w:type="pct"/>
            <w:shd w:val="clear" w:color="auto" w:fill="D9D9D9"/>
            <w:vAlign w:val="center"/>
          </w:tcPr>
          <w:p w14:paraId="01EBDBFD" w14:textId="1EA93A92" w:rsidR="00C2158B" w:rsidRPr="0095378E" w:rsidRDefault="00C2158B" w:rsidP="00C2158B">
            <w:pPr>
              <w:keepNext/>
              <w:keepLines/>
              <w:rPr>
                <w:rFonts w:ascii="Arial" w:hAnsi="Arial" w:cs="Arial"/>
                <w:sz w:val="20"/>
                <w:szCs w:val="20"/>
                <w:lang w:eastAsia="en-AU"/>
              </w:rPr>
            </w:pPr>
          </w:p>
        </w:tc>
        <w:tc>
          <w:tcPr>
            <w:tcW w:w="771" w:type="pct"/>
            <w:shd w:val="clear" w:color="auto" w:fill="D9D9D9"/>
            <w:noWrap/>
          </w:tcPr>
          <w:p w14:paraId="50632830" w14:textId="5D38BD71" w:rsidR="00C2158B" w:rsidRPr="0095378E" w:rsidRDefault="00C2158B" w:rsidP="00C2158B">
            <w:pPr>
              <w:keepNext/>
              <w:keepLines/>
              <w:jc w:val="center"/>
              <w:rPr>
                <w:rFonts w:ascii="Arial" w:hAnsi="Arial" w:cs="Arial"/>
                <w:sz w:val="20"/>
                <w:szCs w:val="20"/>
              </w:rPr>
            </w:pPr>
          </w:p>
        </w:tc>
        <w:tc>
          <w:tcPr>
            <w:tcW w:w="1031" w:type="pct"/>
            <w:shd w:val="clear" w:color="auto" w:fill="D9D9D9"/>
          </w:tcPr>
          <w:p w14:paraId="0709AAE3" w14:textId="77777777" w:rsidR="00C2158B" w:rsidRPr="0095378E" w:rsidRDefault="00C2158B" w:rsidP="00C2158B">
            <w:pPr>
              <w:keepNext/>
              <w:keepLines/>
              <w:rPr>
                <w:rFonts w:ascii="Arial" w:hAnsi="Arial" w:cs="Arial"/>
                <w:sz w:val="20"/>
                <w:szCs w:val="20"/>
              </w:rPr>
            </w:pPr>
          </w:p>
        </w:tc>
      </w:tr>
    </w:tbl>
    <w:p w14:paraId="67245E79" w14:textId="77777777" w:rsidR="0016629E" w:rsidRPr="0095378E" w:rsidRDefault="0016629E" w:rsidP="0016629E">
      <w:pPr>
        <w:rPr>
          <w:rFonts w:ascii="Arial" w:hAnsi="Arial" w:cs="Arial"/>
          <w:sz w:val="20"/>
          <w:szCs w:val="20"/>
          <w:lang w:eastAsia="ko-KR"/>
        </w:rPr>
      </w:pPr>
    </w:p>
    <w:p w14:paraId="7949404A" w14:textId="77777777" w:rsidR="00EB0AF8" w:rsidRPr="0095378E" w:rsidRDefault="00EB0AF8" w:rsidP="00EB0AF8">
      <w:pPr>
        <w:keepNext/>
        <w:keepLines/>
        <w:rPr>
          <w:rFonts w:ascii="Arial" w:hAnsi="Arial" w:cs="Arial"/>
          <w:b/>
          <w:sz w:val="20"/>
          <w:szCs w:val="20"/>
        </w:rPr>
      </w:pPr>
      <w:r w:rsidRPr="0095378E">
        <w:rPr>
          <w:rFonts w:ascii="Arial" w:hAnsi="Arial" w:cs="Arial"/>
          <w:b/>
          <w:sz w:val="20"/>
          <w:szCs w:val="20"/>
        </w:rPr>
        <w:t>Service Requests</w:t>
      </w:r>
    </w:p>
    <w:p w14:paraId="0A344C26" w14:textId="77777777" w:rsidR="00EB0AF8" w:rsidRPr="0095378E" w:rsidRDefault="00EB0AF8" w:rsidP="00EB0AF8">
      <w:pPr>
        <w:keepNext/>
        <w:keepLines/>
        <w:rPr>
          <w:rFonts w:ascii="Arial" w:hAnsi="Arial" w:cs="Arial"/>
          <w:b/>
          <w:sz w:val="20"/>
          <w:szCs w:val="20"/>
        </w:rPr>
      </w:pP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5"/>
        <w:gridCol w:w="5749"/>
        <w:gridCol w:w="1192"/>
      </w:tblGrid>
      <w:tr w:rsidR="00EB0AF8" w:rsidRPr="0095378E" w14:paraId="3D6ABDFD" w14:textId="77777777" w:rsidTr="00EB0AF8">
        <w:trPr>
          <w:trHeight w:val="264"/>
        </w:trPr>
        <w:tc>
          <w:tcPr>
            <w:tcW w:w="807" w:type="pct"/>
            <w:shd w:val="clear" w:color="auto" w:fill="A6A6A6"/>
            <w:noWrap/>
            <w:vAlign w:val="center"/>
          </w:tcPr>
          <w:p w14:paraId="135A0BA0" w14:textId="77777777" w:rsidR="00EB0AF8" w:rsidRPr="0095378E" w:rsidRDefault="00EB0AF8" w:rsidP="00EB0AF8">
            <w:pPr>
              <w:keepNext/>
              <w:keepLines/>
              <w:rPr>
                <w:rFonts w:ascii="Arial" w:hAnsi="Arial" w:cs="Arial"/>
                <w:b/>
                <w:sz w:val="20"/>
                <w:szCs w:val="20"/>
                <w:highlight w:val="yellow"/>
                <w:lang w:eastAsia="en-AU"/>
              </w:rPr>
            </w:pPr>
            <w:r w:rsidRPr="0095378E">
              <w:rPr>
                <w:rFonts w:ascii="Arial" w:hAnsi="Arial" w:cs="Arial"/>
                <w:b/>
                <w:sz w:val="20"/>
                <w:szCs w:val="20"/>
                <w:lang w:eastAsia="en-AU"/>
              </w:rPr>
              <w:t xml:space="preserve">SECTION </w:t>
            </w:r>
            <w:r w:rsidR="00F565C9" w:rsidRPr="0095378E">
              <w:rPr>
                <w:rFonts w:ascii="Arial" w:hAnsi="Arial" w:cs="Arial"/>
                <w:b/>
                <w:sz w:val="20"/>
                <w:szCs w:val="20"/>
                <w:lang w:eastAsia="en-AU"/>
              </w:rPr>
              <w:t>OF DOS</w:t>
            </w:r>
          </w:p>
        </w:tc>
        <w:tc>
          <w:tcPr>
            <w:tcW w:w="3473" w:type="pct"/>
            <w:shd w:val="clear" w:color="auto" w:fill="A6A6A6"/>
            <w:vAlign w:val="center"/>
          </w:tcPr>
          <w:p w14:paraId="007CA6FC" w14:textId="77777777" w:rsidR="00EB0AF8" w:rsidRPr="0095378E" w:rsidRDefault="00EB0AF8" w:rsidP="00EB0AF8">
            <w:pPr>
              <w:keepNext/>
              <w:keepLines/>
              <w:rPr>
                <w:rFonts w:ascii="Arial" w:hAnsi="Arial" w:cs="Arial"/>
                <w:b/>
                <w:sz w:val="20"/>
                <w:szCs w:val="20"/>
                <w:lang w:eastAsia="en-AU"/>
              </w:rPr>
            </w:pPr>
            <w:r w:rsidRPr="0095378E">
              <w:rPr>
                <w:rFonts w:ascii="Arial" w:hAnsi="Arial" w:cs="Arial"/>
                <w:b/>
                <w:sz w:val="20"/>
                <w:szCs w:val="20"/>
                <w:lang w:eastAsia="en-AU"/>
              </w:rPr>
              <w:t>SECTION TITLE</w:t>
            </w:r>
          </w:p>
        </w:tc>
        <w:tc>
          <w:tcPr>
            <w:tcW w:w="720" w:type="pct"/>
            <w:shd w:val="clear" w:color="auto" w:fill="A6A6A6"/>
            <w:vAlign w:val="center"/>
          </w:tcPr>
          <w:p w14:paraId="491ECB51" w14:textId="77777777" w:rsidR="00EB0AF8" w:rsidRPr="0095378E" w:rsidRDefault="00EB0AF8" w:rsidP="00EB0AF8">
            <w:pPr>
              <w:keepNext/>
              <w:keepLines/>
              <w:jc w:val="center"/>
              <w:rPr>
                <w:rFonts w:ascii="Arial" w:hAnsi="Arial" w:cs="Arial"/>
                <w:b/>
                <w:sz w:val="20"/>
                <w:szCs w:val="20"/>
                <w:lang w:eastAsia="en-AU"/>
              </w:rPr>
            </w:pPr>
            <w:r w:rsidRPr="0095378E">
              <w:rPr>
                <w:rFonts w:ascii="Arial" w:hAnsi="Arial" w:cs="Arial"/>
                <w:b/>
                <w:sz w:val="20"/>
                <w:szCs w:val="20"/>
                <w:lang w:eastAsia="en-AU"/>
              </w:rPr>
              <w:t>In-Scope [Y/N]</w:t>
            </w:r>
          </w:p>
        </w:tc>
      </w:tr>
      <w:tr w:rsidR="00EB0AF8" w:rsidRPr="0095378E" w14:paraId="51C6A6B9" w14:textId="77777777" w:rsidTr="00EB0AF8">
        <w:trPr>
          <w:trHeight w:val="264"/>
        </w:trPr>
        <w:tc>
          <w:tcPr>
            <w:tcW w:w="807" w:type="pct"/>
            <w:shd w:val="clear" w:color="auto" w:fill="D9D9D9"/>
            <w:noWrap/>
            <w:vAlign w:val="bottom"/>
          </w:tcPr>
          <w:p w14:paraId="430776DD" w14:textId="77777777" w:rsidR="00EB0AF8" w:rsidRPr="0095378E" w:rsidRDefault="00EB0AF8" w:rsidP="00EB0AF8">
            <w:pPr>
              <w:keepNext/>
              <w:keepLines/>
              <w:rPr>
                <w:rFonts w:ascii="Arial" w:hAnsi="Arial" w:cs="Arial"/>
                <w:sz w:val="20"/>
                <w:szCs w:val="20"/>
                <w:highlight w:val="yellow"/>
                <w:lang w:eastAsia="en-AU"/>
              </w:rPr>
            </w:pPr>
            <w:r w:rsidRPr="0095378E">
              <w:rPr>
                <w:rFonts w:ascii="Arial" w:hAnsi="Arial" w:cs="Arial"/>
                <w:sz w:val="20"/>
                <w:szCs w:val="20"/>
                <w:lang w:eastAsia="en-AU"/>
              </w:rPr>
              <w:t>2.3-Z</w:t>
            </w:r>
          </w:p>
        </w:tc>
        <w:tc>
          <w:tcPr>
            <w:tcW w:w="3473" w:type="pct"/>
            <w:shd w:val="clear" w:color="auto" w:fill="D9D9D9"/>
            <w:vAlign w:val="bottom"/>
          </w:tcPr>
          <w:p w14:paraId="1067E1F7" w14:textId="77777777" w:rsidR="00EB0AF8" w:rsidRPr="0095378E" w:rsidRDefault="00EB0AF8" w:rsidP="00EB0AF8">
            <w:pPr>
              <w:keepNext/>
              <w:keepLines/>
              <w:rPr>
                <w:rFonts w:ascii="Arial" w:hAnsi="Arial" w:cs="Arial"/>
                <w:sz w:val="20"/>
                <w:szCs w:val="20"/>
                <w:lang w:eastAsia="en-AU"/>
              </w:rPr>
            </w:pPr>
            <w:r w:rsidRPr="0095378E">
              <w:rPr>
                <w:rFonts w:ascii="Arial" w:hAnsi="Arial" w:cs="Arial"/>
                <w:sz w:val="20"/>
                <w:szCs w:val="20"/>
                <w:lang w:eastAsia="en-AU"/>
              </w:rPr>
              <w:t>REQUEST FULFILMENT MANAGEMENT</w:t>
            </w:r>
          </w:p>
        </w:tc>
        <w:tc>
          <w:tcPr>
            <w:tcW w:w="720" w:type="pct"/>
            <w:shd w:val="clear" w:color="auto" w:fill="D9D9D9"/>
          </w:tcPr>
          <w:p w14:paraId="7C5486DC" w14:textId="77777777" w:rsidR="00EB0AF8" w:rsidRPr="0095378E" w:rsidRDefault="00F56600" w:rsidP="00EB0AF8">
            <w:pPr>
              <w:keepNext/>
              <w:keepLines/>
              <w:jc w:val="center"/>
              <w:rPr>
                <w:rFonts w:ascii="Arial" w:hAnsi="Arial" w:cs="Arial"/>
                <w:sz w:val="20"/>
                <w:szCs w:val="20"/>
              </w:rPr>
            </w:pPr>
            <w:r w:rsidRPr="0095378E">
              <w:rPr>
                <w:rFonts w:ascii="Arial" w:hAnsi="Arial" w:cs="Arial"/>
                <w:sz w:val="20"/>
                <w:szCs w:val="20"/>
              </w:rPr>
              <w:t xml:space="preserve">  N</w:t>
            </w:r>
          </w:p>
        </w:tc>
      </w:tr>
    </w:tbl>
    <w:p w14:paraId="4CF6EA56" w14:textId="77777777" w:rsidR="00EB0AF8" w:rsidRPr="0095378E" w:rsidRDefault="00EB0AF8" w:rsidP="00EB0AF8">
      <w:pPr>
        <w:rPr>
          <w:rFonts w:ascii="Arial" w:hAnsi="Arial" w:cs="Arial"/>
          <w:sz w:val="20"/>
          <w:szCs w:val="20"/>
        </w:rPr>
      </w:pPr>
    </w:p>
    <w:p w14:paraId="3788CAFF" w14:textId="77777777" w:rsidR="00EB0AF8" w:rsidRPr="0095378E" w:rsidRDefault="00EB0AF8" w:rsidP="00EB0AF8">
      <w:pPr>
        <w:rPr>
          <w:rFonts w:ascii="Arial" w:hAnsi="Arial" w:cs="Arial"/>
          <w:b/>
          <w:sz w:val="20"/>
          <w:szCs w:val="20"/>
        </w:rPr>
      </w:pPr>
    </w:p>
    <w:p w14:paraId="15E065BE" w14:textId="64C8800D" w:rsidR="0016629E" w:rsidRPr="0095378E" w:rsidRDefault="0016629E" w:rsidP="0016629E">
      <w:pPr>
        <w:pStyle w:val="BodyText"/>
        <w:keepNext/>
        <w:keepLines/>
        <w:rPr>
          <w:rFonts w:cs="Arial"/>
          <w:b/>
        </w:rPr>
      </w:pPr>
      <w:r w:rsidRPr="0095378E">
        <w:rPr>
          <w:rFonts w:cs="Arial"/>
          <w:b/>
        </w:rPr>
        <w:t xml:space="preserve">DOS VARIATIONS AND CORRESPONDING </w:t>
      </w:r>
      <w:r w:rsidR="00E30769">
        <w:rPr>
          <w:rFonts w:cs="Arial"/>
          <w:b/>
        </w:rPr>
        <w:t>XYZ</w:t>
      </w:r>
      <w:r w:rsidRPr="0095378E">
        <w:rPr>
          <w:rFonts w:cs="Arial"/>
          <w:b/>
        </w:rPr>
        <w:t xml:space="preserve"> RESPONSIBILITIES</w:t>
      </w:r>
    </w:p>
    <w:tbl>
      <w:tblPr>
        <w:tblpPr w:leftFromText="180" w:rightFromText="180" w:vertAnchor="text" w:horzAnchor="margin" w:tblpX="817" w:tblpY="1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2"/>
        <w:gridCol w:w="6941"/>
      </w:tblGrid>
      <w:tr w:rsidR="0016629E" w:rsidRPr="0095378E" w14:paraId="7EDF8582" w14:textId="77777777" w:rsidTr="00C21B7A">
        <w:trPr>
          <w:tblHeader/>
        </w:trPr>
        <w:tc>
          <w:tcPr>
            <w:tcW w:w="790" w:type="pct"/>
            <w:shd w:val="pct20" w:color="auto" w:fill="auto"/>
          </w:tcPr>
          <w:p w14:paraId="5CABD9FA"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DOS Reference:</w:t>
            </w:r>
          </w:p>
        </w:tc>
        <w:tc>
          <w:tcPr>
            <w:tcW w:w="4210" w:type="pct"/>
            <w:shd w:val="pct20" w:color="auto" w:fill="auto"/>
            <w:vAlign w:val="center"/>
          </w:tcPr>
          <w:p w14:paraId="47D62F40" w14:textId="77777777" w:rsidR="0016629E" w:rsidRPr="0095378E" w:rsidRDefault="0016629E" w:rsidP="00C21B7A">
            <w:pPr>
              <w:keepNext/>
              <w:keepLines/>
              <w:rPr>
                <w:rFonts w:ascii="Arial" w:hAnsi="Arial" w:cs="Arial"/>
                <w:b/>
                <w:sz w:val="20"/>
                <w:szCs w:val="20"/>
              </w:rPr>
            </w:pPr>
            <w:r w:rsidRPr="0095378E">
              <w:rPr>
                <w:rFonts w:ascii="Arial" w:hAnsi="Arial" w:cs="Arial"/>
                <w:b/>
                <w:sz w:val="20"/>
                <w:szCs w:val="20"/>
              </w:rPr>
              <w:t>Exceptions/Variations or Clarification to DOS requirement</w:t>
            </w:r>
          </w:p>
        </w:tc>
      </w:tr>
      <w:tr w:rsidR="0016629E" w:rsidRPr="0095378E" w14:paraId="215E9BC6" w14:textId="77777777" w:rsidTr="00C21B7A">
        <w:tc>
          <w:tcPr>
            <w:tcW w:w="790" w:type="pct"/>
          </w:tcPr>
          <w:p w14:paraId="6011D592"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c>
          <w:tcPr>
            <w:tcW w:w="4210" w:type="pct"/>
          </w:tcPr>
          <w:p w14:paraId="273B19EF" w14:textId="77777777" w:rsidR="0016629E" w:rsidRPr="0095378E" w:rsidRDefault="0016629E" w:rsidP="00C21B7A">
            <w:pPr>
              <w:keepNext/>
              <w:keepLines/>
              <w:spacing w:after="240"/>
              <w:rPr>
                <w:rFonts w:ascii="Arial" w:eastAsia="Times New Roman" w:hAnsi="Arial" w:cs="Arial"/>
                <w:sz w:val="20"/>
                <w:szCs w:val="20"/>
                <w:lang w:eastAsia="en-AU"/>
              </w:rPr>
            </w:pPr>
            <w:r w:rsidRPr="0095378E">
              <w:rPr>
                <w:rFonts w:ascii="Arial" w:hAnsi="Arial" w:cs="Arial"/>
                <w:sz w:val="20"/>
                <w:szCs w:val="20"/>
              </w:rPr>
              <w:t>NA</w:t>
            </w:r>
          </w:p>
        </w:tc>
      </w:tr>
    </w:tbl>
    <w:p w14:paraId="458ACC60" w14:textId="77777777" w:rsidR="006A3BDE" w:rsidRPr="0095378E" w:rsidRDefault="006A3BDE" w:rsidP="0016629E">
      <w:pPr>
        <w:pStyle w:val="Normal2"/>
        <w:ind w:left="0"/>
        <w:jc w:val="both"/>
      </w:pPr>
    </w:p>
    <w:p w14:paraId="78CF69B8" w14:textId="77777777" w:rsidR="001223C4" w:rsidRPr="0095378E" w:rsidRDefault="001223C4" w:rsidP="00E95670">
      <w:pPr>
        <w:rPr>
          <w:rFonts w:ascii="Arial" w:hAnsi="Arial" w:cs="Arial"/>
          <w:sz w:val="20"/>
          <w:szCs w:val="20"/>
        </w:rPr>
      </w:pPr>
    </w:p>
    <w:p w14:paraId="4817B8CC" w14:textId="77777777" w:rsidR="00FB3DC5" w:rsidRPr="0095378E" w:rsidRDefault="00FB3DC5" w:rsidP="00483EF1">
      <w:pPr>
        <w:pStyle w:val="Heading2"/>
        <w:keepLines/>
        <w:rPr>
          <w:sz w:val="20"/>
        </w:rPr>
      </w:pPr>
      <w:r w:rsidRPr="0095378E">
        <w:rPr>
          <w:sz w:val="20"/>
        </w:rPr>
        <w:lastRenderedPageBreak/>
        <w:t xml:space="preserve">Scope </w:t>
      </w:r>
      <w:r w:rsidR="0094199A" w:rsidRPr="0095378E">
        <w:rPr>
          <w:sz w:val="20"/>
        </w:rPr>
        <w:t>Exclusions</w:t>
      </w:r>
    </w:p>
    <w:p w14:paraId="511934D0" w14:textId="77777777" w:rsidR="003C0959" w:rsidRPr="0095378E" w:rsidRDefault="00FB3DC5" w:rsidP="00C46183">
      <w:pPr>
        <w:pStyle w:val="Normal2"/>
        <w:keepNext/>
        <w:keepLines/>
        <w:ind w:left="432"/>
      </w:pPr>
      <w:r w:rsidRPr="0095378E">
        <w:t>The scope of the Services under this SOW specifically excludes</w:t>
      </w:r>
      <w:r w:rsidR="002C0C45" w:rsidRPr="0095378E">
        <w:t>:</w:t>
      </w:r>
    </w:p>
    <w:p w14:paraId="4F0BED13" w14:textId="77777777" w:rsidR="002C0C45" w:rsidRPr="0095378E" w:rsidRDefault="002C0C45" w:rsidP="00C46183">
      <w:pPr>
        <w:pStyle w:val="Normal2"/>
        <w:keepNext/>
        <w:keepLines/>
        <w:ind w:left="432"/>
      </w:pPr>
    </w:p>
    <w:p w14:paraId="1792BFC1" w14:textId="1E623E39" w:rsidR="00E444D5" w:rsidRPr="0095378E" w:rsidRDefault="00041DDB" w:rsidP="00C46183">
      <w:pPr>
        <w:pStyle w:val="Normal2"/>
        <w:keepNext/>
        <w:keepLines/>
        <w:numPr>
          <w:ilvl w:val="0"/>
          <w:numId w:val="31"/>
        </w:numPr>
        <w:ind w:left="792"/>
      </w:pPr>
      <w:proofErr w:type="spellStart"/>
      <w:r>
        <w:t>Adhoc</w:t>
      </w:r>
      <w:proofErr w:type="spellEnd"/>
      <w:r>
        <w:t xml:space="preserve"> d</w:t>
      </w:r>
      <w:r w:rsidR="00DC47F6" w:rsidRPr="0095378E">
        <w:t>ata f</w:t>
      </w:r>
      <w:r w:rsidR="00DC47F6" w:rsidRPr="001D6C49">
        <w:t>abricatio</w:t>
      </w:r>
      <w:r w:rsidR="00DC47F6" w:rsidRPr="0095378E">
        <w:t xml:space="preserve">n for supporting </w:t>
      </w:r>
      <w:r>
        <w:t>project activities</w:t>
      </w:r>
    </w:p>
    <w:p w14:paraId="411F85F2" w14:textId="7AE5510E" w:rsidR="00DC4254" w:rsidRPr="0095378E" w:rsidRDefault="00DC4254" w:rsidP="00DC4254">
      <w:pPr>
        <w:pStyle w:val="Normal2"/>
        <w:keepNext/>
        <w:keepLines/>
        <w:numPr>
          <w:ilvl w:val="0"/>
          <w:numId w:val="31"/>
        </w:numPr>
        <w:ind w:left="792"/>
      </w:pPr>
      <w:r w:rsidRPr="0095378E">
        <w:t xml:space="preserve">Environments outside of the </w:t>
      </w:r>
      <w:r w:rsidR="00E30769">
        <w:t xml:space="preserve">Core </w:t>
      </w:r>
      <w:r w:rsidRPr="0095378E">
        <w:t>Platform (list in Clause 4.</w:t>
      </w:r>
      <w:r w:rsidR="00264925" w:rsidRPr="0095378E">
        <w:t>6</w:t>
      </w:r>
      <w:r w:rsidRPr="0095378E">
        <w:t>) that may be required to run the Services.</w:t>
      </w:r>
    </w:p>
    <w:p w14:paraId="71625BA5" w14:textId="77777777" w:rsidR="00DC4254" w:rsidRPr="0095378E" w:rsidRDefault="00DC4254" w:rsidP="00DC4254">
      <w:pPr>
        <w:pStyle w:val="Normal2"/>
        <w:keepNext/>
        <w:keepLines/>
        <w:ind w:left="0"/>
      </w:pPr>
    </w:p>
    <w:p w14:paraId="6562B4C3" w14:textId="77777777" w:rsidR="000A0CA3" w:rsidRPr="0095378E" w:rsidRDefault="000A0CA3" w:rsidP="000C6750">
      <w:pPr>
        <w:pStyle w:val="Heading2"/>
        <w:keepLines/>
        <w:ind w:left="709" w:hanging="709"/>
        <w:rPr>
          <w:sz w:val="20"/>
        </w:rPr>
      </w:pPr>
      <w:r w:rsidRPr="0095378E">
        <w:rPr>
          <w:sz w:val="20"/>
        </w:rPr>
        <w:t>Scope Change Drivers</w:t>
      </w:r>
    </w:p>
    <w:p w14:paraId="16BD855E" w14:textId="6554CB86" w:rsidR="000C1FA0" w:rsidRPr="0095378E" w:rsidRDefault="000C1FA0" w:rsidP="00EE0A05">
      <w:pPr>
        <w:pStyle w:val="OutlineL3"/>
        <w:numPr>
          <w:ilvl w:val="0"/>
          <w:numId w:val="0"/>
        </w:numPr>
        <w:ind w:left="504"/>
        <w:rPr>
          <w:rFonts w:ascii="Arial" w:hAnsi="Arial" w:cs="Arial"/>
          <w:sz w:val="20"/>
        </w:rPr>
      </w:pPr>
      <w:proofErr w:type="gramStart"/>
      <w:r w:rsidRPr="0095378E">
        <w:rPr>
          <w:rFonts w:ascii="Arial" w:hAnsi="Arial" w:cs="Arial"/>
          <w:sz w:val="20"/>
        </w:rPr>
        <w:t>In the event that</w:t>
      </w:r>
      <w:proofErr w:type="gramEnd"/>
      <w:r w:rsidRPr="0095378E">
        <w:rPr>
          <w:rFonts w:ascii="Arial" w:hAnsi="Arial" w:cs="Arial"/>
          <w:sz w:val="20"/>
        </w:rPr>
        <w:t xml:space="preserve"> </w:t>
      </w:r>
      <w:r w:rsidR="00E30769">
        <w:rPr>
          <w:rFonts w:ascii="Arial" w:hAnsi="Arial" w:cs="Arial"/>
          <w:sz w:val="20"/>
        </w:rPr>
        <w:t>XYZ</w:t>
      </w:r>
      <w:r w:rsidRPr="0095378E">
        <w:rPr>
          <w:rFonts w:ascii="Arial" w:hAnsi="Arial" w:cs="Arial"/>
          <w:sz w:val="20"/>
        </w:rPr>
        <w:t xml:space="preserve"> requests c</w:t>
      </w:r>
      <w:proofErr w:type="spellStart"/>
      <w:r w:rsidRPr="0095378E">
        <w:rPr>
          <w:rFonts w:ascii="Arial" w:hAnsi="Arial" w:cs="Arial"/>
          <w:sz w:val="20"/>
          <w:lang w:val="en-AU"/>
        </w:rPr>
        <w:t>hanges</w:t>
      </w:r>
      <w:proofErr w:type="spellEnd"/>
      <w:r w:rsidRPr="0095378E">
        <w:rPr>
          <w:rFonts w:ascii="Arial" w:hAnsi="Arial" w:cs="Arial"/>
          <w:sz w:val="20"/>
          <w:lang w:val="en-AU"/>
        </w:rPr>
        <w:t xml:space="preserve"> in the support requirements, then the parties agree to negotiate in good faith and both acting </w:t>
      </w:r>
      <w:proofErr w:type="spellStart"/>
      <w:r w:rsidRPr="0095378E">
        <w:rPr>
          <w:rFonts w:ascii="Arial" w:hAnsi="Arial" w:cs="Arial"/>
          <w:sz w:val="20"/>
          <w:lang w:val="en-AU"/>
        </w:rPr>
        <w:t>reaso</w:t>
      </w:r>
      <w:r w:rsidR="00E30769">
        <w:rPr>
          <w:rFonts w:ascii="Arial" w:hAnsi="Arial" w:cs="Arial"/>
          <w:sz w:val="20"/>
          <w:lang w:val="en-AU"/>
        </w:rPr>
        <w:t>XYZ</w:t>
      </w:r>
      <w:r w:rsidRPr="0095378E">
        <w:rPr>
          <w:rFonts w:ascii="Arial" w:hAnsi="Arial" w:cs="Arial"/>
          <w:sz w:val="20"/>
          <w:lang w:val="en-AU"/>
        </w:rPr>
        <w:t>ly</w:t>
      </w:r>
      <w:proofErr w:type="spellEnd"/>
      <w:r w:rsidRPr="0095378E">
        <w:rPr>
          <w:rFonts w:ascii="Arial" w:hAnsi="Arial" w:cs="Arial"/>
          <w:sz w:val="20"/>
          <w:lang w:val="en-AU"/>
        </w:rPr>
        <w:t xml:space="preserve"> to ascertain the impact to the </w:t>
      </w:r>
      <w:r w:rsidR="00264925" w:rsidRPr="0095378E">
        <w:rPr>
          <w:rFonts w:ascii="Arial" w:hAnsi="Arial" w:cs="Arial"/>
          <w:sz w:val="20"/>
        </w:rPr>
        <w:t xml:space="preserve">Environment Support Services </w:t>
      </w:r>
      <w:r w:rsidRPr="0095378E">
        <w:rPr>
          <w:rFonts w:ascii="Arial" w:hAnsi="Arial" w:cs="Arial"/>
          <w:sz w:val="20"/>
          <w:lang w:val="en-AU"/>
        </w:rPr>
        <w:t>Services and the Charges through the Change Management Process.  Examples of scenarios which may require changes to support requirements (“</w:t>
      </w:r>
      <w:r w:rsidRPr="0095378E">
        <w:rPr>
          <w:rFonts w:ascii="Arial" w:hAnsi="Arial" w:cs="Arial"/>
          <w:b/>
          <w:sz w:val="20"/>
          <w:lang w:val="en-AU"/>
        </w:rPr>
        <w:t>Scope Change Drivers</w:t>
      </w:r>
      <w:r w:rsidRPr="0095378E">
        <w:rPr>
          <w:rFonts w:ascii="Arial" w:hAnsi="Arial" w:cs="Arial"/>
          <w:sz w:val="20"/>
          <w:lang w:val="en-AU"/>
        </w:rPr>
        <w:t>”) include (but are not limited to):</w:t>
      </w:r>
    </w:p>
    <w:p w14:paraId="4C6FE4D1" w14:textId="623A37BC" w:rsidR="00D41ECB" w:rsidRPr="0095378E" w:rsidRDefault="00757BB1" w:rsidP="00B275B4">
      <w:pPr>
        <w:pStyle w:val="Normal2"/>
        <w:numPr>
          <w:ilvl w:val="0"/>
          <w:numId w:val="43"/>
        </w:numPr>
        <w:ind w:left="864"/>
      </w:pPr>
      <w:r w:rsidRPr="0095378E">
        <w:t xml:space="preserve">Addition </w:t>
      </w:r>
      <w:proofErr w:type="gramStart"/>
      <w:r w:rsidRPr="0095378E">
        <w:t xml:space="preserve">of </w:t>
      </w:r>
      <w:r w:rsidR="00D41ECB" w:rsidRPr="0095378E">
        <w:t xml:space="preserve"> </w:t>
      </w:r>
      <w:r w:rsidRPr="0095378E">
        <w:t>environment</w:t>
      </w:r>
      <w:r w:rsidR="009D0C03">
        <w:t>s</w:t>
      </w:r>
      <w:proofErr w:type="gramEnd"/>
      <w:r w:rsidRPr="0095378E">
        <w:t xml:space="preserve"> </w:t>
      </w:r>
    </w:p>
    <w:p w14:paraId="7BA9F905" w14:textId="77777777" w:rsidR="002001EC" w:rsidRPr="0095378E" w:rsidRDefault="001A61F7" w:rsidP="00B275B4">
      <w:pPr>
        <w:pStyle w:val="Normal2"/>
        <w:numPr>
          <w:ilvl w:val="0"/>
          <w:numId w:val="43"/>
        </w:numPr>
        <w:ind w:left="864"/>
      </w:pPr>
      <w:r w:rsidRPr="0095378E">
        <w:t xml:space="preserve">Uplift or creation of </w:t>
      </w:r>
      <w:proofErr w:type="gramStart"/>
      <w:r w:rsidR="00D41ECB" w:rsidRPr="0095378E">
        <w:t xml:space="preserve">a </w:t>
      </w:r>
      <w:r w:rsidRPr="0095378E">
        <w:t>new environment</w:t>
      </w:r>
      <w:proofErr w:type="gramEnd"/>
      <w:r w:rsidR="00D41ECB" w:rsidRPr="0095378E">
        <w:t xml:space="preserve"> </w:t>
      </w:r>
      <w:r w:rsidR="00264925" w:rsidRPr="0095378E">
        <w:t>r</w:t>
      </w:r>
      <w:r w:rsidR="00DE048D" w:rsidRPr="0095378E">
        <w:t>e-baseline will be established after evaluation</w:t>
      </w:r>
    </w:p>
    <w:p w14:paraId="42C31F84" w14:textId="77777777" w:rsidR="00C70B5C" w:rsidRPr="0095378E" w:rsidRDefault="00C70B5C" w:rsidP="00B275B4">
      <w:pPr>
        <w:pStyle w:val="Normal2"/>
        <w:numPr>
          <w:ilvl w:val="0"/>
          <w:numId w:val="43"/>
        </w:numPr>
        <w:ind w:left="864"/>
      </w:pPr>
      <w:r w:rsidRPr="0095378E">
        <w:t xml:space="preserve">Additional scope for Command </w:t>
      </w:r>
      <w:r w:rsidR="003163A4" w:rsidRPr="0095378E">
        <w:t>Centre</w:t>
      </w:r>
      <w:r w:rsidRPr="0095378E">
        <w:t xml:space="preserve"> Management not covered in </w:t>
      </w:r>
      <w:r w:rsidR="00264925" w:rsidRPr="0095378E">
        <w:t xml:space="preserve">the </w:t>
      </w:r>
      <w:r w:rsidRPr="0095378E">
        <w:t>DOS</w:t>
      </w:r>
    </w:p>
    <w:p w14:paraId="529CD79B" w14:textId="77777777" w:rsidR="00EE0A05" w:rsidRPr="0095378E" w:rsidRDefault="00EE0A05" w:rsidP="00B275B4">
      <w:pPr>
        <w:pStyle w:val="Normal2"/>
        <w:numPr>
          <w:ilvl w:val="0"/>
          <w:numId w:val="43"/>
        </w:numPr>
        <w:ind w:left="864"/>
      </w:pPr>
      <w:r w:rsidRPr="0095378E">
        <w:t>Change in agreed Service Levels</w:t>
      </w:r>
    </w:p>
    <w:p w14:paraId="6608282D" w14:textId="77777777" w:rsidR="00EE0A05" w:rsidRPr="0095378E" w:rsidRDefault="00EE0A05" w:rsidP="00B275B4">
      <w:pPr>
        <w:pStyle w:val="Normal2"/>
        <w:numPr>
          <w:ilvl w:val="0"/>
          <w:numId w:val="43"/>
        </w:numPr>
        <w:ind w:left="864"/>
      </w:pPr>
      <w:r w:rsidRPr="0095378E">
        <w:t>Change in support hours</w:t>
      </w:r>
    </w:p>
    <w:p w14:paraId="61FA4281" w14:textId="77777777" w:rsidR="004F094C" w:rsidRPr="0095378E" w:rsidRDefault="004F094C" w:rsidP="004F094C">
      <w:pPr>
        <w:pStyle w:val="Normal2"/>
        <w:ind w:left="864"/>
      </w:pPr>
    </w:p>
    <w:p w14:paraId="58D627E0" w14:textId="77777777" w:rsidR="002001EC" w:rsidRPr="0095378E" w:rsidRDefault="002001EC" w:rsidP="00D41ECB">
      <w:pPr>
        <w:pStyle w:val="Heading2"/>
        <w:numPr>
          <w:ilvl w:val="2"/>
          <w:numId w:val="21"/>
        </w:numPr>
        <w:ind w:left="504"/>
        <w:rPr>
          <w:sz w:val="20"/>
        </w:rPr>
      </w:pPr>
      <w:proofErr w:type="spellStart"/>
      <w:r w:rsidRPr="0095378E">
        <w:rPr>
          <w:sz w:val="20"/>
        </w:rPr>
        <w:t>Deadband</w:t>
      </w:r>
      <w:proofErr w:type="spellEnd"/>
    </w:p>
    <w:p w14:paraId="2AC4B47D" w14:textId="77777777" w:rsidR="002001EC" w:rsidRPr="0095378E" w:rsidRDefault="002001EC" w:rsidP="00B275B4">
      <w:pPr>
        <w:pStyle w:val="Normal2"/>
        <w:numPr>
          <w:ilvl w:val="0"/>
          <w:numId w:val="44"/>
        </w:numPr>
        <w:ind w:left="864"/>
        <w:rPr>
          <w:u w:val="single"/>
        </w:rPr>
      </w:pPr>
      <w:r w:rsidRPr="0095378E">
        <w:rPr>
          <w:u w:val="single"/>
        </w:rPr>
        <w:t>Addition of Low complexity environments</w:t>
      </w:r>
    </w:p>
    <w:p w14:paraId="574CD967" w14:textId="77777777" w:rsidR="002001EC" w:rsidRPr="0095378E" w:rsidRDefault="002001EC" w:rsidP="00D41ECB">
      <w:pPr>
        <w:pStyle w:val="Normal2"/>
        <w:ind w:left="1224"/>
      </w:pPr>
    </w:p>
    <w:p w14:paraId="3A3D34E3" w14:textId="77777777" w:rsidR="002001EC" w:rsidRPr="0095378E" w:rsidRDefault="00264925" w:rsidP="00B275B4">
      <w:pPr>
        <w:pStyle w:val="Normal2"/>
        <w:numPr>
          <w:ilvl w:val="0"/>
          <w:numId w:val="36"/>
        </w:numPr>
        <w:ind w:left="1224"/>
      </w:pPr>
      <w:r w:rsidRPr="0095378E">
        <w:t>The Service Provider will absorb u</w:t>
      </w:r>
      <w:r w:rsidR="002001EC" w:rsidRPr="0095378E">
        <w:t>p to 2 additions of low complexity environments (non-integrated and non-clustered)</w:t>
      </w:r>
      <w:r w:rsidR="00537AD0" w:rsidRPr="0095378E">
        <w:t xml:space="preserve"> with 2 weeks of notice</w:t>
      </w:r>
    </w:p>
    <w:p w14:paraId="5922B497" w14:textId="77777777" w:rsidR="002001EC" w:rsidRPr="0095378E" w:rsidRDefault="002001EC" w:rsidP="00D41ECB">
      <w:pPr>
        <w:pStyle w:val="Normal2"/>
        <w:ind w:left="1224"/>
      </w:pPr>
    </w:p>
    <w:p w14:paraId="2376F3AD" w14:textId="0110C653" w:rsidR="002001EC" w:rsidRPr="0095378E" w:rsidRDefault="007061A0" w:rsidP="007061A0">
      <w:pPr>
        <w:pStyle w:val="Normal2"/>
        <w:ind w:left="1224"/>
      </w:pPr>
      <w:r>
        <w:t xml:space="preserve">To absorb the support for these additional environments </w:t>
      </w:r>
      <w:r w:rsidR="00E30769">
        <w:t>XYZ</w:t>
      </w:r>
      <w:r w:rsidR="00264925" w:rsidRPr="0095378E">
        <w:t xml:space="preserve"> will reduce the </w:t>
      </w:r>
      <w:r w:rsidR="002001EC" w:rsidRPr="0095378E">
        <w:t xml:space="preserve">SLA for service availability </w:t>
      </w:r>
      <w:r w:rsidR="00264925" w:rsidRPr="0095378E">
        <w:t xml:space="preserve">from </w:t>
      </w:r>
      <w:r w:rsidR="00574D17" w:rsidRPr="0095378E">
        <w:t>75%</w:t>
      </w:r>
      <w:r w:rsidR="00264925" w:rsidRPr="0095378E">
        <w:t xml:space="preserve"> </w:t>
      </w:r>
      <w:r w:rsidR="002001EC" w:rsidRPr="0095378E">
        <w:t>to 70% for low complexity environment</w:t>
      </w:r>
      <w:r w:rsidR="00264925" w:rsidRPr="0095378E">
        <w:t>(s)</w:t>
      </w:r>
      <w:r w:rsidR="00FE32A1" w:rsidRPr="0095378E">
        <w:t xml:space="preserve"> for the remaining term of the SOW</w:t>
      </w:r>
      <w:r w:rsidR="00FE2FFF">
        <w:t xml:space="preserve"> </w:t>
      </w:r>
    </w:p>
    <w:p w14:paraId="2E64A205" w14:textId="77777777" w:rsidR="002001EC" w:rsidRPr="0095378E" w:rsidRDefault="002001EC" w:rsidP="00B275B4">
      <w:pPr>
        <w:pStyle w:val="Normal2"/>
        <w:numPr>
          <w:ilvl w:val="0"/>
          <w:numId w:val="44"/>
        </w:numPr>
        <w:ind w:left="864"/>
        <w:rPr>
          <w:u w:val="single"/>
        </w:rPr>
      </w:pPr>
      <w:r w:rsidRPr="0095378E">
        <w:rPr>
          <w:u w:val="single"/>
        </w:rPr>
        <w:t>Addition of Medium complexity environments</w:t>
      </w:r>
    </w:p>
    <w:p w14:paraId="65A85DD9" w14:textId="77777777" w:rsidR="002001EC" w:rsidRPr="0095378E" w:rsidRDefault="002001EC" w:rsidP="00D41ECB">
      <w:pPr>
        <w:pStyle w:val="Normal2"/>
        <w:ind w:left="1224"/>
      </w:pPr>
    </w:p>
    <w:p w14:paraId="07254B57" w14:textId="77777777" w:rsidR="002001EC" w:rsidRPr="0095378E" w:rsidRDefault="00264925" w:rsidP="00B275B4">
      <w:pPr>
        <w:pStyle w:val="Normal2"/>
        <w:numPr>
          <w:ilvl w:val="0"/>
          <w:numId w:val="37"/>
        </w:numPr>
        <w:ind w:left="1224"/>
      </w:pPr>
      <w:r w:rsidRPr="0095378E">
        <w:t>The Service Provider will absorb the a</w:t>
      </w:r>
      <w:r w:rsidR="002001EC" w:rsidRPr="0095378E">
        <w:t>ddition of one Medium complexity environment</w:t>
      </w:r>
      <w:r w:rsidR="00537AD0" w:rsidRPr="0095378E">
        <w:t xml:space="preserve"> with 4 </w:t>
      </w:r>
      <w:r w:rsidR="00C73B43" w:rsidRPr="0095378E">
        <w:t>weeks</w:t>
      </w:r>
      <w:r w:rsidR="00537AD0" w:rsidRPr="0095378E">
        <w:t xml:space="preserve"> of notice</w:t>
      </w:r>
      <w:r w:rsidR="002001EC" w:rsidRPr="0095378E">
        <w:t xml:space="preserve"> </w:t>
      </w:r>
    </w:p>
    <w:p w14:paraId="3CC80599" w14:textId="77777777" w:rsidR="002001EC" w:rsidRPr="0095378E" w:rsidRDefault="002001EC" w:rsidP="00D41ECB">
      <w:pPr>
        <w:pStyle w:val="Normal2"/>
        <w:ind w:left="1224"/>
      </w:pPr>
    </w:p>
    <w:p w14:paraId="608B92E0" w14:textId="7B950E2E" w:rsidR="002001EC" w:rsidRPr="0095378E" w:rsidRDefault="007061A0" w:rsidP="007061A0">
      <w:pPr>
        <w:pStyle w:val="Normal2"/>
        <w:ind w:left="1224"/>
      </w:pPr>
      <w:r>
        <w:t xml:space="preserve">To absorb the support for the additional environments </w:t>
      </w:r>
      <w:r w:rsidR="00E30769">
        <w:t>XYZ</w:t>
      </w:r>
      <w:r w:rsidR="00264925" w:rsidRPr="0095378E">
        <w:t xml:space="preserve"> will reduce the </w:t>
      </w:r>
      <w:r w:rsidR="002001EC" w:rsidRPr="0095378E">
        <w:t>SLAs for ser</w:t>
      </w:r>
      <w:r w:rsidR="003758E5" w:rsidRPr="0095378E">
        <w:t xml:space="preserve">vice availability </w:t>
      </w:r>
      <w:r w:rsidR="00264925" w:rsidRPr="0095378E">
        <w:t xml:space="preserve">from </w:t>
      </w:r>
      <w:r w:rsidR="00574D17" w:rsidRPr="0095378E">
        <w:t>90%</w:t>
      </w:r>
      <w:r w:rsidR="003758E5" w:rsidRPr="0095378E">
        <w:t xml:space="preserve"> to 8</w:t>
      </w:r>
      <w:r w:rsidR="00D1488C">
        <w:t>5</w:t>
      </w:r>
      <w:r w:rsidR="002001EC" w:rsidRPr="0095378E">
        <w:t>% for High and Medium complexity environments</w:t>
      </w:r>
      <w:r w:rsidR="00FE32A1" w:rsidRPr="0095378E">
        <w:t xml:space="preserve"> for the remaining term of the SOW</w:t>
      </w:r>
    </w:p>
    <w:p w14:paraId="658E8279" w14:textId="77777777" w:rsidR="00537AD0" w:rsidRPr="0095378E" w:rsidRDefault="00537AD0" w:rsidP="00537AD0">
      <w:pPr>
        <w:pStyle w:val="ListParagraph"/>
        <w:rPr>
          <w:rFonts w:ascii="Arial" w:hAnsi="Arial" w:cs="Arial"/>
          <w:sz w:val="20"/>
          <w:szCs w:val="20"/>
        </w:rPr>
      </w:pPr>
    </w:p>
    <w:p w14:paraId="273059C3" w14:textId="204DE51D" w:rsidR="00FB3DC5" w:rsidRPr="0095378E" w:rsidRDefault="00E30769" w:rsidP="005D05C2">
      <w:pPr>
        <w:pStyle w:val="Heading2"/>
        <w:rPr>
          <w:sz w:val="20"/>
        </w:rPr>
      </w:pPr>
      <w:bookmarkStart w:id="1" w:name="_Ref381607097"/>
      <w:r>
        <w:rPr>
          <w:sz w:val="20"/>
        </w:rPr>
        <w:t>XYZ</w:t>
      </w:r>
      <w:r w:rsidR="00FB3DC5" w:rsidRPr="0095378E">
        <w:rPr>
          <w:sz w:val="20"/>
        </w:rPr>
        <w:t xml:space="preserve"> Environment</w:t>
      </w:r>
      <w:bookmarkEnd w:id="1"/>
    </w:p>
    <w:p w14:paraId="04F066B5" w14:textId="27CE7BBE" w:rsidR="004F2EE3" w:rsidRPr="0095378E" w:rsidRDefault="004F2EE3" w:rsidP="004F2EE3">
      <w:pPr>
        <w:pStyle w:val="Heading2"/>
        <w:numPr>
          <w:ilvl w:val="0"/>
          <w:numId w:val="0"/>
        </w:numPr>
        <w:ind w:left="709"/>
        <w:jc w:val="both"/>
        <w:rPr>
          <w:b w:val="0"/>
          <w:sz w:val="20"/>
          <w:lang w:eastAsia="en-US"/>
        </w:rPr>
      </w:pPr>
      <w:r w:rsidRPr="0095378E">
        <w:rPr>
          <w:b w:val="0"/>
          <w:sz w:val="20"/>
          <w:lang w:eastAsia="en-US"/>
        </w:rPr>
        <w:t xml:space="preserve">The following </w:t>
      </w:r>
      <w:r w:rsidR="00E30769">
        <w:rPr>
          <w:b w:val="0"/>
          <w:sz w:val="20"/>
          <w:lang w:eastAsia="en-US"/>
        </w:rPr>
        <w:t>XYZ</w:t>
      </w:r>
      <w:r w:rsidR="002C0C45" w:rsidRPr="0095378E">
        <w:rPr>
          <w:b w:val="0"/>
          <w:sz w:val="20"/>
          <w:lang w:eastAsia="en-US"/>
        </w:rPr>
        <w:t xml:space="preserve"> Environments will be in scope for this SOW:</w:t>
      </w:r>
    </w:p>
    <w:tbl>
      <w:tblPr>
        <w:tblW w:w="7136" w:type="dxa"/>
        <w:tblInd w:w="699" w:type="dxa"/>
        <w:tblLook w:val="04A0" w:firstRow="1" w:lastRow="0" w:firstColumn="1" w:lastColumn="0" w:noHBand="0" w:noVBand="1"/>
      </w:tblPr>
      <w:tblGrid>
        <w:gridCol w:w="696"/>
        <w:gridCol w:w="1714"/>
        <w:gridCol w:w="3431"/>
        <w:gridCol w:w="1295"/>
      </w:tblGrid>
      <w:tr w:rsidR="00191F1F" w:rsidRPr="0095378E" w14:paraId="7522534E" w14:textId="77777777" w:rsidTr="00027C22">
        <w:trPr>
          <w:trHeight w:val="315"/>
        </w:trPr>
        <w:tc>
          <w:tcPr>
            <w:tcW w:w="696"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15A0F191"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S No</w:t>
            </w:r>
          </w:p>
        </w:tc>
        <w:tc>
          <w:tcPr>
            <w:tcW w:w="1714" w:type="dxa"/>
            <w:tcBorders>
              <w:top w:val="single" w:sz="8" w:space="0" w:color="auto"/>
              <w:left w:val="nil"/>
              <w:bottom w:val="single" w:sz="8" w:space="0" w:color="auto"/>
              <w:right w:val="single" w:sz="8" w:space="0" w:color="auto"/>
            </w:tcBorders>
            <w:shd w:val="clear" w:color="000000" w:fill="D9D9D9"/>
            <w:noWrap/>
            <w:vAlign w:val="center"/>
            <w:hideMark/>
          </w:tcPr>
          <w:p w14:paraId="5A6009E9"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Environment Name</w:t>
            </w:r>
          </w:p>
        </w:tc>
        <w:tc>
          <w:tcPr>
            <w:tcW w:w="3431" w:type="dxa"/>
            <w:tcBorders>
              <w:top w:val="single" w:sz="8" w:space="0" w:color="auto"/>
              <w:left w:val="nil"/>
              <w:bottom w:val="single" w:sz="8" w:space="0" w:color="auto"/>
              <w:right w:val="single" w:sz="8" w:space="0" w:color="auto"/>
            </w:tcBorders>
            <w:shd w:val="clear" w:color="000000" w:fill="D9D9D9"/>
            <w:noWrap/>
            <w:vAlign w:val="center"/>
            <w:hideMark/>
          </w:tcPr>
          <w:p w14:paraId="31691F5D"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Comments</w:t>
            </w:r>
          </w:p>
        </w:tc>
        <w:tc>
          <w:tcPr>
            <w:tcW w:w="1295" w:type="dxa"/>
            <w:tcBorders>
              <w:top w:val="single" w:sz="8" w:space="0" w:color="auto"/>
              <w:left w:val="nil"/>
              <w:bottom w:val="single" w:sz="8" w:space="0" w:color="auto"/>
              <w:right w:val="single" w:sz="8" w:space="0" w:color="auto"/>
            </w:tcBorders>
            <w:shd w:val="clear" w:color="000000" w:fill="D9D9D9"/>
            <w:noWrap/>
            <w:vAlign w:val="center"/>
            <w:hideMark/>
          </w:tcPr>
          <w:p w14:paraId="28E505F5" w14:textId="77777777" w:rsidR="00191F1F" w:rsidRPr="0095378E" w:rsidRDefault="00191F1F" w:rsidP="0072495B">
            <w:pPr>
              <w:jc w:val="center"/>
              <w:rPr>
                <w:rFonts w:ascii="Arial" w:eastAsia="Times New Roman" w:hAnsi="Arial" w:cs="Arial"/>
                <w:b/>
                <w:color w:val="000000"/>
                <w:sz w:val="20"/>
                <w:szCs w:val="20"/>
                <w:lang w:eastAsia="en-AU"/>
              </w:rPr>
            </w:pPr>
            <w:r w:rsidRPr="0095378E">
              <w:rPr>
                <w:rFonts w:ascii="Arial" w:eastAsia="Times New Roman" w:hAnsi="Arial" w:cs="Arial"/>
                <w:b/>
                <w:color w:val="000000"/>
                <w:sz w:val="20"/>
                <w:szCs w:val="20"/>
                <w:lang w:eastAsia="en-AU"/>
              </w:rPr>
              <w:t>Complexity</w:t>
            </w:r>
          </w:p>
        </w:tc>
      </w:tr>
      <w:tr w:rsidR="00191F1F" w:rsidRPr="0095378E" w14:paraId="095C7621"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0E2C63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w:t>
            </w:r>
          </w:p>
        </w:tc>
        <w:tc>
          <w:tcPr>
            <w:tcW w:w="1714" w:type="dxa"/>
            <w:tcBorders>
              <w:top w:val="nil"/>
              <w:left w:val="nil"/>
              <w:bottom w:val="single" w:sz="8" w:space="0" w:color="auto"/>
              <w:right w:val="single" w:sz="8" w:space="0" w:color="auto"/>
            </w:tcBorders>
            <w:shd w:val="clear" w:color="auto" w:fill="auto"/>
            <w:noWrap/>
            <w:vAlign w:val="center"/>
            <w:hideMark/>
          </w:tcPr>
          <w:p w14:paraId="56DB98AE"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NFT</w:t>
            </w:r>
          </w:p>
        </w:tc>
        <w:tc>
          <w:tcPr>
            <w:tcW w:w="3431" w:type="dxa"/>
            <w:tcBorders>
              <w:top w:val="nil"/>
              <w:left w:val="nil"/>
              <w:bottom w:val="single" w:sz="8" w:space="0" w:color="auto"/>
              <w:right w:val="single" w:sz="8" w:space="0" w:color="auto"/>
            </w:tcBorders>
            <w:shd w:val="clear" w:color="auto" w:fill="auto"/>
            <w:noWrap/>
            <w:vAlign w:val="center"/>
            <w:hideMark/>
          </w:tcPr>
          <w:p w14:paraId="417D1D7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multi-node/multi-site environment (Production Like)</w:t>
            </w:r>
          </w:p>
        </w:tc>
        <w:tc>
          <w:tcPr>
            <w:tcW w:w="1295" w:type="dxa"/>
            <w:tcBorders>
              <w:top w:val="nil"/>
              <w:left w:val="nil"/>
              <w:bottom w:val="single" w:sz="8" w:space="0" w:color="auto"/>
              <w:right w:val="single" w:sz="8" w:space="0" w:color="auto"/>
            </w:tcBorders>
            <w:shd w:val="clear" w:color="auto" w:fill="auto"/>
            <w:noWrap/>
            <w:vAlign w:val="center"/>
            <w:hideMark/>
          </w:tcPr>
          <w:p w14:paraId="77E0E274"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High</w:t>
            </w:r>
          </w:p>
        </w:tc>
      </w:tr>
      <w:tr w:rsidR="00191F1F" w:rsidRPr="0095378E" w14:paraId="55F4013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B2C786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w:t>
            </w:r>
          </w:p>
        </w:tc>
        <w:tc>
          <w:tcPr>
            <w:tcW w:w="1714" w:type="dxa"/>
            <w:tcBorders>
              <w:top w:val="nil"/>
              <w:left w:val="nil"/>
              <w:bottom w:val="single" w:sz="8" w:space="0" w:color="auto"/>
              <w:right w:val="single" w:sz="8" w:space="0" w:color="auto"/>
            </w:tcBorders>
            <w:shd w:val="clear" w:color="auto" w:fill="auto"/>
            <w:noWrap/>
            <w:vAlign w:val="center"/>
            <w:hideMark/>
          </w:tcPr>
          <w:p w14:paraId="3412D10B"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SIT1</w:t>
            </w:r>
          </w:p>
        </w:tc>
        <w:tc>
          <w:tcPr>
            <w:tcW w:w="3431" w:type="dxa"/>
            <w:tcBorders>
              <w:top w:val="nil"/>
              <w:left w:val="nil"/>
              <w:bottom w:val="single" w:sz="8" w:space="0" w:color="auto"/>
              <w:right w:val="single" w:sz="8" w:space="0" w:color="auto"/>
            </w:tcBorders>
            <w:shd w:val="clear" w:color="auto" w:fill="auto"/>
            <w:noWrap/>
            <w:vAlign w:val="center"/>
            <w:hideMark/>
          </w:tcPr>
          <w:p w14:paraId="50EA687D"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BB766E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0433F76D"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CE06006"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3</w:t>
            </w:r>
          </w:p>
        </w:tc>
        <w:tc>
          <w:tcPr>
            <w:tcW w:w="1714" w:type="dxa"/>
            <w:tcBorders>
              <w:top w:val="nil"/>
              <w:left w:val="nil"/>
              <w:bottom w:val="single" w:sz="8" w:space="0" w:color="auto"/>
              <w:right w:val="single" w:sz="8" w:space="0" w:color="auto"/>
            </w:tcBorders>
            <w:shd w:val="clear" w:color="auto" w:fill="auto"/>
            <w:noWrap/>
            <w:vAlign w:val="center"/>
            <w:hideMark/>
          </w:tcPr>
          <w:p w14:paraId="16D07803"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SIT4</w:t>
            </w:r>
          </w:p>
        </w:tc>
        <w:tc>
          <w:tcPr>
            <w:tcW w:w="3431" w:type="dxa"/>
            <w:tcBorders>
              <w:top w:val="nil"/>
              <w:left w:val="nil"/>
              <w:bottom w:val="single" w:sz="8" w:space="0" w:color="auto"/>
              <w:right w:val="single" w:sz="8" w:space="0" w:color="auto"/>
            </w:tcBorders>
            <w:shd w:val="clear" w:color="auto" w:fill="auto"/>
            <w:noWrap/>
            <w:vAlign w:val="center"/>
            <w:hideMark/>
          </w:tcPr>
          <w:p w14:paraId="5698B68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BA00030"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39394787"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58A7B6B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w:t>
            </w:r>
          </w:p>
        </w:tc>
        <w:tc>
          <w:tcPr>
            <w:tcW w:w="1714" w:type="dxa"/>
            <w:tcBorders>
              <w:top w:val="nil"/>
              <w:left w:val="nil"/>
              <w:bottom w:val="single" w:sz="8" w:space="0" w:color="auto"/>
              <w:right w:val="single" w:sz="8" w:space="0" w:color="auto"/>
            </w:tcBorders>
            <w:shd w:val="clear" w:color="auto" w:fill="auto"/>
            <w:noWrap/>
            <w:vAlign w:val="center"/>
            <w:hideMark/>
          </w:tcPr>
          <w:p w14:paraId="351A3598"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SIT5</w:t>
            </w:r>
          </w:p>
        </w:tc>
        <w:tc>
          <w:tcPr>
            <w:tcW w:w="3431" w:type="dxa"/>
            <w:tcBorders>
              <w:top w:val="nil"/>
              <w:left w:val="nil"/>
              <w:bottom w:val="single" w:sz="8" w:space="0" w:color="auto"/>
              <w:right w:val="single" w:sz="8" w:space="0" w:color="auto"/>
            </w:tcBorders>
            <w:shd w:val="clear" w:color="auto" w:fill="auto"/>
            <w:noWrap/>
            <w:vAlign w:val="center"/>
            <w:hideMark/>
          </w:tcPr>
          <w:p w14:paraId="4986E64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573C23E1"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5BB12D54"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6579E93F"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5</w:t>
            </w:r>
          </w:p>
        </w:tc>
        <w:tc>
          <w:tcPr>
            <w:tcW w:w="1714" w:type="dxa"/>
            <w:tcBorders>
              <w:top w:val="nil"/>
              <w:left w:val="nil"/>
              <w:bottom w:val="single" w:sz="8" w:space="0" w:color="auto"/>
              <w:right w:val="single" w:sz="8" w:space="0" w:color="auto"/>
            </w:tcBorders>
            <w:shd w:val="clear" w:color="auto" w:fill="auto"/>
            <w:noWrap/>
            <w:vAlign w:val="center"/>
            <w:hideMark/>
          </w:tcPr>
          <w:p w14:paraId="10F6029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SIT6</w:t>
            </w:r>
          </w:p>
        </w:tc>
        <w:tc>
          <w:tcPr>
            <w:tcW w:w="3431" w:type="dxa"/>
            <w:tcBorders>
              <w:top w:val="nil"/>
              <w:left w:val="nil"/>
              <w:bottom w:val="single" w:sz="8" w:space="0" w:color="auto"/>
              <w:right w:val="single" w:sz="8" w:space="0" w:color="auto"/>
            </w:tcBorders>
            <w:shd w:val="clear" w:color="auto" w:fill="auto"/>
            <w:noWrap/>
            <w:vAlign w:val="center"/>
            <w:hideMark/>
          </w:tcPr>
          <w:p w14:paraId="48CEE3A7"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Integrated test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4400545C"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Medium</w:t>
            </w:r>
          </w:p>
        </w:tc>
      </w:tr>
      <w:tr w:rsidR="00191F1F" w:rsidRPr="0095378E" w14:paraId="7417AD73"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724DC8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w:t>
            </w:r>
          </w:p>
        </w:tc>
        <w:tc>
          <w:tcPr>
            <w:tcW w:w="1714" w:type="dxa"/>
            <w:tcBorders>
              <w:top w:val="nil"/>
              <w:left w:val="nil"/>
              <w:bottom w:val="single" w:sz="8" w:space="0" w:color="auto"/>
              <w:right w:val="single" w:sz="8" w:space="0" w:color="auto"/>
            </w:tcBorders>
            <w:shd w:val="clear" w:color="auto" w:fill="auto"/>
            <w:noWrap/>
            <w:vAlign w:val="center"/>
            <w:hideMark/>
          </w:tcPr>
          <w:p w14:paraId="1C2D58A0" w14:textId="5D438E9E"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STG8</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12ADB856" w14:textId="376DFFC4"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D85764A" w14:textId="77777777" w:rsidR="00191F1F" w:rsidRPr="0095378E" w:rsidRDefault="00191F1F" w:rsidP="0072495B">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44241C96"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417DF279" w14:textId="22D998E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7</w:t>
            </w:r>
          </w:p>
        </w:tc>
        <w:tc>
          <w:tcPr>
            <w:tcW w:w="1714" w:type="dxa"/>
            <w:tcBorders>
              <w:top w:val="nil"/>
              <w:left w:val="nil"/>
              <w:bottom w:val="single" w:sz="8" w:space="0" w:color="auto"/>
              <w:right w:val="single" w:sz="8" w:space="0" w:color="auto"/>
            </w:tcBorders>
            <w:shd w:val="clear" w:color="auto" w:fill="auto"/>
            <w:noWrap/>
            <w:vAlign w:val="center"/>
            <w:hideMark/>
          </w:tcPr>
          <w:p w14:paraId="17CBD58A" w14:textId="429A16A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TRN1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01CBD0D9" w14:textId="11F9D09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0317D3C7"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A318960"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3869862C" w14:textId="18CB24FE"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lastRenderedPageBreak/>
              <w:t>8</w:t>
            </w:r>
          </w:p>
        </w:tc>
        <w:tc>
          <w:tcPr>
            <w:tcW w:w="1714" w:type="dxa"/>
            <w:tcBorders>
              <w:top w:val="nil"/>
              <w:left w:val="nil"/>
              <w:bottom w:val="single" w:sz="8" w:space="0" w:color="auto"/>
              <w:right w:val="single" w:sz="8" w:space="0" w:color="auto"/>
            </w:tcBorders>
            <w:shd w:val="clear" w:color="auto" w:fill="auto"/>
            <w:noWrap/>
            <w:vAlign w:val="center"/>
            <w:hideMark/>
          </w:tcPr>
          <w:p w14:paraId="434D1675" w14:textId="19BAD2E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NPP1</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F63637D" w14:textId="37C39775"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22EC9C36"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0C649B7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97005D7" w14:textId="481B54D5"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9</w:t>
            </w:r>
          </w:p>
        </w:tc>
        <w:tc>
          <w:tcPr>
            <w:tcW w:w="1714" w:type="dxa"/>
            <w:tcBorders>
              <w:top w:val="nil"/>
              <w:left w:val="nil"/>
              <w:bottom w:val="single" w:sz="8" w:space="0" w:color="auto"/>
              <w:right w:val="single" w:sz="8" w:space="0" w:color="auto"/>
            </w:tcBorders>
            <w:shd w:val="clear" w:color="auto" w:fill="auto"/>
            <w:noWrap/>
            <w:vAlign w:val="center"/>
            <w:hideMark/>
          </w:tcPr>
          <w:p w14:paraId="299CB40B" w14:textId="5EDB332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NPP2</w:t>
            </w:r>
            <w:r w:rsidR="006878D2">
              <w:rPr>
                <w:rFonts w:ascii="Arial" w:eastAsia="Times New Roman" w:hAnsi="Arial" w:cs="Arial"/>
                <w:color w:val="000000"/>
                <w:sz w:val="20"/>
                <w:szCs w:val="20"/>
                <w:lang w:eastAsia="en-AU"/>
              </w:rPr>
              <w:t xml:space="preserve"> * </w:t>
            </w:r>
          </w:p>
        </w:tc>
        <w:tc>
          <w:tcPr>
            <w:tcW w:w="3431" w:type="dxa"/>
            <w:tcBorders>
              <w:top w:val="nil"/>
              <w:left w:val="nil"/>
              <w:bottom w:val="single" w:sz="8" w:space="0" w:color="auto"/>
              <w:right w:val="single" w:sz="8" w:space="0" w:color="auto"/>
            </w:tcBorders>
            <w:shd w:val="clear" w:color="auto" w:fill="auto"/>
            <w:noWrap/>
            <w:vAlign w:val="center"/>
            <w:hideMark/>
          </w:tcPr>
          <w:p w14:paraId="7BB3C08A" w14:textId="77777777" w:rsidR="00191F1F" w:rsidRPr="0095378E" w:rsidRDefault="00F565C9"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Non-Integrated</w:t>
            </w:r>
            <w:r w:rsidR="00191F1F" w:rsidRPr="0095378E">
              <w:rPr>
                <w:rFonts w:ascii="Arial" w:eastAsia="Times New Roman" w:hAnsi="Arial" w:cs="Arial"/>
                <w:color w:val="000000"/>
                <w:sz w:val="20"/>
                <w:szCs w:val="20"/>
                <w:lang w:eastAsia="en-AU"/>
              </w:rPr>
              <w:t xml:space="preserve"> development environment</w:t>
            </w:r>
          </w:p>
        </w:tc>
        <w:tc>
          <w:tcPr>
            <w:tcW w:w="1295" w:type="dxa"/>
            <w:tcBorders>
              <w:top w:val="nil"/>
              <w:left w:val="nil"/>
              <w:bottom w:val="single" w:sz="8" w:space="0" w:color="auto"/>
              <w:right w:val="single" w:sz="8" w:space="0" w:color="auto"/>
            </w:tcBorders>
            <w:shd w:val="clear" w:color="auto" w:fill="auto"/>
            <w:noWrap/>
            <w:vAlign w:val="center"/>
            <w:hideMark/>
          </w:tcPr>
          <w:p w14:paraId="39EE7754"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r w:rsidR="00191F1F" w:rsidRPr="0095378E" w14:paraId="62900429" w14:textId="77777777" w:rsidTr="00027C22">
        <w:trPr>
          <w:trHeight w:val="315"/>
        </w:trPr>
        <w:tc>
          <w:tcPr>
            <w:tcW w:w="696" w:type="dxa"/>
            <w:tcBorders>
              <w:top w:val="nil"/>
              <w:left w:val="single" w:sz="8" w:space="0" w:color="auto"/>
              <w:bottom w:val="single" w:sz="8" w:space="0" w:color="auto"/>
              <w:right w:val="single" w:sz="8" w:space="0" w:color="auto"/>
            </w:tcBorders>
            <w:shd w:val="clear" w:color="auto" w:fill="auto"/>
            <w:noWrap/>
            <w:vAlign w:val="center"/>
            <w:hideMark/>
          </w:tcPr>
          <w:p w14:paraId="0AAD2F27" w14:textId="7C27FE0A" w:rsidR="00191F1F" w:rsidRPr="0095378E" w:rsidRDefault="00027C22" w:rsidP="0087573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10</w:t>
            </w:r>
          </w:p>
        </w:tc>
        <w:tc>
          <w:tcPr>
            <w:tcW w:w="1714" w:type="dxa"/>
            <w:tcBorders>
              <w:top w:val="nil"/>
              <w:left w:val="nil"/>
              <w:bottom w:val="single" w:sz="8" w:space="0" w:color="auto"/>
              <w:right w:val="single" w:sz="8" w:space="0" w:color="auto"/>
            </w:tcBorders>
            <w:shd w:val="clear" w:color="auto" w:fill="auto"/>
            <w:noWrap/>
            <w:vAlign w:val="center"/>
            <w:hideMark/>
          </w:tcPr>
          <w:p w14:paraId="30F69581" w14:textId="45BF0023"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DEV4</w:t>
            </w:r>
            <w:r w:rsidR="006878D2">
              <w:rPr>
                <w:rFonts w:ascii="Arial" w:eastAsia="Times New Roman" w:hAnsi="Arial" w:cs="Arial"/>
                <w:color w:val="000000"/>
                <w:sz w:val="20"/>
                <w:szCs w:val="20"/>
                <w:lang w:eastAsia="en-AU"/>
              </w:rPr>
              <w:t xml:space="preserve"> *</w:t>
            </w:r>
          </w:p>
        </w:tc>
        <w:tc>
          <w:tcPr>
            <w:tcW w:w="3431" w:type="dxa"/>
            <w:tcBorders>
              <w:top w:val="nil"/>
              <w:left w:val="nil"/>
              <w:bottom w:val="single" w:sz="8" w:space="0" w:color="auto"/>
              <w:right w:val="single" w:sz="8" w:space="0" w:color="auto"/>
            </w:tcBorders>
            <w:shd w:val="clear" w:color="auto" w:fill="auto"/>
            <w:noWrap/>
            <w:vAlign w:val="center"/>
            <w:hideMark/>
          </w:tcPr>
          <w:p w14:paraId="7ED24163" w14:textId="6596273D"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Stubs </w:t>
            </w:r>
            <w:proofErr w:type="spellStart"/>
            <w:r w:rsidRPr="0095378E">
              <w:rPr>
                <w:rFonts w:ascii="Arial" w:eastAsia="Times New Roman" w:hAnsi="Arial" w:cs="Arial"/>
                <w:color w:val="000000"/>
                <w:sz w:val="20"/>
                <w:szCs w:val="20"/>
                <w:lang w:eastAsia="en-AU"/>
              </w:rPr>
              <w:t>e</w:t>
            </w:r>
            <w:r w:rsidR="00E30769">
              <w:rPr>
                <w:rFonts w:ascii="Arial" w:eastAsia="Times New Roman" w:hAnsi="Arial" w:cs="Arial"/>
                <w:color w:val="000000"/>
                <w:sz w:val="20"/>
                <w:szCs w:val="20"/>
                <w:lang w:eastAsia="en-AU"/>
              </w:rPr>
              <w:t>XYZ</w:t>
            </w:r>
            <w:r w:rsidRPr="0095378E">
              <w:rPr>
                <w:rFonts w:ascii="Arial" w:eastAsia="Times New Roman" w:hAnsi="Arial" w:cs="Arial"/>
                <w:color w:val="000000"/>
                <w:sz w:val="20"/>
                <w:szCs w:val="20"/>
                <w:lang w:eastAsia="en-AU"/>
              </w:rPr>
              <w:t>led</w:t>
            </w:r>
            <w:proofErr w:type="spellEnd"/>
            <w:r w:rsidRPr="0095378E">
              <w:rPr>
                <w:rFonts w:ascii="Arial" w:eastAsia="Times New Roman" w:hAnsi="Arial" w:cs="Arial"/>
                <w:color w:val="000000"/>
                <w:sz w:val="20"/>
                <w:szCs w:val="20"/>
                <w:lang w:eastAsia="en-AU"/>
              </w:rPr>
              <w:t>, used for simulation testing</w:t>
            </w:r>
          </w:p>
        </w:tc>
        <w:tc>
          <w:tcPr>
            <w:tcW w:w="1295" w:type="dxa"/>
            <w:tcBorders>
              <w:top w:val="nil"/>
              <w:left w:val="nil"/>
              <w:bottom w:val="single" w:sz="8" w:space="0" w:color="auto"/>
              <w:right w:val="single" w:sz="8" w:space="0" w:color="auto"/>
            </w:tcBorders>
            <w:shd w:val="clear" w:color="auto" w:fill="auto"/>
            <w:noWrap/>
            <w:vAlign w:val="center"/>
            <w:hideMark/>
          </w:tcPr>
          <w:p w14:paraId="632376C3" w14:textId="77777777" w:rsidR="00191F1F" w:rsidRPr="0095378E" w:rsidRDefault="00191F1F" w:rsidP="0087573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Low</w:t>
            </w:r>
          </w:p>
        </w:tc>
      </w:tr>
    </w:tbl>
    <w:p w14:paraId="54FA0104" w14:textId="6E047899" w:rsidR="00DA2CA7" w:rsidRDefault="00DA2CA7" w:rsidP="006878D2">
      <w:pPr>
        <w:pStyle w:val="Heading2"/>
        <w:numPr>
          <w:ilvl w:val="0"/>
          <w:numId w:val="0"/>
        </w:numPr>
        <w:ind w:left="709"/>
        <w:jc w:val="both"/>
        <w:rPr>
          <w:b w:val="0"/>
          <w:sz w:val="20"/>
        </w:rPr>
      </w:pPr>
      <w:r>
        <w:rPr>
          <w:sz w:val="20"/>
        </w:rPr>
        <w:t>*</w:t>
      </w:r>
      <w:r>
        <w:rPr>
          <w:b w:val="0"/>
          <w:sz w:val="20"/>
        </w:rPr>
        <w:t xml:space="preserve"> NPP1, NPP2 and</w:t>
      </w:r>
      <w:r w:rsidR="00086507">
        <w:rPr>
          <w:b w:val="0"/>
          <w:sz w:val="20"/>
        </w:rPr>
        <w:t xml:space="preserve"> DEV4 are used </w:t>
      </w:r>
      <w:r w:rsidR="00A5733B">
        <w:rPr>
          <w:b w:val="0"/>
          <w:sz w:val="20"/>
        </w:rPr>
        <w:t xml:space="preserve">&amp; updated </w:t>
      </w:r>
      <w:r w:rsidR="00086507">
        <w:rPr>
          <w:b w:val="0"/>
          <w:sz w:val="20"/>
        </w:rPr>
        <w:t>by project</w:t>
      </w:r>
      <w:r w:rsidR="00830224">
        <w:rPr>
          <w:b w:val="0"/>
          <w:sz w:val="20"/>
        </w:rPr>
        <w:t>s</w:t>
      </w:r>
      <w:r w:rsidR="00086507">
        <w:rPr>
          <w:b w:val="0"/>
          <w:sz w:val="20"/>
        </w:rPr>
        <w:t xml:space="preserve"> and do not have historical </w:t>
      </w:r>
      <w:r w:rsidR="00EF15CF">
        <w:rPr>
          <w:b w:val="0"/>
          <w:sz w:val="20"/>
        </w:rPr>
        <w:t>data available</w:t>
      </w:r>
      <w:r w:rsidR="00086507">
        <w:rPr>
          <w:b w:val="0"/>
          <w:sz w:val="20"/>
        </w:rPr>
        <w:t xml:space="preserve">. </w:t>
      </w:r>
      <w:r>
        <w:rPr>
          <w:b w:val="0"/>
          <w:sz w:val="20"/>
        </w:rPr>
        <w:t xml:space="preserve">Service provider is </w:t>
      </w:r>
      <w:r w:rsidR="00A5733B">
        <w:rPr>
          <w:b w:val="0"/>
          <w:sz w:val="20"/>
        </w:rPr>
        <w:t xml:space="preserve">therefore </w:t>
      </w:r>
      <w:r>
        <w:rPr>
          <w:b w:val="0"/>
          <w:sz w:val="20"/>
        </w:rPr>
        <w:t xml:space="preserve">not </w:t>
      </w:r>
      <w:proofErr w:type="gramStart"/>
      <w:r w:rsidR="00EF15CF">
        <w:rPr>
          <w:b w:val="0"/>
          <w:sz w:val="20"/>
        </w:rPr>
        <w:t>be</w:t>
      </w:r>
      <w:proofErr w:type="gramEnd"/>
      <w:r w:rsidR="00EF15CF">
        <w:rPr>
          <w:b w:val="0"/>
          <w:sz w:val="20"/>
        </w:rPr>
        <w:t xml:space="preserve"> </w:t>
      </w:r>
      <w:r>
        <w:rPr>
          <w:b w:val="0"/>
          <w:sz w:val="20"/>
        </w:rPr>
        <w:t xml:space="preserve">responsible </w:t>
      </w:r>
      <w:r w:rsidR="00BC3DEC">
        <w:rPr>
          <w:b w:val="0"/>
          <w:sz w:val="20"/>
        </w:rPr>
        <w:t xml:space="preserve">for </w:t>
      </w:r>
      <w:r w:rsidR="00086507">
        <w:rPr>
          <w:b w:val="0"/>
          <w:sz w:val="20"/>
        </w:rPr>
        <w:t xml:space="preserve">CSL’s </w:t>
      </w:r>
      <w:r w:rsidR="00830224">
        <w:rPr>
          <w:b w:val="0"/>
          <w:sz w:val="20"/>
        </w:rPr>
        <w:t>in these instances</w:t>
      </w:r>
      <w:r w:rsidR="00EF15CF">
        <w:rPr>
          <w:b w:val="0"/>
          <w:sz w:val="20"/>
        </w:rPr>
        <w:t>. Only KPI’s will apply</w:t>
      </w:r>
      <w:r w:rsidR="004511B4">
        <w:rPr>
          <w:b w:val="0"/>
          <w:sz w:val="20"/>
        </w:rPr>
        <w:t>.</w:t>
      </w:r>
    </w:p>
    <w:p w14:paraId="1158359C" w14:textId="7DB1F91D" w:rsidR="006878D2" w:rsidRDefault="00DA2CA7" w:rsidP="006878D2">
      <w:pPr>
        <w:pStyle w:val="Heading2"/>
        <w:numPr>
          <w:ilvl w:val="0"/>
          <w:numId w:val="0"/>
        </w:numPr>
        <w:ind w:left="709"/>
        <w:jc w:val="both"/>
        <w:rPr>
          <w:b w:val="0"/>
          <w:sz w:val="20"/>
        </w:rPr>
      </w:pPr>
      <w:r>
        <w:rPr>
          <w:sz w:val="20"/>
        </w:rPr>
        <w:t xml:space="preserve">** </w:t>
      </w:r>
      <w:r w:rsidR="00086507" w:rsidRPr="00086507">
        <w:rPr>
          <w:b w:val="0"/>
          <w:sz w:val="20"/>
        </w:rPr>
        <w:t xml:space="preserve">TRN1 and STG8 </w:t>
      </w:r>
      <w:r w:rsidRPr="00086507">
        <w:rPr>
          <w:b w:val="0"/>
          <w:sz w:val="20"/>
        </w:rPr>
        <w:t>do not have</w:t>
      </w:r>
      <w:r w:rsidR="00086507">
        <w:rPr>
          <w:b w:val="0"/>
          <w:sz w:val="20"/>
        </w:rPr>
        <w:t xml:space="preserve"> historical</w:t>
      </w:r>
      <w:r w:rsidRPr="00086507">
        <w:rPr>
          <w:b w:val="0"/>
          <w:sz w:val="20"/>
        </w:rPr>
        <w:t xml:space="preserve"> </w:t>
      </w:r>
      <w:r w:rsidR="00EF15CF">
        <w:rPr>
          <w:b w:val="0"/>
          <w:sz w:val="20"/>
        </w:rPr>
        <w:t>data available</w:t>
      </w:r>
      <w:r>
        <w:rPr>
          <w:b w:val="0"/>
          <w:sz w:val="20"/>
        </w:rPr>
        <w:t xml:space="preserve">. </w:t>
      </w:r>
      <w:r w:rsidR="00830224">
        <w:rPr>
          <w:b w:val="0"/>
          <w:sz w:val="20"/>
        </w:rPr>
        <w:t>A baselining period of 3 months will therefore apply before the CSL’s are invoked.</w:t>
      </w:r>
    </w:p>
    <w:p w14:paraId="1DB84B3C" w14:textId="77777777" w:rsidR="00DA2CA7" w:rsidRPr="00DA2CA7" w:rsidRDefault="00DA2CA7" w:rsidP="00DA2CA7">
      <w:pPr>
        <w:rPr>
          <w:lang w:eastAsia="ko-KR"/>
        </w:rPr>
      </w:pPr>
    </w:p>
    <w:p w14:paraId="49FC7342" w14:textId="1A38D254" w:rsidR="001117DF" w:rsidRPr="0095378E" w:rsidRDefault="001117DF" w:rsidP="00906A04">
      <w:pPr>
        <w:pStyle w:val="Heading2"/>
        <w:rPr>
          <w:sz w:val="20"/>
        </w:rPr>
      </w:pPr>
      <w:r w:rsidRPr="0095378E">
        <w:rPr>
          <w:sz w:val="20"/>
        </w:rPr>
        <w:t>Disengagement Services</w:t>
      </w:r>
    </w:p>
    <w:p w14:paraId="74DE870F" w14:textId="77777777" w:rsidR="00365014" w:rsidRPr="0095378E" w:rsidRDefault="00365014" w:rsidP="009C5CD3">
      <w:pPr>
        <w:pStyle w:val="Heading2"/>
        <w:numPr>
          <w:ilvl w:val="0"/>
          <w:numId w:val="0"/>
        </w:numPr>
        <w:ind w:left="709"/>
        <w:jc w:val="both"/>
        <w:rPr>
          <w:b w:val="0"/>
          <w:sz w:val="20"/>
        </w:rPr>
      </w:pPr>
      <w:r w:rsidRPr="0095378E">
        <w:rPr>
          <w:b w:val="0"/>
          <w:sz w:val="20"/>
        </w:rPr>
        <w:t xml:space="preserve">The section addresses the key principles and approach for Disengagement Services that may be provided by Service Provider. </w:t>
      </w:r>
    </w:p>
    <w:p w14:paraId="17F053B8" w14:textId="4C6C30CB" w:rsidR="00365014" w:rsidRPr="0095378E" w:rsidRDefault="00365014" w:rsidP="009C5CD3">
      <w:pPr>
        <w:pStyle w:val="Heading2"/>
        <w:numPr>
          <w:ilvl w:val="0"/>
          <w:numId w:val="0"/>
        </w:numPr>
        <w:ind w:left="709"/>
        <w:jc w:val="both"/>
        <w:rPr>
          <w:b w:val="0"/>
          <w:sz w:val="20"/>
        </w:rPr>
      </w:pPr>
      <w:r w:rsidRPr="0095378E">
        <w:rPr>
          <w:b w:val="0"/>
          <w:sz w:val="20"/>
        </w:rPr>
        <w:t xml:space="preserve">The reduction of the risk of disengagement to </w:t>
      </w:r>
      <w:r w:rsidR="00E30769">
        <w:rPr>
          <w:b w:val="0"/>
          <w:sz w:val="20"/>
        </w:rPr>
        <w:t>XYZ</w:t>
      </w:r>
      <w:r w:rsidRPr="0095378E">
        <w:rPr>
          <w:b w:val="0"/>
          <w:sz w:val="20"/>
        </w:rPr>
        <w:t xml:space="preserve"> and minimisation of disruption or deterioration to business-as-usual services are key principles on which the approach will be based. </w:t>
      </w:r>
    </w:p>
    <w:p w14:paraId="79C88AB0" w14:textId="77777777" w:rsidR="00365014" w:rsidRPr="0095378E" w:rsidRDefault="00365014" w:rsidP="009C5CD3">
      <w:pPr>
        <w:pStyle w:val="Heading2"/>
        <w:numPr>
          <w:ilvl w:val="0"/>
          <w:numId w:val="0"/>
        </w:numPr>
        <w:ind w:left="709"/>
        <w:jc w:val="both"/>
        <w:rPr>
          <w:b w:val="0"/>
          <w:sz w:val="20"/>
        </w:rPr>
      </w:pPr>
      <w:r w:rsidRPr="0095378E">
        <w:rPr>
          <w:b w:val="0"/>
          <w:sz w:val="20"/>
        </w:rPr>
        <w:t>The parties agree that Disengagement Services will be conducted as a separate project (contracted under a separate SOW) and will not be provided as a Service under this SOW.  The Service Provider agrees that this clause does not limit its obligation to provide Disengagement Services as set out in Clause 11 of the MA, however the parties agree that the scope of Service Provider's obligations in relation to Disengagement Services will be documented and agreed in a separate SOW. Where the parties agree a separate SOW for Disengagement Services, then that SOW will be a Related SOW to this SOW.</w:t>
      </w:r>
    </w:p>
    <w:p w14:paraId="1D7D81C5" w14:textId="5A7B25F1" w:rsidR="00365014" w:rsidRPr="0095378E" w:rsidRDefault="00365014" w:rsidP="009C5CD3">
      <w:pPr>
        <w:pStyle w:val="Heading2"/>
        <w:numPr>
          <w:ilvl w:val="0"/>
          <w:numId w:val="0"/>
        </w:numPr>
        <w:ind w:left="709"/>
        <w:jc w:val="both"/>
        <w:rPr>
          <w:b w:val="0"/>
          <w:sz w:val="20"/>
        </w:rPr>
      </w:pPr>
      <w:r w:rsidRPr="0095378E">
        <w:rPr>
          <w:b w:val="0"/>
          <w:sz w:val="20"/>
        </w:rPr>
        <w:t xml:space="preserve">Service Provider and </w:t>
      </w:r>
      <w:r w:rsidR="00E30769">
        <w:rPr>
          <w:b w:val="0"/>
          <w:sz w:val="20"/>
        </w:rPr>
        <w:t>XYZ</w:t>
      </w:r>
      <w:r w:rsidRPr="0095378E">
        <w:rPr>
          <w:b w:val="0"/>
          <w:sz w:val="20"/>
        </w:rPr>
        <w:t xml:space="preserve"> will collaboratively determine and agree (acting </w:t>
      </w:r>
      <w:proofErr w:type="spellStart"/>
      <w:r w:rsidRPr="0095378E">
        <w:rPr>
          <w:b w:val="0"/>
          <w:sz w:val="20"/>
        </w:rPr>
        <w:t>reaso</w:t>
      </w:r>
      <w:r w:rsidR="00E30769">
        <w:rPr>
          <w:b w:val="0"/>
          <w:sz w:val="20"/>
        </w:rPr>
        <w:t>XYZ</w:t>
      </w:r>
      <w:r w:rsidRPr="0095378E">
        <w:rPr>
          <w:b w:val="0"/>
          <w:sz w:val="20"/>
        </w:rPr>
        <w:t>ly</w:t>
      </w:r>
      <w:proofErr w:type="spellEnd"/>
      <w:r w:rsidRPr="0095378E">
        <w:rPr>
          <w:b w:val="0"/>
          <w:sz w:val="20"/>
        </w:rPr>
        <w:t xml:space="preserve">) the exact scope of the Disengagement Services (and associated Disengagement Charges) that are required for </w:t>
      </w:r>
      <w:r w:rsidR="00E30769">
        <w:rPr>
          <w:b w:val="0"/>
          <w:sz w:val="20"/>
        </w:rPr>
        <w:t>XYZ</w:t>
      </w:r>
      <w:r w:rsidRPr="0095378E">
        <w:rPr>
          <w:b w:val="0"/>
          <w:sz w:val="20"/>
        </w:rPr>
        <w:t xml:space="preserve"> and the identified service recipients under a jointly developed and agreed disengagement plan (under a separate SOW), with the objective of achieving a transition to the succeeding provider or back to </w:t>
      </w:r>
      <w:r w:rsidR="00E30769">
        <w:rPr>
          <w:b w:val="0"/>
          <w:sz w:val="20"/>
        </w:rPr>
        <w:t>XYZ</w:t>
      </w:r>
      <w:r w:rsidRPr="0095378E">
        <w:rPr>
          <w:b w:val="0"/>
          <w:sz w:val="20"/>
        </w:rPr>
        <w:t>. This disengagement plan will include:</w:t>
      </w:r>
    </w:p>
    <w:p w14:paraId="72E8118B" w14:textId="546D6983" w:rsidR="00365014" w:rsidRPr="0095378E" w:rsidRDefault="00365014" w:rsidP="007633D5">
      <w:pPr>
        <w:pStyle w:val="Heading2"/>
        <w:numPr>
          <w:ilvl w:val="0"/>
          <w:numId w:val="27"/>
        </w:numPr>
        <w:jc w:val="both"/>
        <w:rPr>
          <w:b w:val="0"/>
          <w:sz w:val="20"/>
        </w:rPr>
      </w:pPr>
      <w:r w:rsidRPr="0095378E">
        <w:rPr>
          <w:b w:val="0"/>
          <w:sz w:val="20"/>
        </w:rPr>
        <w:t xml:space="preserve">Co-operation with </w:t>
      </w:r>
      <w:r w:rsidR="00E30769">
        <w:rPr>
          <w:b w:val="0"/>
          <w:sz w:val="20"/>
        </w:rPr>
        <w:t>XYZ</w:t>
      </w:r>
      <w:r w:rsidRPr="0095378E">
        <w:rPr>
          <w:b w:val="0"/>
          <w:sz w:val="20"/>
        </w:rPr>
        <w:t xml:space="preserve"> and the succeeding service provider in planning and effecting the orderly transfer of the ended Services to the succeeding service provider, </w:t>
      </w:r>
      <w:proofErr w:type="gramStart"/>
      <w:r w:rsidRPr="0095378E">
        <w:rPr>
          <w:b w:val="0"/>
          <w:sz w:val="20"/>
        </w:rPr>
        <w:t>in particular by</w:t>
      </w:r>
      <w:proofErr w:type="gramEnd"/>
      <w:r w:rsidRPr="0095378E">
        <w:rPr>
          <w:b w:val="0"/>
          <w:sz w:val="20"/>
        </w:rPr>
        <w:t xml:space="preserve"> working together with </w:t>
      </w:r>
      <w:r w:rsidR="00E30769">
        <w:rPr>
          <w:b w:val="0"/>
          <w:sz w:val="20"/>
        </w:rPr>
        <w:t>XYZ</w:t>
      </w:r>
      <w:r w:rsidRPr="0095378E">
        <w:rPr>
          <w:b w:val="0"/>
          <w:sz w:val="20"/>
        </w:rPr>
        <w:t xml:space="preserve">, the service recipients and any potential succeeding service provider in accordance with Clause 11 (Disengagement Services) of the MA; </w:t>
      </w:r>
    </w:p>
    <w:p w14:paraId="4BF5FD6D" w14:textId="2FCC2B4E"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(Co-operation with Other Providers), if </w:t>
      </w:r>
      <w:r w:rsidR="00E30769">
        <w:rPr>
          <w:b w:val="0"/>
          <w:sz w:val="20"/>
        </w:rPr>
        <w:t>XYZ</w:t>
      </w:r>
      <w:r w:rsidRPr="0095378E">
        <w:rPr>
          <w:b w:val="0"/>
          <w:sz w:val="20"/>
        </w:rPr>
        <w:t xml:space="preserve"> so desires, Service Provider will provide support to </w:t>
      </w:r>
      <w:r w:rsidR="00E30769">
        <w:rPr>
          <w:b w:val="0"/>
          <w:sz w:val="20"/>
        </w:rPr>
        <w:t>XYZ</w:t>
      </w:r>
      <w:r w:rsidRPr="0095378E">
        <w:rPr>
          <w:b w:val="0"/>
          <w:sz w:val="20"/>
        </w:rPr>
        <w:t xml:space="preserve"> in the preparation of a tender for the disengaged services (e.g. by way of a “Request for Proposal” or a “Request for Information”), in particular by making available know-how and training related to the delivery of the disengaged Services, and the use of any systems </w:t>
      </w:r>
      <w:r w:rsidRPr="0095378E">
        <w:rPr>
          <w:b w:val="0"/>
          <w:sz w:val="20"/>
        </w:rPr>
        <w:lastRenderedPageBreak/>
        <w:t>or procedures to be transferred from Service Provider to the succeeding service provider, if any;</w:t>
      </w:r>
    </w:p>
    <w:p w14:paraId="37082939" w14:textId="46A62B46" w:rsidR="00365014" w:rsidRPr="0095378E" w:rsidRDefault="00365014" w:rsidP="007633D5">
      <w:pPr>
        <w:pStyle w:val="Heading2"/>
        <w:numPr>
          <w:ilvl w:val="0"/>
          <w:numId w:val="27"/>
        </w:numPr>
        <w:jc w:val="both"/>
        <w:rPr>
          <w:b w:val="0"/>
          <w:sz w:val="20"/>
        </w:rPr>
      </w:pPr>
      <w:r w:rsidRPr="0095378E">
        <w:rPr>
          <w:b w:val="0"/>
          <w:sz w:val="20"/>
        </w:rPr>
        <w:t xml:space="preserve">Subject to any relevant limitations set out in the MA, including under Clause 7.4(f), provide </w:t>
      </w:r>
      <w:r w:rsidR="00E30769">
        <w:rPr>
          <w:b w:val="0"/>
          <w:sz w:val="20"/>
        </w:rPr>
        <w:t>XYZ</w:t>
      </w:r>
      <w:r w:rsidRPr="0095378E">
        <w:rPr>
          <w:b w:val="0"/>
          <w:sz w:val="20"/>
        </w:rPr>
        <w:t xml:space="preserve"> with copies of all relevant Documentation, data and information, as agreed and detailed in the mutually agreed disengagement plan; and</w:t>
      </w:r>
    </w:p>
    <w:p w14:paraId="4F223564" w14:textId="6FD6F165" w:rsidR="00365014" w:rsidRPr="0095378E" w:rsidRDefault="00365014" w:rsidP="007633D5">
      <w:pPr>
        <w:pStyle w:val="Heading2"/>
        <w:numPr>
          <w:ilvl w:val="0"/>
          <w:numId w:val="27"/>
        </w:numPr>
        <w:jc w:val="both"/>
        <w:rPr>
          <w:b w:val="0"/>
          <w:sz w:val="20"/>
        </w:rPr>
      </w:pPr>
      <w:r w:rsidRPr="0095378E">
        <w:rPr>
          <w:b w:val="0"/>
          <w:sz w:val="20"/>
        </w:rPr>
        <w:t>The performance of activities reaso</w:t>
      </w:r>
      <w:r w:rsidR="008C6C1D">
        <w:rPr>
          <w:b w:val="0"/>
          <w:sz w:val="20"/>
        </w:rPr>
        <w:t>nab</w:t>
      </w:r>
      <w:r w:rsidRPr="0095378E">
        <w:rPr>
          <w:b w:val="0"/>
          <w:sz w:val="20"/>
        </w:rPr>
        <w:t xml:space="preserve">ly necessary to </w:t>
      </w:r>
      <w:proofErr w:type="gramStart"/>
      <w:r w:rsidRPr="0095378E">
        <w:rPr>
          <w:b w:val="0"/>
          <w:sz w:val="20"/>
        </w:rPr>
        <w:t>effect</w:t>
      </w:r>
      <w:proofErr w:type="gramEnd"/>
      <w:r w:rsidRPr="0095378E">
        <w:rPr>
          <w:b w:val="0"/>
          <w:sz w:val="20"/>
        </w:rPr>
        <w:t xml:space="preserve"> the transition of the disengaged Services to the service recipients, as detailed and agreed in the disengagement plan.</w:t>
      </w:r>
    </w:p>
    <w:p w14:paraId="6E671451" w14:textId="77777777" w:rsidR="00483EF1" w:rsidRPr="0095378E" w:rsidRDefault="00365014" w:rsidP="009C5CD3">
      <w:pPr>
        <w:pStyle w:val="Normal2"/>
        <w:jc w:val="both"/>
        <w:rPr>
          <w:i/>
          <w:highlight w:val="lightGray"/>
        </w:rPr>
      </w:pPr>
      <w:r w:rsidRPr="0095378E">
        <w:t>The disengagement plan (as agreed and set out in a separate SOW) will detail the project plan, the costs and other relevant details for the Disengagement Services</w:t>
      </w:r>
    </w:p>
    <w:p w14:paraId="03836336" w14:textId="77777777" w:rsidR="00FB3DC5" w:rsidRPr="0095378E" w:rsidRDefault="00FB3DC5" w:rsidP="005D05C2">
      <w:pPr>
        <w:pStyle w:val="Heading2"/>
        <w:rPr>
          <w:sz w:val="20"/>
        </w:rPr>
      </w:pPr>
      <w:r w:rsidRPr="0095378E">
        <w:rPr>
          <w:sz w:val="20"/>
        </w:rPr>
        <w:t>Business Continuity and Disaster Recovery Services</w:t>
      </w:r>
    </w:p>
    <w:p w14:paraId="6281C4CA" w14:textId="77777777" w:rsidR="0044454F" w:rsidRPr="0095378E" w:rsidRDefault="00EA7D44" w:rsidP="0068086E">
      <w:pPr>
        <w:pStyle w:val="Heading2"/>
        <w:numPr>
          <w:ilvl w:val="0"/>
          <w:numId w:val="0"/>
        </w:numPr>
        <w:ind w:left="709"/>
        <w:rPr>
          <w:i/>
          <w:sz w:val="20"/>
        </w:rPr>
      </w:pPr>
      <w:r w:rsidRPr="0095378E">
        <w:rPr>
          <w:b w:val="0"/>
          <w:sz w:val="20"/>
          <w:lang w:eastAsia="en-US"/>
        </w:rPr>
        <w:t>Provided in accordance with the DOS</w:t>
      </w:r>
      <w:r w:rsidR="00634C06" w:rsidRPr="0095378E">
        <w:rPr>
          <w:b w:val="0"/>
          <w:i/>
          <w:sz w:val="20"/>
          <w:lang w:eastAsia="en-US"/>
        </w:rPr>
        <w:t>.</w:t>
      </w:r>
      <w:r w:rsidR="00634C06" w:rsidRPr="0095378E" w:rsidDel="00634C06">
        <w:rPr>
          <w:b w:val="0"/>
          <w:i/>
          <w:sz w:val="20"/>
          <w:lang w:eastAsia="en-US"/>
        </w:rPr>
        <w:t xml:space="preserve"> </w:t>
      </w:r>
    </w:p>
    <w:p w14:paraId="27675FBD" w14:textId="77777777" w:rsidR="00FB3DC5" w:rsidRPr="0095378E" w:rsidRDefault="00FB3DC5" w:rsidP="005D05C2">
      <w:pPr>
        <w:pStyle w:val="Heading2"/>
        <w:rPr>
          <w:sz w:val="20"/>
        </w:rPr>
      </w:pPr>
      <w:r w:rsidRPr="0095378E">
        <w:rPr>
          <w:sz w:val="20"/>
        </w:rPr>
        <w:t>In-Scope Countries</w:t>
      </w:r>
      <w:r w:rsidR="00E6055C" w:rsidRPr="0095378E">
        <w:rPr>
          <w:sz w:val="20"/>
        </w:rPr>
        <w:t xml:space="preserve"> </w:t>
      </w:r>
    </w:p>
    <w:p w14:paraId="43D08DC8" w14:textId="7D5D4C50" w:rsidR="00483EF1" w:rsidRPr="0095378E" w:rsidRDefault="00AF4E91" w:rsidP="00B275B4">
      <w:pPr>
        <w:pStyle w:val="Normal2"/>
        <w:numPr>
          <w:ilvl w:val="0"/>
          <w:numId w:val="41"/>
        </w:numPr>
        <w:shd w:val="clear" w:color="auto" w:fill="FFFFFF" w:themeFill="background1"/>
        <w:jc w:val="both"/>
      </w:pPr>
      <w:r w:rsidRPr="0095378E">
        <w:t>Australia</w:t>
      </w:r>
      <w:r w:rsidR="00D543DF" w:rsidRPr="0095378E">
        <w:t xml:space="preserve"> </w:t>
      </w:r>
      <w:ins w:id="2" w:author="Bajaj, Aastha" w:date="2018-05-10T15:35:00Z">
        <w:r w:rsidR="00555042">
          <w:t xml:space="preserve">/ US </w:t>
        </w:r>
      </w:ins>
    </w:p>
    <w:p w14:paraId="32DC0D5F" w14:textId="77777777" w:rsidR="000C58EA" w:rsidRPr="0095378E" w:rsidRDefault="000C58EA" w:rsidP="005D05C2">
      <w:pPr>
        <w:pStyle w:val="Heading2"/>
        <w:rPr>
          <w:sz w:val="20"/>
        </w:rPr>
      </w:pPr>
      <w:r w:rsidRPr="0095378E">
        <w:rPr>
          <w:sz w:val="20"/>
        </w:rPr>
        <w:t xml:space="preserve">Locations  </w:t>
      </w:r>
    </w:p>
    <w:p w14:paraId="3EF9B593" w14:textId="23F7AF25" w:rsidR="00AA7E1F" w:rsidRPr="0095378E" w:rsidRDefault="00AA7E1F" w:rsidP="002E742C">
      <w:pPr>
        <w:pStyle w:val="Heading5"/>
        <w:numPr>
          <w:ilvl w:val="0"/>
          <w:numId w:val="0"/>
        </w:numPr>
        <w:tabs>
          <w:tab w:val="left" w:pos="8190"/>
        </w:tabs>
        <w:ind w:left="737"/>
        <w:jc w:val="both"/>
        <w:rPr>
          <w:b w:val="0"/>
          <w:i w:val="0"/>
          <w:sz w:val="20"/>
        </w:rPr>
      </w:pPr>
      <w:r w:rsidRPr="0095378E">
        <w:rPr>
          <w:b w:val="0"/>
          <w:i w:val="0"/>
          <w:sz w:val="20"/>
        </w:rPr>
        <w:t xml:space="preserve">The Services contained in this SOW will be delivered from the Service Provider Locations to the </w:t>
      </w:r>
      <w:r w:rsidR="00E30769">
        <w:rPr>
          <w:b w:val="0"/>
          <w:i w:val="0"/>
          <w:sz w:val="20"/>
        </w:rPr>
        <w:t>XYZ</w:t>
      </w:r>
      <w:r w:rsidRPr="0095378E">
        <w:rPr>
          <w:b w:val="0"/>
          <w:i w:val="0"/>
          <w:sz w:val="20"/>
        </w:rPr>
        <w:t xml:space="preserve"> Service Locations set out below: </w:t>
      </w:r>
    </w:p>
    <w:p w14:paraId="0CB7ADDC" w14:textId="77777777" w:rsidR="001C5041" w:rsidRPr="0095378E" w:rsidRDefault="001C5041" w:rsidP="00AA7E1F">
      <w:pPr>
        <w:pStyle w:val="Heading5"/>
        <w:numPr>
          <w:ilvl w:val="0"/>
          <w:numId w:val="0"/>
        </w:numPr>
        <w:tabs>
          <w:tab w:val="left" w:pos="8190"/>
        </w:tabs>
        <w:ind w:left="737"/>
        <w:rPr>
          <w:b w:val="0"/>
          <w:i w:val="0"/>
          <w:sz w:val="20"/>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89"/>
        <w:gridCol w:w="3021"/>
        <w:gridCol w:w="3690"/>
      </w:tblGrid>
      <w:tr w:rsidR="00AA7E1F" w:rsidRPr="0095378E" w14:paraId="1EA91B96" w14:textId="77777777" w:rsidTr="00C57164">
        <w:trPr>
          <w:cantSplit/>
          <w:trHeight w:val="927"/>
          <w:tblHeader/>
        </w:trPr>
        <w:tc>
          <w:tcPr>
            <w:tcW w:w="1518" w:type="dxa"/>
            <w:shd w:val="clear" w:color="auto" w:fill="D9D9D9"/>
          </w:tcPr>
          <w:p w14:paraId="7D958225"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Region</w:t>
            </w:r>
          </w:p>
        </w:tc>
        <w:tc>
          <w:tcPr>
            <w:tcW w:w="3148" w:type="dxa"/>
            <w:shd w:val="clear" w:color="auto" w:fill="D9D9D9"/>
          </w:tcPr>
          <w:p w14:paraId="6BAED29B" w14:textId="7006F73B"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 xml:space="preserve">Onshore </w:t>
            </w:r>
            <w:r w:rsidR="00F565C9" w:rsidRPr="0095378E">
              <w:rPr>
                <w:rFonts w:cs="Arial"/>
                <w:b/>
                <w:szCs w:val="20"/>
                <w:lang w:eastAsia="zh-CN"/>
              </w:rPr>
              <w:t>Location (</w:t>
            </w:r>
            <w:r w:rsidR="00E30769">
              <w:rPr>
                <w:rFonts w:cs="Arial"/>
                <w:b/>
                <w:szCs w:val="20"/>
                <w:lang w:eastAsia="zh-CN"/>
              </w:rPr>
              <w:t>XYZ</w:t>
            </w:r>
            <w:r w:rsidRPr="0095378E">
              <w:rPr>
                <w:rFonts w:cs="Arial"/>
                <w:b/>
                <w:szCs w:val="20"/>
                <w:lang w:eastAsia="zh-CN"/>
              </w:rPr>
              <w:t xml:space="preserve"> Service Locations)</w:t>
            </w:r>
          </w:p>
        </w:tc>
        <w:tc>
          <w:tcPr>
            <w:tcW w:w="3867" w:type="dxa"/>
            <w:shd w:val="clear" w:color="auto" w:fill="D9D9D9"/>
          </w:tcPr>
          <w:p w14:paraId="2CD2663E" w14:textId="77777777" w:rsidR="00AA7E1F" w:rsidRPr="0095378E" w:rsidRDefault="00AA7E1F" w:rsidP="00C57164">
            <w:pPr>
              <w:pStyle w:val="SSMTableContent"/>
              <w:keepNext/>
              <w:keepLines/>
              <w:spacing w:before="60" w:after="60"/>
              <w:rPr>
                <w:rFonts w:cs="Arial"/>
                <w:b/>
                <w:szCs w:val="20"/>
                <w:lang w:eastAsia="zh-CN"/>
              </w:rPr>
            </w:pPr>
            <w:r w:rsidRPr="0095378E">
              <w:rPr>
                <w:rFonts w:cs="Arial"/>
                <w:b/>
                <w:szCs w:val="20"/>
                <w:lang w:eastAsia="zh-CN"/>
              </w:rPr>
              <w:t>Offshore Locations (Service Provider Locations)</w:t>
            </w:r>
          </w:p>
        </w:tc>
      </w:tr>
      <w:tr w:rsidR="00AA7E1F" w:rsidRPr="0095378E" w14:paraId="7EBF6461" w14:textId="77777777" w:rsidTr="002E742C">
        <w:trPr>
          <w:cantSplit/>
          <w:trHeight w:val="4407"/>
          <w:tblHeader/>
        </w:trPr>
        <w:tc>
          <w:tcPr>
            <w:tcW w:w="1518" w:type="dxa"/>
          </w:tcPr>
          <w:p w14:paraId="589412C5" w14:textId="77777777" w:rsidR="00AA7E1F" w:rsidRPr="0095378E" w:rsidRDefault="00AA7E1F" w:rsidP="00C57164">
            <w:pPr>
              <w:pStyle w:val="SSMTableContent"/>
              <w:keepNext/>
              <w:keepLines/>
              <w:spacing w:before="60" w:after="60"/>
              <w:rPr>
                <w:rFonts w:cs="Arial"/>
                <w:szCs w:val="20"/>
                <w:lang w:eastAsia="zh-CN"/>
              </w:rPr>
            </w:pPr>
            <w:r w:rsidRPr="0095378E">
              <w:rPr>
                <w:rFonts w:cs="Arial"/>
                <w:szCs w:val="20"/>
                <w:lang w:eastAsia="zh-CN"/>
              </w:rPr>
              <w:t>Australia</w:t>
            </w:r>
          </w:p>
        </w:tc>
        <w:tc>
          <w:tcPr>
            <w:tcW w:w="3148" w:type="dxa"/>
          </w:tcPr>
          <w:p w14:paraId="43A10222" w14:textId="564775A3" w:rsidR="00AA7E1F" w:rsidRPr="0095378E" w:rsidRDefault="00E30769" w:rsidP="00C57164">
            <w:pPr>
              <w:pStyle w:val="SSMTableContent"/>
              <w:keepNext/>
              <w:keepLines/>
              <w:spacing w:before="60" w:after="60"/>
              <w:rPr>
                <w:rFonts w:cs="Arial"/>
                <w:szCs w:val="20"/>
                <w:lang w:eastAsia="zh-CN"/>
              </w:rPr>
            </w:pPr>
            <w:r>
              <w:rPr>
                <w:rFonts w:cs="Arial"/>
                <w:szCs w:val="20"/>
                <w:lang w:eastAsia="zh-CN"/>
              </w:rPr>
              <w:t>XYZ</w:t>
            </w:r>
            <w:r w:rsidR="00AA7E1F" w:rsidRPr="0095378E">
              <w:rPr>
                <w:rFonts w:cs="Arial"/>
                <w:szCs w:val="20"/>
                <w:lang w:eastAsia="zh-CN"/>
              </w:rPr>
              <w:t xml:space="preserve"> premises in Melbourne </w:t>
            </w:r>
          </w:p>
        </w:tc>
        <w:tc>
          <w:tcPr>
            <w:tcW w:w="3867" w:type="dxa"/>
          </w:tcPr>
          <w:p w14:paraId="15E14922" w14:textId="6890E944" w:rsidR="00AA7E1F" w:rsidRPr="0095378E" w:rsidRDefault="00AA7E1F" w:rsidP="002E742C">
            <w:pPr>
              <w:keepNext/>
              <w:jc w:val="both"/>
              <w:rPr>
                <w:rFonts w:ascii="Arial" w:hAnsi="Arial" w:cs="Arial"/>
                <w:sz w:val="20"/>
                <w:szCs w:val="20"/>
                <w:lang w:eastAsia="zh-CN"/>
              </w:rPr>
            </w:pPr>
          </w:p>
        </w:tc>
      </w:tr>
    </w:tbl>
    <w:p w14:paraId="0F7AE4F0" w14:textId="77777777" w:rsidR="00AA7E1F" w:rsidRPr="0095378E" w:rsidRDefault="00AA7E1F" w:rsidP="00483EF1">
      <w:pPr>
        <w:pStyle w:val="Normal2"/>
        <w:jc w:val="both"/>
        <w:rPr>
          <w:i/>
        </w:rPr>
      </w:pPr>
    </w:p>
    <w:p w14:paraId="78AD7CDD" w14:textId="77777777" w:rsidR="00A2211C" w:rsidRPr="0095378E" w:rsidRDefault="007B43F1" w:rsidP="00A2211C">
      <w:pPr>
        <w:pStyle w:val="Heading5"/>
        <w:numPr>
          <w:ilvl w:val="0"/>
          <w:numId w:val="0"/>
        </w:numPr>
        <w:tabs>
          <w:tab w:val="left" w:pos="8190"/>
        </w:tabs>
        <w:ind w:left="737"/>
        <w:rPr>
          <w:i w:val="0"/>
          <w:sz w:val="20"/>
        </w:rPr>
      </w:pPr>
      <w:r w:rsidRPr="0095378E">
        <w:rPr>
          <w:i w:val="0"/>
          <w:sz w:val="20"/>
        </w:rPr>
        <w:lastRenderedPageBreak/>
        <w:t xml:space="preserve">Support Hours for the region (as set out in the table above) are as follows: </w:t>
      </w:r>
    </w:p>
    <w:p w14:paraId="329C1489" w14:textId="77777777" w:rsidR="007B43F1" w:rsidRPr="0095378E" w:rsidRDefault="007B43F1" w:rsidP="007633D5">
      <w:pPr>
        <w:pStyle w:val="Heading5"/>
        <w:numPr>
          <w:ilvl w:val="0"/>
          <w:numId w:val="24"/>
        </w:numPr>
        <w:tabs>
          <w:tab w:val="left" w:pos="8190"/>
        </w:tabs>
        <w:rPr>
          <w:b w:val="0"/>
          <w:i w:val="0"/>
          <w:sz w:val="20"/>
        </w:rPr>
      </w:pPr>
      <w:r w:rsidRPr="0095378E">
        <w:rPr>
          <w:b w:val="0"/>
          <w:i w:val="0"/>
          <w:sz w:val="20"/>
        </w:rPr>
        <w:t>Standard Support Hours for all Incident priorities</w:t>
      </w:r>
      <w:r w:rsidR="00B223B9" w:rsidRPr="0095378E">
        <w:rPr>
          <w:b w:val="0"/>
          <w:i w:val="0"/>
          <w:sz w:val="20"/>
        </w:rPr>
        <w:t xml:space="preserve"> and deployments</w:t>
      </w:r>
      <w:r w:rsidRPr="0095378E">
        <w:rPr>
          <w:b w:val="0"/>
          <w:i w:val="0"/>
          <w:sz w:val="20"/>
        </w:rPr>
        <w:t>:</w:t>
      </w:r>
    </w:p>
    <w:p w14:paraId="28CC9520" w14:textId="77777777" w:rsidR="00B223B9" w:rsidRPr="0095378E" w:rsidRDefault="007B43F1" w:rsidP="00B223B9">
      <w:pPr>
        <w:pStyle w:val="Heading5"/>
        <w:numPr>
          <w:ilvl w:val="1"/>
          <w:numId w:val="24"/>
        </w:numPr>
        <w:tabs>
          <w:tab w:val="left" w:pos="8190"/>
        </w:tabs>
        <w:rPr>
          <w:b w:val="0"/>
          <w:i w:val="0"/>
          <w:sz w:val="20"/>
        </w:rPr>
      </w:pPr>
      <w:r w:rsidRPr="0095378E">
        <w:rPr>
          <w:b w:val="0"/>
          <w:i w:val="0"/>
          <w:sz w:val="20"/>
        </w:rPr>
        <w:t xml:space="preserve">Manned/physical Support Hours: </w:t>
      </w:r>
      <w:r w:rsidR="00A3667F" w:rsidRPr="0095378E">
        <w:rPr>
          <w:b w:val="0"/>
          <w:i w:val="0"/>
          <w:sz w:val="20"/>
        </w:rPr>
        <w:t>08</w:t>
      </w:r>
      <w:r w:rsidR="001858B8" w:rsidRPr="0095378E">
        <w:rPr>
          <w:b w:val="0"/>
          <w:i w:val="0"/>
          <w:sz w:val="20"/>
        </w:rPr>
        <w:t>:00</w:t>
      </w:r>
      <w:r w:rsidRPr="0095378E">
        <w:rPr>
          <w:b w:val="0"/>
          <w:i w:val="0"/>
          <w:sz w:val="20"/>
        </w:rPr>
        <w:t xml:space="preserve"> – </w:t>
      </w:r>
      <w:r w:rsidR="001858B8" w:rsidRPr="0095378E">
        <w:rPr>
          <w:b w:val="0"/>
          <w:i w:val="0"/>
          <w:sz w:val="20"/>
        </w:rPr>
        <w:t>23:00</w:t>
      </w:r>
      <w:r w:rsidRPr="0095378E">
        <w:rPr>
          <w:b w:val="0"/>
          <w:i w:val="0"/>
          <w:sz w:val="20"/>
        </w:rPr>
        <w:t xml:space="preserve"> AEST Monday to Friday (except public holidays in Melbourne)</w:t>
      </w:r>
    </w:p>
    <w:p w14:paraId="4B81BFCC" w14:textId="77777777" w:rsidR="002B774B" w:rsidRPr="0095378E" w:rsidRDefault="00DC47F6" w:rsidP="00B223B9">
      <w:pPr>
        <w:pStyle w:val="Heading5"/>
        <w:numPr>
          <w:ilvl w:val="0"/>
          <w:numId w:val="24"/>
        </w:numPr>
        <w:tabs>
          <w:tab w:val="left" w:pos="8190"/>
        </w:tabs>
        <w:rPr>
          <w:b w:val="0"/>
          <w:i w:val="0"/>
          <w:sz w:val="20"/>
        </w:rPr>
      </w:pPr>
      <w:r w:rsidRPr="0095378E">
        <w:rPr>
          <w:b w:val="0"/>
          <w:i w:val="0"/>
          <w:sz w:val="20"/>
        </w:rPr>
        <w:t>Deployment</w:t>
      </w:r>
      <w:r w:rsidR="00B337C0" w:rsidRPr="0095378E">
        <w:rPr>
          <w:b w:val="0"/>
          <w:i w:val="0"/>
          <w:sz w:val="20"/>
        </w:rPr>
        <w:t xml:space="preserve"> s</w:t>
      </w:r>
      <w:r w:rsidR="00ED352B" w:rsidRPr="0095378E">
        <w:rPr>
          <w:b w:val="0"/>
          <w:i w:val="0"/>
          <w:sz w:val="20"/>
        </w:rPr>
        <w:t xml:space="preserve">upport outside of </w:t>
      </w:r>
      <w:r w:rsidR="00B223B9" w:rsidRPr="0095378E">
        <w:rPr>
          <w:b w:val="0"/>
          <w:i w:val="0"/>
          <w:sz w:val="20"/>
        </w:rPr>
        <w:t>st</w:t>
      </w:r>
      <w:r w:rsidR="00ED352B" w:rsidRPr="0095378E">
        <w:rPr>
          <w:b w:val="0"/>
          <w:i w:val="0"/>
          <w:sz w:val="20"/>
        </w:rPr>
        <w:t xml:space="preserve">andard </w:t>
      </w:r>
      <w:r w:rsidR="00B223B9" w:rsidRPr="0095378E">
        <w:rPr>
          <w:b w:val="0"/>
          <w:i w:val="0"/>
          <w:sz w:val="20"/>
        </w:rPr>
        <w:t>s</w:t>
      </w:r>
      <w:r w:rsidR="00ED352B" w:rsidRPr="0095378E">
        <w:rPr>
          <w:b w:val="0"/>
          <w:i w:val="0"/>
          <w:sz w:val="20"/>
        </w:rPr>
        <w:t>upport hours (i.e. after hours on weekdays and on weeke</w:t>
      </w:r>
      <w:r w:rsidR="00B223B9" w:rsidRPr="0095378E">
        <w:rPr>
          <w:b w:val="0"/>
          <w:i w:val="0"/>
          <w:sz w:val="20"/>
        </w:rPr>
        <w:t xml:space="preserve">nds) will be provided by prior notice </w:t>
      </w:r>
      <w:r w:rsidR="007061A0">
        <w:rPr>
          <w:b w:val="0"/>
          <w:i w:val="0"/>
          <w:sz w:val="20"/>
        </w:rPr>
        <w:t xml:space="preserve">of 48 hours </w:t>
      </w:r>
    </w:p>
    <w:p w14:paraId="4BA7C069" w14:textId="4288D9B4" w:rsidR="002B774B" w:rsidRPr="0095378E" w:rsidRDefault="002B774B" w:rsidP="00B223B9">
      <w:pPr>
        <w:pStyle w:val="Heading5"/>
        <w:numPr>
          <w:ilvl w:val="0"/>
          <w:numId w:val="24"/>
        </w:numPr>
        <w:tabs>
          <w:tab w:val="left" w:pos="8190"/>
        </w:tabs>
        <w:rPr>
          <w:b w:val="0"/>
          <w:i w:val="0"/>
          <w:sz w:val="20"/>
        </w:rPr>
      </w:pPr>
      <w:r w:rsidRPr="0095378E">
        <w:rPr>
          <w:b w:val="0"/>
          <w:i w:val="0"/>
          <w:sz w:val="20"/>
        </w:rPr>
        <w:t xml:space="preserve">Command Centre Support </w:t>
      </w:r>
      <w:r w:rsidR="00687653" w:rsidRPr="0095378E">
        <w:rPr>
          <w:b w:val="0"/>
          <w:i w:val="0"/>
          <w:sz w:val="20"/>
        </w:rPr>
        <w:t>Hours: 08:00 – 23:00 AEST Monday to Friday</w:t>
      </w:r>
      <w:r w:rsidR="00CA6719">
        <w:rPr>
          <w:b w:val="0"/>
          <w:i w:val="0"/>
          <w:sz w:val="20"/>
        </w:rPr>
        <w:t xml:space="preserve"> (except public holidays in Melbourne)</w:t>
      </w:r>
      <w:r w:rsidRPr="0095378E">
        <w:rPr>
          <w:b w:val="0"/>
          <w:i w:val="0"/>
          <w:sz w:val="20"/>
        </w:rPr>
        <w:t>.</w:t>
      </w:r>
    </w:p>
    <w:p w14:paraId="7D8D6B09" w14:textId="77777777" w:rsidR="00F31F5F" w:rsidRPr="0095378E" w:rsidRDefault="00F31F5F" w:rsidP="001858B8">
      <w:pPr>
        <w:pStyle w:val="Normal2"/>
        <w:ind w:left="0"/>
        <w:jc w:val="both"/>
      </w:pPr>
    </w:p>
    <w:p w14:paraId="355031E1" w14:textId="77777777" w:rsidR="00FB3DC5" w:rsidRPr="0095378E" w:rsidRDefault="00FB3DC5" w:rsidP="005D05C2">
      <w:pPr>
        <w:pStyle w:val="Heading2"/>
        <w:rPr>
          <w:sz w:val="20"/>
        </w:rPr>
      </w:pPr>
      <w:r w:rsidRPr="0095378E">
        <w:rPr>
          <w:sz w:val="20"/>
        </w:rPr>
        <w:t>Organisational Chart</w:t>
      </w:r>
    </w:p>
    <w:p w14:paraId="60965715" w14:textId="77777777" w:rsidR="00FB3DC5" w:rsidRPr="0095378E" w:rsidRDefault="00FB3DC5" w:rsidP="00B31342">
      <w:pPr>
        <w:pStyle w:val="Normal2"/>
        <w:jc w:val="both"/>
      </w:pPr>
      <w:r w:rsidRPr="0095378E">
        <w:t xml:space="preserve">The diagram below outlines the </w:t>
      </w:r>
      <w:r w:rsidR="005A5AE9" w:rsidRPr="0095378E">
        <w:t xml:space="preserve">day one </w:t>
      </w:r>
      <w:r w:rsidRPr="0095378E">
        <w:t>organisational structure to deliver the agreed scope of Services in this SOW.</w:t>
      </w:r>
    </w:p>
    <w:p w14:paraId="0297B260" w14:textId="77777777" w:rsidR="00A2729E" w:rsidRPr="0095378E" w:rsidRDefault="00A2729E" w:rsidP="00B31342">
      <w:pPr>
        <w:pStyle w:val="Normal2"/>
        <w:jc w:val="both"/>
      </w:pPr>
    </w:p>
    <w:p w14:paraId="10A2B604" w14:textId="1A51CECA" w:rsidR="00F8278B" w:rsidRPr="0095378E" w:rsidRDefault="00F8278B" w:rsidP="00B31342">
      <w:pPr>
        <w:pStyle w:val="Normal2"/>
        <w:jc w:val="both"/>
      </w:pPr>
    </w:p>
    <w:p w14:paraId="4D2D6037" w14:textId="77777777" w:rsidR="00430CE7" w:rsidRPr="0095378E" w:rsidRDefault="00430CE7" w:rsidP="00C33B1A">
      <w:pPr>
        <w:pStyle w:val="Normal2"/>
        <w:ind w:left="0"/>
        <w:jc w:val="both"/>
      </w:pPr>
    </w:p>
    <w:p w14:paraId="60D107A1" w14:textId="77777777" w:rsidR="00430CE7" w:rsidRPr="0095378E" w:rsidRDefault="00430CE7" w:rsidP="0099459B">
      <w:pPr>
        <w:pStyle w:val="Normal2"/>
        <w:ind w:left="0"/>
        <w:jc w:val="both"/>
      </w:pPr>
    </w:p>
    <w:p w14:paraId="4E1E89AC" w14:textId="77777777" w:rsidR="00D8201B" w:rsidRPr="0095378E" w:rsidRDefault="00D8201B" w:rsidP="00D8201B">
      <w:pPr>
        <w:pStyle w:val="Heading2"/>
        <w:rPr>
          <w:sz w:val="20"/>
        </w:rPr>
      </w:pPr>
      <w:r w:rsidRPr="0095378E">
        <w:rPr>
          <w:sz w:val="20"/>
        </w:rPr>
        <w:t>Baseline Metrics for defects</w:t>
      </w:r>
    </w:p>
    <w:p w14:paraId="049471B1" w14:textId="77777777" w:rsidR="00D8201B" w:rsidRPr="0095378E" w:rsidRDefault="00D8201B" w:rsidP="00D8201B">
      <w:pPr>
        <w:pStyle w:val="Heading5"/>
        <w:numPr>
          <w:ilvl w:val="0"/>
          <w:numId w:val="0"/>
        </w:numPr>
        <w:tabs>
          <w:tab w:val="left" w:pos="8190"/>
        </w:tabs>
        <w:ind w:left="709"/>
        <w:rPr>
          <w:b w:val="0"/>
          <w:i w:val="0"/>
          <w:sz w:val="20"/>
        </w:rPr>
      </w:pPr>
      <w:r w:rsidRPr="0095378E">
        <w:rPr>
          <w:b w:val="0"/>
          <w:i w:val="0"/>
          <w:sz w:val="20"/>
        </w:rPr>
        <w:t>The following volumes per quarter will constitute the Baseline Metrics for defects for the purposes of this SOW:</w:t>
      </w:r>
    </w:p>
    <w:p w14:paraId="2F8DAB82" w14:textId="77777777" w:rsidR="002E5A6C" w:rsidRDefault="002E5A6C" w:rsidP="002E5A6C">
      <w:pPr>
        <w:rPr>
          <w:lang w:val="en-US" w:eastAsia="en-AU"/>
        </w:rPr>
      </w:pPr>
    </w:p>
    <w:tbl>
      <w:tblPr>
        <w:tblW w:w="8080" w:type="dxa"/>
        <w:tblInd w:w="694" w:type="dxa"/>
        <w:tblCellMar>
          <w:left w:w="0" w:type="dxa"/>
          <w:right w:w="0" w:type="dxa"/>
        </w:tblCellMar>
        <w:tblLook w:val="04A0" w:firstRow="1" w:lastRow="0" w:firstColumn="1" w:lastColumn="0" w:noHBand="0" w:noVBand="1"/>
      </w:tblPr>
      <w:tblGrid>
        <w:gridCol w:w="2399"/>
        <w:gridCol w:w="960"/>
        <w:gridCol w:w="960"/>
        <w:gridCol w:w="960"/>
        <w:gridCol w:w="960"/>
        <w:gridCol w:w="1841"/>
      </w:tblGrid>
      <w:tr w:rsidR="002E5A6C" w14:paraId="0FFC6CBA" w14:textId="77777777" w:rsidTr="00DA2CA7">
        <w:trPr>
          <w:trHeight w:val="300"/>
        </w:trPr>
        <w:tc>
          <w:tcPr>
            <w:tcW w:w="2399" w:type="dxa"/>
            <w:vMerge w:val="restart"/>
            <w:tcBorders>
              <w:top w:val="single" w:sz="12" w:space="0" w:color="auto"/>
              <w:left w:val="single" w:sz="12" w:space="0" w:color="auto"/>
              <w:bottom w:val="single" w:sz="12" w:space="0" w:color="000000"/>
              <w:right w:val="single" w:sz="12" w:space="0" w:color="auto"/>
            </w:tcBorders>
            <w:shd w:val="clear" w:color="auto" w:fill="5B9BD5"/>
            <w:noWrap/>
            <w:tcMar>
              <w:top w:w="0" w:type="dxa"/>
              <w:left w:w="108" w:type="dxa"/>
              <w:bottom w:w="0" w:type="dxa"/>
              <w:right w:w="108" w:type="dxa"/>
            </w:tcMar>
            <w:vAlign w:val="center"/>
            <w:hideMark/>
          </w:tcPr>
          <w:p w14:paraId="68F96407"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Volume Driver</w:t>
            </w:r>
          </w:p>
        </w:tc>
        <w:tc>
          <w:tcPr>
            <w:tcW w:w="960" w:type="dxa"/>
            <w:tcBorders>
              <w:top w:val="single" w:sz="12" w:space="0" w:color="auto"/>
              <w:left w:val="nil"/>
              <w:bottom w:val="nil"/>
              <w:right w:val="single" w:sz="12" w:space="0" w:color="auto"/>
            </w:tcBorders>
            <w:shd w:val="clear" w:color="auto" w:fill="5B9BD5"/>
            <w:tcMar>
              <w:top w:w="0" w:type="dxa"/>
              <w:left w:w="108" w:type="dxa"/>
              <w:bottom w:w="0" w:type="dxa"/>
              <w:right w:w="108" w:type="dxa"/>
            </w:tcMar>
            <w:vAlign w:val="center"/>
            <w:hideMark/>
          </w:tcPr>
          <w:p w14:paraId="427F5D8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 </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2B33B69F"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Q1</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79F1BC89"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Q2</w:t>
            </w:r>
          </w:p>
        </w:tc>
        <w:tc>
          <w:tcPr>
            <w:tcW w:w="960"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49DADE9D"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Q3</w:t>
            </w:r>
          </w:p>
        </w:tc>
        <w:tc>
          <w:tcPr>
            <w:tcW w:w="1841" w:type="dxa"/>
            <w:tcBorders>
              <w:top w:val="single" w:sz="12" w:space="0" w:color="auto"/>
              <w:left w:val="nil"/>
              <w:bottom w:val="nil"/>
              <w:right w:val="single" w:sz="12" w:space="0" w:color="auto"/>
            </w:tcBorders>
            <w:shd w:val="clear" w:color="auto" w:fill="5B9BD5"/>
            <w:noWrap/>
            <w:tcMar>
              <w:top w:w="0" w:type="dxa"/>
              <w:left w:w="108" w:type="dxa"/>
              <w:bottom w:w="0" w:type="dxa"/>
              <w:right w:w="108" w:type="dxa"/>
            </w:tcMar>
            <w:vAlign w:val="center"/>
            <w:hideMark/>
          </w:tcPr>
          <w:p w14:paraId="6C9AF6D6"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Q4</w:t>
            </w:r>
          </w:p>
        </w:tc>
      </w:tr>
      <w:tr w:rsidR="002E5A6C" w14:paraId="2121B8A9" w14:textId="77777777" w:rsidTr="00DA2CA7">
        <w:trPr>
          <w:trHeight w:val="530"/>
        </w:trPr>
        <w:tc>
          <w:tcPr>
            <w:tcW w:w="2399" w:type="dxa"/>
            <w:vMerge/>
            <w:tcBorders>
              <w:top w:val="single" w:sz="12" w:space="0" w:color="auto"/>
              <w:left w:val="single" w:sz="12" w:space="0" w:color="auto"/>
              <w:bottom w:val="single" w:sz="12" w:space="0" w:color="000000"/>
              <w:right w:val="single" w:sz="12" w:space="0" w:color="auto"/>
            </w:tcBorders>
            <w:vAlign w:val="center"/>
            <w:hideMark/>
          </w:tcPr>
          <w:p w14:paraId="61E3CE25" w14:textId="77777777" w:rsidR="002E5A6C" w:rsidRDefault="002E5A6C">
            <w:pPr>
              <w:rPr>
                <w:rFonts w:ascii="Arial" w:eastAsiaTheme="minorHAnsi" w:hAnsi="Arial" w:cs="Arial"/>
                <w:b/>
                <w:bCs/>
                <w:color w:val="FFFFFF"/>
                <w:sz w:val="20"/>
                <w:szCs w:val="20"/>
              </w:rPr>
            </w:pPr>
          </w:p>
        </w:tc>
        <w:tc>
          <w:tcPr>
            <w:tcW w:w="960" w:type="dxa"/>
            <w:tcBorders>
              <w:top w:val="nil"/>
              <w:left w:val="nil"/>
              <w:bottom w:val="single" w:sz="12" w:space="0" w:color="auto"/>
              <w:right w:val="single" w:sz="12" w:space="0" w:color="auto"/>
            </w:tcBorders>
            <w:shd w:val="clear" w:color="auto" w:fill="5B9BD5"/>
            <w:tcMar>
              <w:top w:w="0" w:type="dxa"/>
              <w:left w:w="108" w:type="dxa"/>
              <w:bottom w:w="0" w:type="dxa"/>
              <w:right w:w="108" w:type="dxa"/>
            </w:tcMar>
            <w:vAlign w:val="center"/>
            <w:hideMark/>
          </w:tcPr>
          <w:p w14:paraId="7B685294"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C35029B"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Dec 17)</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48B1E47A"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Mar 18)</w:t>
            </w:r>
          </w:p>
        </w:tc>
        <w:tc>
          <w:tcPr>
            <w:tcW w:w="960"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6B96F303"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June 18)</w:t>
            </w:r>
          </w:p>
        </w:tc>
        <w:tc>
          <w:tcPr>
            <w:tcW w:w="1841" w:type="dxa"/>
            <w:tcBorders>
              <w:top w:val="nil"/>
              <w:left w:val="nil"/>
              <w:bottom w:val="single" w:sz="12" w:space="0" w:color="auto"/>
              <w:right w:val="single" w:sz="12" w:space="0" w:color="auto"/>
            </w:tcBorders>
            <w:shd w:val="clear" w:color="auto" w:fill="5B9BD5"/>
            <w:noWrap/>
            <w:tcMar>
              <w:top w:w="0" w:type="dxa"/>
              <w:left w:w="108" w:type="dxa"/>
              <w:bottom w:w="0" w:type="dxa"/>
              <w:right w:w="108" w:type="dxa"/>
            </w:tcMar>
            <w:vAlign w:val="center"/>
            <w:hideMark/>
          </w:tcPr>
          <w:p w14:paraId="18F59A00" w14:textId="77777777" w:rsidR="002E5A6C" w:rsidRDefault="002E5A6C">
            <w:pPr>
              <w:jc w:val="center"/>
              <w:rPr>
                <w:rFonts w:ascii="Arial" w:hAnsi="Arial" w:cs="Arial"/>
                <w:b/>
                <w:bCs/>
                <w:color w:val="FFFFFF"/>
                <w:sz w:val="20"/>
                <w:szCs w:val="20"/>
              </w:rPr>
            </w:pPr>
            <w:r>
              <w:rPr>
                <w:rFonts w:ascii="Arial" w:hAnsi="Arial" w:cs="Arial"/>
                <w:b/>
                <w:bCs/>
                <w:color w:val="FFFFFF"/>
                <w:sz w:val="20"/>
                <w:szCs w:val="20"/>
              </w:rPr>
              <w:t>(End of Sep 18)</w:t>
            </w:r>
          </w:p>
        </w:tc>
      </w:tr>
      <w:tr w:rsidR="00167678" w14:paraId="4A7052B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25B5E9E3" w14:textId="1111A03A" w:rsidR="00167678" w:rsidRDefault="00167678" w:rsidP="00167678">
            <w:pPr>
              <w:jc w:val="center"/>
              <w:rPr>
                <w:rFonts w:ascii="Arial" w:hAnsi="Arial" w:cs="Arial"/>
                <w:color w:val="000000"/>
                <w:sz w:val="20"/>
                <w:szCs w:val="20"/>
              </w:rPr>
            </w:pPr>
            <w:r>
              <w:rPr>
                <w:rFonts w:ascii="Arial" w:hAnsi="Arial" w:cs="Arial"/>
                <w:color w:val="000000"/>
                <w:sz w:val="20"/>
                <w:szCs w:val="20"/>
              </w:rPr>
              <w:t>Defects*</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EDA6FAC" w14:textId="5F700A6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CFAFAE5" w14:textId="684C6A09"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3377DBC3" w14:textId="568CB9D4" w:rsidR="00167678" w:rsidRDefault="00167678" w:rsidP="00167678">
            <w:pPr>
              <w:jc w:val="center"/>
              <w:rPr>
                <w:rFonts w:ascii="Arial" w:hAnsi="Arial" w:cs="Arial"/>
                <w:color w:val="000000"/>
                <w:sz w:val="20"/>
                <w:szCs w:val="20"/>
              </w:rPr>
            </w:pPr>
            <w:r>
              <w:rPr>
                <w:rFonts w:ascii="Arial" w:hAnsi="Arial" w:cs="Arial"/>
                <w:color w:val="000000"/>
                <w:sz w:val="20"/>
                <w:szCs w:val="20"/>
              </w:rPr>
              <w:t>270</w:t>
            </w:r>
          </w:p>
        </w:tc>
        <w:tc>
          <w:tcPr>
            <w:tcW w:w="960"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1836A700" w14:textId="6FC1DCB2" w:rsidR="00167678" w:rsidRDefault="00167678" w:rsidP="00167678">
            <w:pPr>
              <w:jc w:val="center"/>
              <w:rPr>
                <w:rFonts w:ascii="Arial" w:hAnsi="Arial" w:cs="Arial"/>
                <w:color w:val="000000"/>
                <w:sz w:val="20"/>
                <w:szCs w:val="20"/>
              </w:rPr>
            </w:pPr>
            <w:r>
              <w:rPr>
                <w:rFonts w:ascii="Arial" w:hAnsi="Arial" w:cs="Arial"/>
                <w:color w:val="000000"/>
                <w:sz w:val="20"/>
                <w:szCs w:val="20"/>
              </w:rPr>
              <w:t>235</w:t>
            </w:r>
          </w:p>
        </w:tc>
        <w:tc>
          <w:tcPr>
            <w:tcW w:w="1841" w:type="dxa"/>
            <w:tcBorders>
              <w:top w:val="nil"/>
              <w:left w:val="nil"/>
              <w:bottom w:val="single" w:sz="12" w:space="0" w:color="auto"/>
              <w:right w:val="single" w:sz="12" w:space="0" w:color="auto"/>
            </w:tcBorders>
            <w:noWrap/>
            <w:tcMar>
              <w:top w:w="0" w:type="dxa"/>
              <w:left w:w="108" w:type="dxa"/>
              <w:bottom w:w="0" w:type="dxa"/>
              <w:right w:w="108" w:type="dxa"/>
            </w:tcMar>
            <w:vAlign w:val="center"/>
            <w:hideMark/>
          </w:tcPr>
          <w:p w14:paraId="03B178B4" w14:textId="7B3C7AF7" w:rsidR="00167678" w:rsidRDefault="00167678" w:rsidP="00167678">
            <w:pPr>
              <w:jc w:val="center"/>
              <w:rPr>
                <w:rFonts w:ascii="Arial" w:hAnsi="Arial" w:cs="Arial"/>
                <w:color w:val="000000"/>
                <w:sz w:val="20"/>
                <w:szCs w:val="20"/>
              </w:rPr>
            </w:pPr>
            <w:r>
              <w:rPr>
                <w:rFonts w:ascii="Arial" w:hAnsi="Arial" w:cs="Arial"/>
                <w:color w:val="000000"/>
                <w:sz w:val="20"/>
                <w:szCs w:val="20"/>
              </w:rPr>
              <w:t>200</w:t>
            </w:r>
          </w:p>
        </w:tc>
      </w:tr>
      <w:tr w:rsidR="00167678" w14:paraId="55BA4C64"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52229265" w14:textId="78699D45" w:rsidR="00167678" w:rsidRDefault="00167678" w:rsidP="00167678">
            <w:pPr>
              <w:jc w:val="center"/>
              <w:rPr>
                <w:rFonts w:ascii="Arial" w:hAnsi="Arial" w:cs="Arial"/>
                <w:color w:val="000000"/>
                <w:sz w:val="20"/>
                <w:szCs w:val="20"/>
              </w:rPr>
            </w:pPr>
            <w:r>
              <w:rPr>
                <w:rFonts w:ascii="Arial" w:hAnsi="Arial" w:cs="Arial"/>
                <w:color w:val="000000"/>
                <w:sz w:val="20"/>
                <w:szCs w:val="20"/>
              </w:rPr>
              <w:t>Expected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13570AF4" w14:textId="65868B0F"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D4BF974" w14:textId="7591AFA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6AD7D35" w14:textId="710CF834" w:rsidR="00167678" w:rsidRDefault="00167678" w:rsidP="00167678">
            <w:pPr>
              <w:jc w:val="center"/>
              <w:rPr>
                <w:rFonts w:ascii="Arial" w:hAnsi="Arial" w:cs="Arial"/>
                <w:color w:val="000000"/>
                <w:sz w:val="20"/>
                <w:szCs w:val="20"/>
              </w:rPr>
            </w:pPr>
            <w:r>
              <w:rPr>
                <w:rFonts w:ascii="Arial" w:hAnsi="Arial" w:cs="Arial"/>
                <w:color w:val="000000"/>
                <w:sz w:val="20"/>
                <w:szCs w:val="20"/>
              </w:rPr>
              <w:t>243</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38A91838" w14:textId="199ACF04" w:rsidR="00167678" w:rsidRDefault="00167678" w:rsidP="00167678">
            <w:pPr>
              <w:jc w:val="center"/>
              <w:rPr>
                <w:rFonts w:ascii="Arial" w:hAnsi="Arial" w:cs="Arial"/>
                <w:color w:val="000000"/>
                <w:sz w:val="20"/>
                <w:szCs w:val="20"/>
              </w:rPr>
            </w:pPr>
            <w:r>
              <w:rPr>
                <w:rFonts w:ascii="Arial" w:hAnsi="Arial" w:cs="Arial"/>
                <w:color w:val="000000"/>
                <w:sz w:val="20"/>
                <w:szCs w:val="20"/>
              </w:rPr>
              <w:t>212</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4A12FE80" w14:textId="6304841F" w:rsidR="00167678" w:rsidRDefault="00167678" w:rsidP="00167678">
            <w:pPr>
              <w:jc w:val="center"/>
              <w:rPr>
                <w:rFonts w:ascii="Arial" w:hAnsi="Arial" w:cs="Arial"/>
                <w:color w:val="000000"/>
                <w:sz w:val="20"/>
                <w:szCs w:val="20"/>
              </w:rPr>
            </w:pPr>
            <w:r>
              <w:rPr>
                <w:rFonts w:ascii="Arial" w:hAnsi="Arial" w:cs="Arial"/>
                <w:color w:val="000000"/>
                <w:sz w:val="20"/>
                <w:szCs w:val="20"/>
              </w:rPr>
              <w:t>180</w:t>
            </w:r>
          </w:p>
        </w:tc>
      </w:tr>
      <w:tr w:rsidR="00167678" w14:paraId="5B4DE38A" w14:textId="77777777" w:rsidTr="00DA2CA7">
        <w:trPr>
          <w:trHeight w:val="310"/>
        </w:trPr>
        <w:tc>
          <w:tcPr>
            <w:tcW w:w="2399" w:type="dxa"/>
            <w:tcBorders>
              <w:top w:val="nil"/>
              <w:left w:val="single" w:sz="12" w:space="0" w:color="auto"/>
              <w:bottom w:val="single" w:sz="12" w:space="0" w:color="auto"/>
              <w:right w:val="single" w:sz="12" w:space="0" w:color="auto"/>
            </w:tcBorders>
            <w:shd w:val="clear" w:color="auto" w:fill="BDD7EE"/>
            <w:noWrap/>
            <w:tcMar>
              <w:top w:w="0" w:type="dxa"/>
              <w:left w:w="108" w:type="dxa"/>
              <w:bottom w:w="0" w:type="dxa"/>
              <w:right w:w="108" w:type="dxa"/>
            </w:tcMar>
            <w:vAlign w:val="center"/>
            <w:hideMark/>
          </w:tcPr>
          <w:p w14:paraId="671174A3" w14:textId="5E4374BE" w:rsidR="00167678" w:rsidRDefault="00167678" w:rsidP="00167678">
            <w:pPr>
              <w:jc w:val="center"/>
              <w:rPr>
                <w:rFonts w:ascii="Arial" w:hAnsi="Arial" w:cs="Arial"/>
                <w:color w:val="000000"/>
                <w:sz w:val="20"/>
                <w:szCs w:val="20"/>
              </w:rPr>
            </w:pPr>
            <w:r>
              <w:rPr>
                <w:rFonts w:ascii="Arial" w:hAnsi="Arial" w:cs="Arial"/>
                <w:color w:val="000000"/>
                <w:sz w:val="20"/>
                <w:szCs w:val="20"/>
              </w:rPr>
              <w:t>Minimum SLA Target</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23B48907" w14:textId="0E9BCF1B" w:rsidR="00167678" w:rsidRDefault="00167678" w:rsidP="00167678">
            <w:pPr>
              <w:jc w:val="center"/>
              <w:rPr>
                <w:color w:val="000000"/>
                <w:u w:val="single"/>
              </w:rPr>
            </w:pPr>
            <w:r>
              <w:rPr>
                <w:color w:val="000000"/>
                <w:u w:val="single"/>
              </w:rPr>
              <w:t>_</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5FF99607" w14:textId="0A64EF4A" w:rsidR="00167678" w:rsidRDefault="00167678" w:rsidP="00167678">
            <w:pPr>
              <w:jc w:val="center"/>
              <w:rPr>
                <w:rFonts w:ascii="Arial" w:hAnsi="Arial" w:cs="Arial"/>
                <w:color w:val="000000"/>
                <w:sz w:val="20"/>
                <w:szCs w:val="20"/>
              </w:rPr>
            </w:pPr>
            <w:r>
              <w:rPr>
                <w:rFonts w:ascii="Arial" w:hAnsi="Arial" w:cs="Arial"/>
                <w:color w:val="000000"/>
                <w:sz w:val="20"/>
                <w:szCs w:val="20"/>
              </w:rPr>
              <w:t>300</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4FD6523" w14:textId="5D3CB15D" w:rsidR="00167678" w:rsidRDefault="00167678" w:rsidP="00167678">
            <w:pPr>
              <w:jc w:val="center"/>
              <w:rPr>
                <w:rFonts w:ascii="Arial" w:hAnsi="Arial" w:cs="Arial"/>
                <w:color w:val="000000"/>
                <w:sz w:val="20"/>
                <w:szCs w:val="20"/>
              </w:rPr>
            </w:pPr>
            <w:r>
              <w:rPr>
                <w:rFonts w:ascii="Arial" w:hAnsi="Arial" w:cs="Arial"/>
                <w:color w:val="000000"/>
                <w:sz w:val="20"/>
                <w:szCs w:val="20"/>
              </w:rPr>
              <w:t>284</w:t>
            </w:r>
          </w:p>
        </w:tc>
        <w:tc>
          <w:tcPr>
            <w:tcW w:w="960"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081D93FC" w14:textId="7C6D218F" w:rsidR="00167678" w:rsidRDefault="00167678" w:rsidP="00167678">
            <w:pPr>
              <w:jc w:val="center"/>
              <w:rPr>
                <w:rFonts w:ascii="Arial" w:hAnsi="Arial" w:cs="Arial"/>
                <w:color w:val="000000"/>
                <w:sz w:val="20"/>
                <w:szCs w:val="20"/>
              </w:rPr>
            </w:pPr>
            <w:r>
              <w:rPr>
                <w:rFonts w:ascii="Arial" w:hAnsi="Arial" w:cs="Arial"/>
                <w:color w:val="000000"/>
                <w:sz w:val="20"/>
                <w:szCs w:val="20"/>
              </w:rPr>
              <w:t>247</w:t>
            </w:r>
          </w:p>
        </w:tc>
        <w:tc>
          <w:tcPr>
            <w:tcW w:w="1841" w:type="dxa"/>
            <w:tcBorders>
              <w:top w:val="nil"/>
              <w:left w:val="nil"/>
              <w:bottom w:val="single" w:sz="12" w:space="0" w:color="auto"/>
              <w:right w:val="single" w:sz="12" w:space="0" w:color="auto"/>
            </w:tcBorders>
            <w:tcMar>
              <w:top w:w="0" w:type="dxa"/>
              <w:left w:w="108" w:type="dxa"/>
              <w:bottom w:w="0" w:type="dxa"/>
              <w:right w:w="108" w:type="dxa"/>
            </w:tcMar>
            <w:vAlign w:val="center"/>
            <w:hideMark/>
          </w:tcPr>
          <w:p w14:paraId="71C2DAB9" w14:textId="01AD76EB" w:rsidR="00167678" w:rsidRDefault="00167678" w:rsidP="00167678">
            <w:pPr>
              <w:jc w:val="center"/>
              <w:rPr>
                <w:rFonts w:ascii="Arial" w:hAnsi="Arial" w:cs="Arial"/>
                <w:color w:val="000000"/>
                <w:sz w:val="20"/>
                <w:szCs w:val="20"/>
              </w:rPr>
            </w:pPr>
            <w:r>
              <w:rPr>
                <w:rFonts w:ascii="Arial" w:hAnsi="Arial" w:cs="Arial"/>
                <w:color w:val="000000"/>
                <w:sz w:val="20"/>
                <w:szCs w:val="20"/>
              </w:rPr>
              <w:t>210</w:t>
            </w:r>
          </w:p>
        </w:tc>
      </w:tr>
    </w:tbl>
    <w:p w14:paraId="25BB25DF" w14:textId="51FC0287" w:rsidR="00F20315" w:rsidRPr="0095378E" w:rsidRDefault="0090743F" w:rsidP="00DA2CA7">
      <w:pPr>
        <w:pStyle w:val="Heading5"/>
        <w:numPr>
          <w:ilvl w:val="0"/>
          <w:numId w:val="0"/>
        </w:numPr>
        <w:tabs>
          <w:tab w:val="left" w:pos="8190"/>
        </w:tabs>
        <w:ind w:left="720"/>
        <w:rPr>
          <w:b w:val="0"/>
          <w:i w:val="0"/>
          <w:sz w:val="20"/>
        </w:rPr>
      </w:pPr>
      <w:r w:rsidRPr="0095378E">
        <w:rPr>
          <w:b w:val="0"/>
          <w:i w:val="0"/>
          <w:sz w:val="20"/>
        </w:rPr>
        <w:t>*</w:t>
      </w:r>
      <w:r w:rsidR="00DA2CA7">
        <w:rPr>
          <w:b w:val="0"/>
          <w:i w:val="0"/>
          <w:sz w:val="20"/>
        </w:rPr>
        <w:t xml:space="preserve"> </w:t>
      </w:r>
      <w:r w:rsidRPr="0095378E">
        <w:rPr>
          <w:b w:val="0"/>
          <w:i w:val="0"/>
          <w:sz w:val="20"/>
        </w:rPr>
        <w:t xml:space="preserve">Defects relate to </w:t>
      </w:r>
      <w:r w:rsidR="005937F4">
        <w:rPr>
          <w:b w:val="0"/>
          <w:i w:val="0"/>
          <w:sz w:val="20"/>
        </w:rPr>
        <w:t xml:space="preserve">environment defects </w:t>
      </w:r>
      <w:r w:rsidRPr="0095378E">
        <w:rPr>
          <w:b w:val="0"/>
          <w:i w:val="0"/>
          <w:sz w:val="20"/>
        </w:rPr>
        <w:t>only</w:t>
      </w:r>
      <w:r w:rsidR="005937F4">
        <w:rPr>
          <w:b w:val="0"/>
          <w:i w:val="0"/>
          <w:sz w:val="20"/>
        </w:rPr>
        <w:t xml:space="preserve">. </w:t>
      </w:r>
      <w:r w:rsidR="00CA6719">
        <w:rPr>
          <w:b w:val="0"/>
          <w:i w:val="0"/>
          <w:sz w:val="20"/>
        </w:rPr>
        <w:t xml:space="preserve">Where mutually agreed, </w:t>
      </w:r>
      <w:r w:rsidR="005937F4">
        <w:rPr>
          <w:b w:val="0"/>
          <w:i w:val="0"/>
          <w:sz w:val="20"/>
        </w:rPr>
        <w:t>O</w:t>
      </w:r>
      <w:r w:rsidRPr="0095378E">
        <w:rPr>
          <w:b w:val="0"/>
          <w:i w:val="0"/>
          <w:sz w:val="20"/>
        </w:rPr>
        <w:t>racle</w:t>
      </w:r>
      <w:r w:rsidR="005937F4">
        <w:rPr>
          <w:b w:val="0"/>
          <w:i w:val="0"/>
          <w:sz w:val="20"/>
        </w:rPr>
        <w:t xml:space="preserve"> product</w:t>
      </w:r>
      <w:r w:rsidRPr="0095378E">
        <w:rPr>
          <w:b w:val="0"/>
          <w:i w:val="0"/>
          <w:sz w:val="20"/>
        </w:rPr>
        <w:t xml:space="preserve"> defects</w:t>
      </w:r>
      <w:r w:rsidR="00FE2FFF">
        <w:rPr>
          <w:b w:val="0"/>
          <w:i w:val="0"/>
          <w:sz w:val="20"/>
        </w:rPr>
        <w:t xml:space="preserve"> </w:t>
      </w:r>
      <w:r w:rsidR="005937F4">
        <w:rPr>
          <w:b w:val="0"/>
          <w:i w:val="0"/>
          <w:sz w:val="20"/>
        </w:rPr>
        <w:t>&amp;</w:t>
      </w:r>
      <w:r w:rsidRPr="0095378E">
        <w:rPr>
          <w:b w:val="0"/>
          <w:i w:val="0"/>
          <w:sz w:val="20"/>
        </w:rPr>
        <w:t xml:space="preserve"> Infrastructure </w:t>
      </w:r>
      <w:r w:rsidR="005937F4">
        <w:rPr>
          <w:b w:val="0"/>
          <w:i w:val="0"/>
          <w:sz w:val="20"/>
        </w:rPr>
        <w:t xml:space="preserve">defects </w:t>
      </w:r>
      <w:r w:rsidRPr="0095378E">
        <w:rPr>
          <w:b w:val="0"/>
          <w:i w:val="0"/>
          <w:sz w:val="20"/>
        </w:rPr>
        <w:t>and other non-</w:t>
      </w:r>
      <w:r w:rsidR="005937F4">
        <w:rPr>
          <w:b w:val="0"/>
          <w:i w:val="0"/>
          <w:sz w:val="20"/>
        </w:rPr>
        <w:t>environment defects are excluded. Service provider</w:t>
      </w:r>
      <w:r w:rsidR="005D182A">
        <w:rPr>
          <w:b w:val="0"/>
          <w:i w:val="0"/>
          <w:sz w:val="20"/>
        </w:rPr>
        <w:t xml:space="preserve"> will be responsible for end to end management of defect resolution process </w:t>
      </w:r>
    </w:p>
    <w:p w14:paraId="17A8B04F" w14:textId="77777777" w:rsidR="002C0C45" w:rsidRPr="0095378E" w:rsidRDefault="00FB3DC5" w:rsidP="002C0C45">
      <w:pPr>
        <w:pStyle w:val="Heading2"/>
        <w:keepLines/>
        <w:rPr>
          <w:sz w:val="20"/>
        </w:rPr>
      </w:pPr>
      <w:r w:rsidRPr="0095378E">
        <w:rPr>
          <w:sz w:val="20"/>
        </w:rPr>
        <w:t>Milestone Dates</w:t>
      </w:r>
    </w:p>
    <w:p w14:paraId="3D808770" w14:textId="77777777" w:rsidR="002C0C45" w:rsidRPr="0095378E" w:rsidRDefault="00037B91" w:rsidP="002C0C45">
      <w:pPr>
        <w:ind w:left="709"/>
        <w:rPr>
          <w:rFonts w:ascii="Arial" w:hAnsi="Arial" w:cs="Arial"/>
          <w:sz w:val="20"/>
          <w:szCs w:val="20"/>
          <w:lang w:eastAsia="ko-KR"/>
        </w:rPr>
      </w:pPr>
      <w:r w:rsidRPr="0095378E">
        <w:rPr>
          <w:rFonts w:ascii="Arial" w:hAnsi="Arial" w:cs="Arial"/>
          <w:sz w:val="20"/>
          <w:szCs w:val="20"/>
          <w:lang w:eastAsia="ko-KR"/>
        </w:rPr>
        <w:t xml:space="preserve">Not </w:t>
      </w:r>
      <w:r w:rsidR="00B549FC">
        <w:rPr>
          <w:rFonts w:ascii="Arial" w:hAnsi="Arial" w:cs="Arial"/>
          <w:sz w:val="20"/>
          <w:szCs w:val="20"/>
          <w:lang w:eastAsia="ko-KR"/>
        </w:rPr>
        <w:t>a</w:t>
      </w:r>
      <w:r w:rsidRPr="0095378E">
        <w:rPr>
          <w:rFonts w:ascii="Arial" w:hAnsi="Arial" w:cs="Arial"/>
          <w:sz w:val="20"/>
          <w:szCs w:val="20"/>
          <w:lang w:eastAsia="ko-KR"/>
        </w:rPr>
        <w:t>pplicable</w:t>
      </w:r>
      <w:r w:rsidR="00B549FC">
        <w:rPr>
          <w:rFonts w:ascii="Arial" w:hAnsi="Arial" w:cs="Arial"/>
          <w:sz w:val="20"/>
          <w:szCs w:val="20"/>
          <w:lang w:eastAsia="ko-KR"/>
        </w:rPr>
        <w:t>.</w:t>
      </w:r>
    </w:p>
    <w:p w14:paraId="06D8AB22" w14:textId="77777777" w:rsidR="00FB3DC5" w:rsidRPr="0095378E" w:rsidRDefault="00FB3DC5" w:rsidP="0044454F">
      <w:pPr>
        <w:pStyle w:val="Heading2"/>
        <w:keepLines/>
        <w:rPr>
          <w:sz w:val="20"/>
        </w:rPr>
      </w:pPr>
      <w:r w:rsidRPr="0095378E">
        <w:rPr>
          <w:sz w:val="20"/>
        </w:rPr>
        <w:lastRenderedPageBreak/>
        <w:t>Liquidated damages</w:t>
      </w:r>
    </w:p>
    <w:p w14:paraId="4129E9DA" w14:textId="77777777" w:rsidR="002D7ADB" w:rsidRPr="0095378E" w:rsidRDefault="001076E5" w:rsidP="001076E5">
      <w:pPr>
        <w:pStyle w:val="Heading5"/>
        <w:keepLines/>
        <w:numPr>
          <w:ilvl w:val="0"/>
          <w:numId w:val="0"/>
        </w:numPr>
        <w:ind w:left="1008" w:hanging="299"/>
        <w:jc w:val="both"/>
        <w:rPr>
          <w:i w:val="0"/>
          <w:sz w:val="20"/>
        </w:rPr>
      </w:pPr>
      <w:r w:rsidRPr="0095378E">
        <w:rPr>
          <w:b w:val="0"/>
          <w:i w:val="0"/>
          <w:sz w:val="20"/>
          <w:lang w:eastAsia="en-US"/>
        </w:rPr>
        <w:t xml:space="preserve">Not </w:t>
      </w:r>
      <w:r w:rsidR="00B549FC">
        <w:rPr>
          <w:b w:val="0"/>
          <w:i w:val="0"/>
          <w:sz w:val="20"/>
          <w:lang w:eastAsia="en-US"/>
        </w:rPr>
        <w:t>a</w:t>
      </w:r>
      <w:r w:rsidRPr="0095378E">
        <w:rPr>
          <w:b w:val="0"/>
          <w:i w:val="0"/>
          <w:sz w:val="20"/>
          <w:lang w:eastAsia="en-US"/>
        </w:rPr>
        <w:t>pplicable</w:t>
      </w:r>
      <w:r w:rsidR="00B549FC">
        <w:rPr>
          <w:b w:val="0"/>
          <w:i w:val="0"/>
          <w:sz w:val="20"/>
          <w:lang w:eastAsia="en-US"/>
        </w:rPr>
        <w:t>.</w:t>
      </w:r>
    </w:p>
    <w:p w14:paraId="7FFD3A5D" w14:textId="05845D0E" w:rsidR="00FB3DC5" w:rsidRPr="0095378E" w:rsidRDefault="00FB3DC5" w:rsidP="0044454F">
      <w:pPr>
        <w:pStyle w:val="Heading2"/>
        <w:keepLines/>
        <w:rPr>
          <w:sz w:val="20"/>
        </w:rPr>
      </w:pPr>
      <w:r w:rsidRPr="0095378E">
        <w:rPr>
          <w:sz w:val="20"/>
        </w:rPr>
        <w:t xml:space="preserve">Assumptions, Dependencies and </w:t>
      </w:r>
      <w:r w:rsidR="00E30769">
        <w:rPr>
          <w:sz w:val="20"/>
        </w:rPr>
        <w:t>XYZ</w:t>
      </w:r>
      <w:r w:rsidRPr="0095378E">
        <w:rPr>
          <w:sz w:val="20"/>
        </w:rPr>
        <w:t xml:space="preserve"> Responsibilities</w:t>
      </w:r>
    </w:p>
    <w:p w14:paraId="30B510C0" w14:textId="77EA689C" w:rsidR="00FB3DC5" w:rsidRPr="0095378E" w:rsidRDefault="00FB3DC5" w:rsidP="0044454F">
      <w:pPr>
        <w:pStyle w:val="Normal2"/>
        <w:keepNext/>
        <w:keepLines/>
        <w:ind w:left="709"/>
        <w:jc w:val="both"/>
      </w:pPr>
      <w:r w:rsidRPr="0095378E">
        <w:t xml:space="preserve">In addition to any other </w:t>
      </w:r>
      <w:r w:rsidR="00E30769">
        <w:t>XYZ</w:t>
      </w:r>
      <w:r w:rsidRPr="0095378E">
        <w:t xml:space="preserve"> Responsibilities or duties described elsewhere, set forth below is a list of the </w:t>
      </w:r>
      <w:r w:rsidR="00E30769">
        <w:t>XYZ</w:t>
      </w:r>
      <w:r w:rsidRPr="0095378E">
        <w:t xml:space="preserve"> Responsibilities upon which Service Provider will depend for all the Services. The Service Provider will not be in breach of the Agreement and will be excused from failures to perform its obligations under the Agreement (including meeting Service Levels or Milestones) to the extent that its failure to perform an obligation is a direct result of (i) </w:t>
      </w:r>
      <w:r w:rsidR="00E30769">
        <w:t>XYZ</w:t>
      </w:r>
      <w:r w:rsidRPr="0095378E">
        <w:t xml:space="preserve">'s failure to perform an obligation set out below; or (ii) any of the dependencies set out below being materially inaccurate, and each of (i) and (ii) will be considered a </w:t>
      </w:r>
      <w:r w:rsidR="00E30769">
        <w:t>XYZ</w:t>
      </w:r>
      <w:r w:rsidRPr="0095378E">
        <w:t xml:space="preserve"> Event for the purposes of the MA</w:t>
      </w:r>
      <w:r w:rsidR="007F5B74" w:rsidRPr="0095378E">
        <w:t xml:space="preserve">. To support </w:t>
      </w:r>
      <w:r w:rsidR="00E30769">
        <w:t>XYZ</w:t>
      </w:r>
      <w:r w:rsidR="007F5B74" w:rsidRPr="0095378E">
        <w:t xml:space="preserve"> meeting the various </w:t>
      </w:r>
      <w:r w:rsidR="00E30769">
        <w:t>XYZ</w:t>
      </w:r>
      <w:r w:rsidR="007F5B74" w:rsidRPr="0095378E">
        <w:t xml:space="preserve"> responsibilities</w:t>
      </w:r>
      <w:r w:rsidR="00FE2FFF">
        <w:t xml:space="preserve"> and</w:t>
      </w:r>
      <w:r w:rsidR="007F5B74" w:rsidRPr="0095378E">
        <w:t xml:space="preserve"> dependencies, Service Provider will notify </w:t>
      </w:r>
      <w:r w:rsidR="00E30769">
        <w:t>XYZ</w:t>
      </w:r>
      <w:r w:rsidR="007F5B74" w:rsidRPr="0095378E">
        <w:t xml:space="preserve"> promptly on determining that </w:t>
      </w:r>
      <w:r w:rsidR="00FE2FFF">
        <w:t>a</w:t>
      </w:r>
      <w:r w:rsidR="007F5B74" w:rsidRPr="0095378E">
        <w:t xml:space="preserve"> responsibility or </w:t>
      </w:r>
      <w:r w:rsidR="005262B7" w:rsidRPr="0095378E">
        <w:t>dependency</w:t>
      </w:r>
      <w:r w:rsidR="007F5B74" w:rsidRPr="0095378E">
        <w:t xml:space="preserve"> may be missed, including offering suggested workarounds or other options to assist </w:t>
      </w:r>
      <w:r w:rsidR="005262B7" w:rsidRPr="0095378E">
        <w:t>resolution</w:t>
      </w:r>
    </w:p>
    <w:p w14:paraId="2D505F1B" w14:textId="77777777" w:rsidR="002D4854" w:rsidRPr="0095378E" w:rsidRDefault="002D4854" w:rsidP="0044454F">
      <w:pPr>
        <w:pStyle w:val="Normal2"/>
        <w:keepNext/>
        <w:keepLines/>
      </w:pPr>
    </w:p>
    <w:tbl>
      <w:tblPr>
        <w:tblW w:w="8250"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5897"/>
        <w:gridCol w:w="1417"/>
      </w:tblGrid>
      <w:tr w:rsidR="00496ABC" w:rsidRPr="0095378E" w14:paraId="300EF4AB" w14:textId="77777777" w:rsidTr="003758E5">
        <w:trPr>
          <w:trHeight w:val="321"/>
          <w:tblHeader/>
        </w:trPr>
        <w:tc>
          <w:tcPr>
            <w:tcW w:w="936" w:type="dxa"/>
            <w:shd w:val="clear" w:color="auto" w:fill="D9D9D9"/>
            <w:vAlign w:val="center"/>
          </w:tcPr>
          <w:p w14:paraId="7F5D61FA"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w:t>
            </w:r>
          </w:p>
        </w:tc>
        <w:tc>
          <w:tcPr>
            <w:tcW w:w="5897" w:type="dxa"/>
            <w:shd w:val="clear" w:color="auto" w:fill="D9D9D9"/>
            <w:vAlign w:val="center"/>
          </w:tcPr>
          <w:p w14:paraId="3C84A57D" w14:textId="77777777" w:rsidR="00496ABC"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Responsibility/Assumption/Dependency</w:t>
            </w:r>
          </w:p>
        </w:tc>
        <w:tc>
          <w:tcPr>
            <w:tcW w:w="1417" w:type="dxa"/>
            <w:shd w:val="clear" w:color="auto" w:fill="D9D9D9"/>
            <w:vAlign w:val="center"/>
          </w:tcPr>
          <w:p w14:paraId="47CD7504" w14:textId="77777777" w:rsidR="00BA0C28" w:rsidRPr="0095378E" w:rsidRDefault="00496ABC" w:rsidP="0044454F">
            <w:pPr>
              <w:keepNext/>
              <w:keepLines/>
              <w:rPr>
                <w:rFonts w:ascii="Arial" w:hAnsi="Arial" w:cs="Arial"/>
                <w:b/>
                <w:sz w:val="20"/>
                <w:szCs w:val="20"/>
                <w:lang w:eastAsia="en-AU"/>
              </w:rPr>
            </w:pPr>
            <w:r w:rsidRPr="0095378E">
              <w:rPr>
                <w:rFonts w:ascii="Arial" w:hAnsi="Arial" w:cs="Arial"/>
                <w:b/>
                <w:sz w:val="20"/>
                <w:szCs w:val="20"/>
                <w:lang w:eastAsia="en-AU"/>
              </w:rPr>
              <w:t xml:space="preserve">Due Date </w:t>
            </w:r>
          </w:p>
        </w:tc>
      </w:tr>
      <w:tr w:rsidR="00673F4E" w:rsidRPr="0095378E" w14:paraId="7E42CC36" w14:textId="77777777" w:rsidTr="003758E5">
        <w:tc>
          <w:tcPr>
            <w:tcW w:w="8250" w:type="dxa"/>
            <w:gridSpan w:val="3"/>
          </w:tcPr>
          <w:p w14:paraId="48CD1245" w14:textId="77777777" w:rsidR="00673F4E" w:rsidRPr="0095378E" w:rsidRDefault="00673F4E" w:rsidP="00673F4E">
            <w:pPr>
              <w:keepNext/>
              <w:rPr>
                <w:rFonts w:ascii="Arial" w:hAnsi="Arial" w:cs="Arial"/>
                <w:b/>
                <w:sz w:val="20"/>
                <w:szCs w:val="20"/>
              </w:rPr>
            </w:pPr>
            <w:r w:rsidRPr="0095378E">
              <w:rPr>
                <w:rFonts w:ascii="Arial" w:hAnsi="Arial" w:cs="Arial"/>
                <w:b/>
                <w:sz w:val="20"/>
                <w:szCs w:val="20"/>
              </w:rPr>
              <w:t>Responsibility</w:t>
            </w:r>
          </w:p>
        </w:tc>
      </w:tr>
      <w:tr w:rsidR="00037B91" w:rsidRPr="0095378E" w14:paraId="086AFE3D" w14:textId="77777777" w:rsidTr="003758E5">
        <w:tc>
          <w:tcPr>
            <w:tcW w:w="936" w:type="dxa"/>
          </w:tcPr>
          <w:p w14:paraId="63A12A14" w14:textId="77777777" w:rsidR="00037B91" w:rsidRPr="0095378E" w:rsidRDefault="00037B91" w:rsidP="00037B91">
            <w:pPr>
              <w:pStyle w:val="ListParagraph"/>
              <w:keepNext/>
              <w:keepLines/>
              <w:numPr>
                <w:ilvl w:val="0"/>
                <w:numId w:val="25"/>
              </w:numPr>
              <w:tabs>
                <w:tab w:val="left" w:pos="493"/>
              </w:tabs>
              <w:rPr>
                <w:rFonts w:ascii="Arial" w:hAnsi="Arial" w:cs="Arial"/>
                <w:sz w:val="20"/>
                <w:szCs w:val="20"/>
                <w:lang w:eastAsia="en-AU"/>
              </w:rPr>
            </w:pPr>
          </w:p>
        </w:tc>
        <w:tc>
          <w:tcPr>
            <w:tcW w:w="5897" w:type="dxa"/>
          </w:tcPr>
          <w:p w14:paraId="38D821D9" w14:textId="4534F8D8" w:rsidR="00037B91" w:rsidRPr="0095378E" w:rsidRDefault="00E30769" w:rsidP="00037B91">
            <w:pPr>
              <w:keepNext/>
              <w:rPr>
                <w:rFonts w:ascii="Arial" w:hAnsi="Arial" w:cs="Arial"/>
                <w:i/>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provide all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le</w:t>
            </w:r>
            <w:proofErr w:type="spellEnd"/>
            <w:r w:rsidR="00037B91" w:rsidRPr="0095378E">
              <w:rPr>
                <w:rFonts w:ascii="Arial" w:hAnsi="Arial" w:cs="Arial"/>
                <w:sz w:val="20"/>
                <w:szCs w:val="20"/>
                <w:lang w:eastAsia="en-AU"/>
              </w:rPr>
              <w:t xml:space="preserve"> assistance and information as may be </w:t>
            </w:r>
            <w:proofErr w:type="spellStart"/>
            <w:r w:rsidR="00037B91" w:rsidRPr="0095378E">
              <w:rPr>
                <w:rFonts w:ascii="Arial" w:hAnsi="Arial" w:cs="Arial"/>
                <w:sz w:val="20"/>
                <w:szCs w:val="20"/>
                <w:lang w:eastAsia="en-AU"/>
              </w:rPr>
              <w:t>reaso</w:t>
            </w:r>
            <w:r>
              <w:rPr>
                <w:rFonts w:ascii="Arial" w:hAnsi="Arial" w:cs="Arial"/>
                <w:sz w:val="20"/>
                <w:szCs w:val="20"/>
                <w:lang w:eastAsia="en-AU"/>
              </w:rPr>
              <w:t>XYZ</w:t>
            </w:r>
            <w:r w:rsidR="00037B91" w:rsidRPr="0095378E">
              <w:rPr>
                <w:rFonts w:ascii="Arial" w:hAnsi="Arial" w:cs="Arial"/>
                <w:sz w:val="20"/>
                <w:szCs w:val="20"/>
                <w:lang w:eastAsia="en-AU"/>
              </w:rPr>
              <w:t>ly</w:t>
            </w:r>
            <w:proofErr w:type="spellEnd"/>
            <w:r w:rsidR="00037B91" w:rsidRPr="0095378E">
              <w:rPr>
                <w:rFonts w:ascii="Arial" w:hAnsi="Arial" w:cs="Arial"/>
                <w:sz w:val="20"/>
                <w:szCs w:val="20"/>
                <w:lang w:eastAsia="en-AU"/>
              </w:rPr>
              <w:t xml:space="preserve"> requested by the Service Provider including requiring </w:t>
            </w:r>
            <w:r>
              <w:rPr>
                <w:rFonts w:ascii="Arial" w:hAnsi="Arial" w:cs="Arial"/>
                <w:sz w:val="20"/>
                <w:szCs w:val="20"/>
                <w:lang w:eastAsia="en-AU"/>
              </w:rPr>
              <w:t>XYZ</w:t>
            </w:r>
            <w:r w:rsidR="00037B91" w:rsidRPr="0095378E">
              <w:rPr>
                <w:rFonts w:ascii="Arial" w:hAnsi="Arial" w:cs="Arial"/>
                <w:sz w:val="20"/>
                <w:szCs w:val="20"/>
                <w:lang w:eastAsia="en-AU"/>
              </w:rPr>
              <w:t xml:space="preserve">’s Third party vendor support to rectify any failure or delay in performance by </w:t>
            </w:r>
            <w:r>
              <w:rPr>
                <w:rFonts w:ascii="Arial" w:hAnsi="Arial" w:cs="Arial"/>
                <w:sz w:val="20"/>
                <w:szCs w:val="20"/>
                <w:lang w:eastAsia="en-AU"/>
              </w:rPr>
              <w:t>XYZ</w:t>
            </w:r>
            <w:r w:rsidR="00037B91" w:rsidRPr="0095378E">
              <w:rPr>
                <w:rFonts w:ascii="Arial" w:hAnsi="Arial" w:cs="Arial"/>
                <w:sz w:val="20"/>
                <w:szCs w:val="20"/>
                <w:lang w:eastAsia="en-AU"/>
              </w:rPr>
              <w:t>’s Third party vendor.</w:t>
            </w:r>
          </w:p>
        </w:tc>
        <w:tc>
          <w:tcPr>
            <w:tcW w:w="1417" w:type="dxa"/>
          </w:tcPr>
          <w:p w14:paraId="569760D7"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2D462BC9" w14:textId="77777777" w:rsidTr="003758E5">
        <w:tc>
          <w:tcPr>
            <w:tcW w:w="936" w:type="dxa"/>
          </w:tcPr>
          <w:p w14:paraId="0BA80D61"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91603F3" w14:textId="29C700E9" w:rsidR="00037B91" w:rsidRPr="0095378E" w:rsidRDefault="00037B91" w:rsidP="00037B91">
            <w:pPr>
              <w:keepNext/>
              <w:rPr>
                <w:rFonts w:ascii="Arial" w:hAnsi="Arial" w:cs="Arial"/>
                <w:sz w:val="20"/>
                <w:szCs w:val="20"/>
                <w:lang w:eastAsia="en-AU"/>
              </w:rPr>
            </w:pPr>
            <w:r w:rsidRPr="0095378E">
              <w:rPr>
                <w:rFonts w:ascii="Arial" w:hAnsi="Arial" w:cs="Arial"/>
                <w:sz w:val="20"/>
                <w:szCs w:val="20"/>
                <w:lang w:eastAsia="en-AU"/>
              </w:rPr>
              <w:t xml:space="preserve">Where requested, </w:t>
            </w:r>
            <w:r w:rsidR="00E30769">
              <w:rPr>
                <w:rFonts w:ascii="Arial" w:hAnsi="Arial" w:cs="Arial"/>
                <w:sz w:val="20"/>
                <w:szCs w:val="20"/>
                <w:lang w:eastAsia="en-AU"/>
              </w:rPr>
              <w:t>XYZ</w:t>
            </w:r>
            <w:r w:rsidRPr="0095378E">
              <w:rPr>
                <w:rFonts w:ascii="Arial" w:hAnsi="Arial" w:cs="Arial"/>
                <w:sz w:val="20"/>
                <w:szCs w:val="20"/>
                <w:lang w:eastAsia="en-AU"/>
              </w:rPr>
              <w:t xml:space="preserve"> will be responsible for making available to the Service Provider all appropriate </w:t>
            </w:r>
            <w:r w:rsidR="00E30769">
              <w:rPr>
                <w:rFonts w:ascii="Arial" w:hAnsi="Arial" w:cs="Arial"/>
                <w:sz w:val="20"/>
                <w:szCs w:val="20"/>
                <w:lang w:eastAsia="en-AU"/>
              </w:rPr>
              <w:t>XYZ</w:t>
            </w:r>
            <w:r w:rsidRPr="0095378E">
              <w:rPr>
                <w:rFonts w:ascii="Arial" w:hAnsi="Arial" w:cs="Arial"/>
                <w:sz w:val="20"/>
                <w:szCs w:val="20"/>
                <w:lang w:eastAsia="en-AU"/>
              </w:rPr>
              <w:t xml:space="preserve"> resources required by the Service Provider to perform the Services under this SOW.</w:t>
            </w:r>
          </w:p>
        </w:tc>
        <w:tc>
          <w:tcPr>
            <w:tcW w:w="1417" w:type="dxa"/>
          </w:tcPr>
          <w:p w14:paraId="6CA26694" w14:textId="77777777" w:rsidR="00037B91" w:rsidRPr="0095378E" w:rsidRDefault="00037B91" w:rsidP="00037B91">
            <w:pPr>
              <w:keepNext/>
              <w:rPr>
                <w:rFonts w:ascii="Arial" w:hAnsi="Arial" w:cs="Arial"/>
                <w:sz w:val="20"/>
                <w:szCs w:val="20"/>
              </w:rPr>
            </w:pPr>
            <w:r w:rsidRPr="0095378E">
              <w:rPr>
                <w:rFonts w:ascii="Arial" w:hAnsi="Arial" w:cs="Arial"/>
                <w:sz w:val="20"/>
                <w:szCs w:val="20"/>
              </w:rPr>
              <w:t>For the term of this SOW</w:t>
            </w:r>
          </w:p>
        </w:tc>
      </w:tr>
      <w:tr w:rsidR="00037B91" w:rsidRPr="0095378E" w14:paraId="7F686467" w14:textId="77777777" w:rsidTr="003758E5">
        <w:tc>
          <w:tcPr>
            <w:tcW w:w="936" w:type="dxa"/>
          </w:tcPr>
          <w:p w14:paraId="780A86C6" w14:textId="77777777" w:rsidR="00037B91" w:rsidRPr="0095378E" w:rsidRDefault="00037B91" w:rsidP="00037B91">
            <w:pPr>
              <w:pStyle w:val="ListParagraph"/>
              <w:keepNext/>
              <w:keepLines/>
              <w:numPr>
                <w:ilvl w:val="0"/>
                <w:numId w:val="25"/>
              </w:numPr>
              <w:rPr>
                <w:rFonts w:ascii="Arial" w:hAnsi="Arial" w:cs="Arial"/>
                <w:sz w:val="20"/>
                <w:szCs w:val="20"/>
                <w:lang w:eastAsia="en-AU"/>
              </w:rPr>
            </w:pPr>
          </w:p>
        </w:tc>
        <w:tc>
          <w:tcPr>
            <w:tcW w:w="5897" w:type="dxa"/>
          </w:tcPr>
          <w:p w14:paraId="46E14214" w14:textId="527AA11E" w:rsidR="00037B91"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037B91" w:rsidRPr="0095378E">
              <w:rPr>
                <w:rFonts w:ascii="Arial" w:hAnsi="Arial" w:cs="Arial"/>
                <w:sz w:val="20"/>
                <w:szCs w:val="20"/>
                <w:lang w:eastAsia="en-AU"/>
              </w:rPr>
              <w:t xml:space="preserve"> will be responsible for procuring all necessary access to the system and hardware for the Service Provider as required for the provision of Service under this SOW.</w:t>
            </w:r>
          </w:p>
        </w:tc>
        <w:tc>
          <w:tcPr>
            <w:tcW w:w="1417" w:type="dxa"/>
          </w:tcPr>
          <w:p w14:paraId="4AB0E5B0" w14:textId="77777777" w:rsidR="00037B91" w:rsidRPr="0095378E" w:rsidRDefault="00EF2696" w:rsidP="00037B91">
            <w:pPr>
              <w:keepNext/>
              <w:rPr>
                <w:rFonts w:ascii="Arial" w:hAnsi="Arial" w:cs="Arial"/>
                <w:sz w:val="20"/>
                <w:szCs w:val="20"/>
              </w:rPr>
            </w:pPr>
            <w:r w:rsidRPr="0095378E">
              <w:rPr>
                <w:rFonts w:ascii="Arial" w:hAnsi="Arial" w:cs="Arial"/>
                <w:sz w:val="20"/>
                <w:szCs w:val="20"/>
              </w:rPr>
              <w:t>For the term of this SOW</w:t>
            </w:r>
          </w:p>
        </w:tc>
      </w:tr>
      <w:tr w:rsidR="00CB1B8B" w:rsidRPr="0095378E" w14:paraId="46C873B0" w14:textId="77777777" w:rsidTr="003758E5">
        <w:tc>
          <w:tcPr>
            <w:tcW w:w="936" w:type="dxa"/>
          </w:tcPr>
          <w:p w14:paraId="62E0D0F5" w14:textId="77777777" w:rsidR="00CB1B8B" w:rsidRPr="0095378E" w:rsidRDefault="00CB1B8B" w:rsidP="00037B91">
            <w:pPr>
              <w:pStyle w:val="ListParagraph"/>
              <w:keepNext/>
              <w:keepLines/>
              <w:numPr>
                <w:ilvl w:val="0"/>
                <w:numId w:val="25"/>
              </w:numPr>
              <w:rPr>
                <w:rFonts w:ascii="Arial" w:hAnsi="Arial" w:cs="Arial"/>
                <w:sz w:val="20"/>
                <w:szCs w:val="20"/>
                <w:lang w:eastAsia="en-AU"/>
              </w:rPr>
            </w:pPr>
          </w:p>
        </w:tc>
        <w:tc>
          <w:tcPr>
            <w:tcW w:w="5897" w:type="dxa"/>
          </w:tcPr>
          <w:p w14:paraId="65BD257D" w14:textId="6DF921D6" w:rsidR="00CB1B8B" w:rsidRPr="0095378E" w:rsidRDefault="00E30769" w:rsidP="00037B91">
            <w:pPr>
              <w:keepNext/>
              <w:rPr>
                <w:rFonts w:ascii="Arial" w:hAnsi="Arial" w:cs="Arial"/>
                <w:sz w:val="20"/>
                <w:szCs w:val="20"/>
                <w:lang w:eastAsia="en-AU"/>
              </w:rPr>
            </w:pPr>
            <w:r>
              <w:rPr>
                <w:rFonts w:ascii="Arial" w:hAnsi="Arial" w:cs="Arial"/>
                <w:sz w:val="20"/>
                <w:szCs w:val="20"/>
                <w:lang w:eastAsia="en-AU"/>
              </w:rPr>
              <w:t>XYZ</w:t>
            </w:r>
            <w:r w:rsidR="00CB1B8B" w:rsidRPr="0095378E">
              <w:rPr>
                <w:rFonts w:ascii="Arial" w:hAnsi="Arial" w:cs="Arial"/>
                <w:sz w:val="20"/>
                <w:szCs w:val="20"/>
                <w:lang w:eastAsia="en-AU"/>
              </w:rPr>
              <w:t xml:space="preserve"> will be respo</w:t>
            </w:r>
            <w:r w:rsidR="001A61F7" w:rsidRPr="0095378E">
              <w:rPr>
                <w:rFonts w:ascii="Arial" w:hAnsi="Arial" w:cs="Arial"/>
                <w:sz w:val="20"/>
                <w:szCs w:val="20"/>
                <w:lang w:eastAsia="en-AU"/>
              </w:rPr>
              <w:t>nsible for providing tools for a</w:t>
            </w:r>
            <w:r w:rsidR="00CB1B8B" w:rsidRPr="0095378E">
              <w:rPr>
                <w:rFonts w:ascii="Arial" w:hAnsi="Arial" w:cs="Arial"/>
                <w:sz w:val="20"/>
                <w:szCs w:val="20"/>
                <w:lang w:eastAsia="en-AU"/>
              </w:rPr>
              <w:t xml:space="preserve">utomation and </w:t>
            </w:r>
            <w:r w:rsidR="001A61F7" w:rsidRPr="0095378E">
              <w:rPr>
                <w:rFonts w:ascii="Arial" w:hAnsi="Arial" w:cs="Arial"/>
                <w:sz w:val="20"/>
                <w:szCs w:val="20"/>
                <w:lang w:eastAsia="en-AU"/>
              </w:rPr>
              <w:t xml:space="preserve">monitoring. </w:t>
            </w:r>
            <w:r>
              <w:rPr>
                <w:rFonts w:ascii="Arial" w:hAnsi="Arial" w:cs="Arial"/>
                <w:sz w:val="20"/>
                <w:szCs w:val="20"/>
                <w:lang w:eastAsia="en-AU"/>
              </w:rPr>
              <w:t>XYZ</w:t>
            </w:r>
            <w:r w:rsidR="001A61F7" w:rsidRPr="0095378E">
              <w:rPr>
                <w:rFonts w:ascii="Arial" w:hAnsi="Arial" w:cs="Arial"/>
                <w:sz w:val="20"/>
                <w:szCs w:val="20"/>
                <w:lang w:eastAsia="en-AU"/>
              </w:rPr>
              <w:t xml:space="preserve"> will </w:t>
            </w:r>
            <w:r w:rsidR="00CB1B8B" w:rsidRPr="0095378E">
              <w:rPr>
                <w:rFonts w:ascii="Arial" w:hAnsi="Arial" w:cs="Arial"/>
                <w:sz w:val="20"/>
                <w:szCs w:val="20"/>
                <w:lang w:eastAsia="en-AU"/>
              </w:rPr>
              <w:t>facilitate any usage related restrictions with other teams, other vendors or third parties.</w:t>
            </w:r>
          </w:p>
        </w:tc>
        <w:tc>
          <w:tcPr>
            <w:tcW w:w="1417" w:type="dxa"/>
          </w:tcPr>
          <w:p w14:paraId="24540820" w14:textId="77777777" w:rsidR="00CB1B8B" w:rsidRPr="0095378E" w:rsidRDefault="00CB1B8B" w:rsidP="00037B91">
            <w:pPr>
              <w:keepNext/>
              <w:rPr>
                <w:rFonts w:ascii="Arial" w:hAnsi="Arial" w:cs="Arial"/>
                <w:sz w:val="20"/>
                <w:szCs w:val="20"/>
              </w:rPr>
            </w:pPr>
            <w:r w:rsidRPr="0095378E">
              <w:rPr>
                <w:rFonts w:ascii="Arial" w:hAnsi="Arial" w:cs="Arial"/>
                <w:sz w:val="20"/>
                <w:szCs w:val="20"/>
              </w:rPr>
              <w:t>For the term of this SOW</w:t>
            </w:r>
          </w:p>
        </w:tc>
      </w:tr>
      <w:tr w:rsidR="00FC1518" w:rsidRPr="0095378E" w14:paraId="774A53BB" w14:textId="77777777" w:rsidTr="003758E5">
        <w:tc>
          <w:tcPr>
            <w:tcW w:w="8250" w:type="dxa"/>
            <w:gridSpan w:val="3"/>
          </w:tcPr>
          <w:p w14:paraId="4162685B" w14:textId="77777777" w:rsidR="00FC1518" w:rsidRPr="0095378E" w:rsidRDefault="00FC1518" w:rsidP="00FC1518">
            <w:pPr>
              <w:keepNext/>
              <w:keepLines/>
              <w:rPr>
                <w:rFonts w:ascii="Arial" w:hAnsi="Arial" w:cs="Arial"/>
                <w:b/>
                <w:sz w:val="20"/>
                <w:szCs w:val="20"/>
                <w:lang w:eastAsia="en-AU"/>
              </w:rPr>
            </w:pPr>
            <w:r w:rsidRPr="0095378E">
              <w:rPr>
                <w:rFonts w:ascii="Arial" w:hAnsi="Arial" w:cs="Arial"/>
                <w:b/>
                <w:sz w:val="20"/>
                <w:szCs w:val="20"/>
                <w:lang w:eastAsia="en-AU"/>
              </w:rPr>
              <w:t>Dependency</w:t>
            </w:r>
          </w:p>
        </w:tc>
      </w:tr>
      <w:tr w:rsidR="00FC1518" w:rsidRPr="0095378E" w14:paraId="25D88B68" w14:textId="77777777" w:rsidTr="003758E5">
        <w:tc>
          <w:tcPr>
            <w:tcW w:w="936" w:type="dxa"/>
          </w:tcPr>
          <w:p w14:paraId="797B239E"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041259D1" w14:textId="09941252" w:rsidR="00FC1518" w:rsidRPr="0095378E" w:rsidRDefault="00303D7E" w:rsidP="00FC1518">
            <w:pPr>
              <w:keepNext/>
              <w:keepLines/>
              <w:rPr>
                <w:rFonts w:ascii="Arial" w:hAnsi="Arial" w:cs="Arial"/>
                <w:sz w:val="20"/>
                <w:szCs w:val="20"/>
                <w:lang w:eastAsia="en-AU"/>
              </w:rPr>
            </w:pPr>
            <w:r w:rsidRPr="0095378E">
              <w:rPr>
                <w:rFonts w:ascii="Arial" w:hAnsi="Arial" w:cs="Arial"/>
                <w:sz w:val="20"/>
                <w:szCs w:val="20"/>
                <w:lang w:eastAsia="en-AU"/>
              </w:rPr>
              <w:t xml:space="preserve">When escalated, </w:t>
            </w:r>
            <w:r w:rsidR="00E30769">
              <w:rPr>
                <w:rFonts w:ascii="Arial" w:hAnsi="Arial" w:cs="Arial"/>
                <w:sz w:val="20"/>
                <w:szCs w:val="20"/>
                <w:lang w:eastAsia="en-AU"/>
              </w:rPr>
              <w:t>XYZ</w:t>
            </w:r>
            <w:r w:rsidR="00FC1518" w:rsidRPr="0095378E">
              <w:rPr>
                <w:rFonts w:ascii="Arial" w:hAnsi="Arial" w:cs="Arial"/>
                <w:sz w:val="20"/>
                <w:szCs w:val="20"/>
                <w:lang w:eastAsia="en-AU"/>
              </w:rPr>
              <w:t xml:space="preserve"> will provide the </w:t>
            </w:r>
            <w:r w:rsidR="00A04383" w:rsidRPr="0095378E">
              <w:rPr>
                <w:rFonts w:ascii="Arial" w:hAnsi="Arial" w:cs="Arial"/>
                <w:sz w:val="20"/>
                <w:szCs w:val="20"/>
                <w:lang w:eastAsia="en-AU"/>
              </w:rPr>
              <w:t xml:space="preserve">Service Provider </w:t>
            </w:r>
            <w:r w:rsidR="00FC1518" w:rsidRPr="0095378E">
              <w:rPr>
                <w:rFonts w:ascii="Arial" w:hAnsi="Arial" w:cs="Arial"/>
                <w:sz w:val="20"/>
                <w:szCs w:val="20"/>
                <w:lang w:eastAsia="en-AU"/>
              </w:rPr>
              <w:t xml:space="preserve">knowledge </w:t>
            </w:r>
            <w:r w:rsidR="003A6870" w:rsidRPr="0095378E">
              <w:rPr>
                <w:rFonts w:ascii="Arial" w:hAnsi="Arial" w:cs="Arial"/>
                <w:sz w:val="20"/>
                <w:szCs w:val="20"/>
                <w:lang w:eastAsia="en-AU"/>
              </w:rPr>
              <w:t>recipients</w:t>
            </w:r>
            <w:r w:rsidR="00FC1518" w:rsidRPr="0095378E">
              <w:rPr>
                <w:rFonts w:ascii="Arial" w:hAnsi="Arial" w:cs="Arial"/>
                <w:sz w:val="20"/>
                <w:szCs w:val="20"/>
                <w:lang w:eastAsia="en-AU"/>
              </w:rPr>
              <w:t xml:space="preserve"> with relevant and current documentation to support existing or new applications which may be introduced during the term of this SOW.</w:t>
            </w:r>
          </w:p>
        </w:tc>
        <w:tc>
          <w:tcPr>
            <w:tcW w:w="1417" w:type="dxa"/>
          </w:tcPr>
          <w:p w14:paraId="4F0C4C50" w14:textId="77777777" w:rsidR="00FC1518" w:rsidRPr="0095378E" w:rsidRDefault="00FC1518" w:rsidP="00FC1518">
            <w:pPr>
              <w:keepNext/>
              <w:rPr>
                <w:rFonts w:ascii="Arial" w:hAnsi="Arial" w:cs="Arial"/>
                <w:sz w:val="20"/>
                <w:szCs w:val="20"/>
              </w:rPr>
            </w:pPr>
            <w:r w:rsidRPr="0095378E">
              <w:rPr>
                <w:rFonts w:ascii="Arial" w:hAnsi="Arial" w:cs="Arial"/>
                <w:sz w:val="20"/>
                <w:szCs w:val="20"/>
              </w:rPr>
              <w:t>For the term of this SOW</w:t>
            </w:r>
          </w:p>
        </w:tc>
      </w:tr>
      <w:tr w:rsidR="00FC1518" w:rsidRPr="0095378E" w14:paraId="0C182807" w14:textId="77777777" w:rsidTr="003758E5">
        <w:tc>
          <w:tcPr>
            <w:tcW w:w="936" w:type="dxa"/>
          </w:tcPr>
          <w:p w14:paraId="7F68CF4C" w14:textId="77777777" w:rsidR="00FC1518" w:rsidRPr="0095378E" w:rsidRDefault="00FC1518" w:rsidP="00FC1518">
            <w:pPr>
              <w:pStyle w:val="ListParagraph"/>
              <w:keepNext/>
              <w:keepLines/>
              <w:numPr>
                <w:ilvl w:val="0"/>
                <w:numId w:val="26"/>
              </w:numPr>
              <w:rPr>
                <w:rFonts w:ascii="Arial" w:hAnsi="Arial" w:cs="Arial"/>
                <w:sz w:val="20"/>
                <w:szCs w:val="20"/>
                <w:lang w:eastAsia="en-AU"/>
              </w:rPr>
            </w:pPr>
          </w:p>
        </w:tc>
        <w:tc>
          <w:tcPr>
            <w:tcW w:w="5897" w:type="dxa"/>
          </w:tcPr>
          <w:p w14:paraId="72E5917D" w14:textId="108F85C5" w:rsidR="00FC1518"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2A66A9" w:rsidRPr="0095378E">
              <w:rPr>
                <w:rFonts w:ascii="Arial" w:hAnsi="Arial" w:cs="Arial"/>
                <w:sz w:val="20"/>
                <w:szCs w:val="20"/>
                <w:lang w:eastAsia="en-AU"/>
              </w:rPr>
              <w:t xml:space="preserve"> will provide opportunity for the Service Provider to be involved in quality management and remediation prioritization, or other matters expressly raised as likely to drive </w:t>
            </w:r>
            <w:r w:rsidR="003758E5" w:rsidRPr="0095378E">
              <w:rPr>
                <w:rFonts w:ascii="Arial" w:hAnsi="Arial" w:cs="Arial"/>
                <w:sz w:val="20"/>
                <w:szCs w:val="20"/>
                <w:lang w:eastAsia="en-AU"/>
              </w:rPr>
              <w:t>defect volumes</w:t>
            </w:r>
            <w:r w:rsidR="002A66A9" w:rsidRPr="0095378E">
              <w:rPr>
                <w:rFonts w:ascii="Arial" w:hAnsi="Arial" w:cs="Arial"/>
                <w:sz w:val="20"/>
                <w:szCs w:val="20"/>
                <w:lang w:eastAsia="en-AU"/>
              </w:rPr>
              <w:t xml:space="preserve"> and ensure recommendations are acted upon, e.g. through Design reviews, Code Quality reviews, Test Plan and Test Results reviews</w:t>
            </w:r>
          </w:p>
        </w:tc>
        <w:tc>
          <w:tcPr>
            <w:tcW w:w="1417" w:type="dxa"/>
          </w:tcPr>
          <w:p w14:paraId="6C0B646A" w14:textId="77777777" w:rsidR="00FC1518" w:rsidRPr="0095378E" w:rsidRDefault="002A66A9" w:rsidP="00FC1518">
            <w:pPr>
              <w:keepNext/>
              <w:rPr>
                <w:rFonts w:ascii="Arial" w:hAnsi="Arial" w:cs="Arial"/>
                <w:sz w:val="20"/>
                <w:szCs w:val="20"/>
              </w:rPr>
            </w:pPr>
            <w:r w:rsidRPr="0095378E">
              <w:rPr>
                <w:rFonts w:ascii="Arial" w:hAnsi="Arial" w:cs="Arial"/>
                <w:sz w:val="20"/>
                <w:szCs w:val="20"/>
              </w:rPr>
              <w:t>For the term of this SOW</w:t>
            </w:r>
          </w:p>
        </w:tc>
      </w:tr>
      <w:tr w:rsidR="00811454" w:rsidRPr="0095378E" w14:paraId="70039F29" w14:textId="77777777" w:rsidTr="003758E5">
        <w:tc>
          <w:tcPr>
            <w:tcW w:w="936" w:type="dxa"/>
          </w:tcPr>
          <w:p w14:paraId="15C44F37" w14:textId="77777777" w:rsidR="00811454" w:rsidRPr="0095378E" w:rsidRDefault="00811454" w:rsidP="00FC1518">
            <w:pPr>
              <w:pStyle w:val="ListParagraph"/>
              <w:keepNext/>
              <w:keepLines/>
              <w:numPr>
                <w:ilvl w:val="0"/>
                <w:numId w:val="26"/>
              </w:numPr>
              <w:rPr>
                <w:rFonts w:ascii="Arial" w:hAnsi="Arial" w:cs="Arial"/>
                <w:sz w:val="20"/>
                <w:szCs w:val="20"/>
                <w:lang w:eastAsia="en-AU"/>
              </w:rPr>
            </w:pPr>
          </w:p>
        </w:tc>
        <w:tc>
          <w:tcPr>
            <w:tcW w:w="5897" w:type="dxa"/>
          </w:tcPr>
          <w:p w14:paraId="271FAD13" w14:textId="6D0B8FF6" w:rsidR="00811454" w:rsidRPr="0095378E" w:rsidRDefault="00E30769" w:rsidP="00FC1518">
            <w:pPr>
              <w:keepNext/>
              <w:keepLines/>
              <w:rPr>
                <w:rFonts w:ascii="Arial" w:hAnsi="Arial" w:cs="Arial"/>
                <w:sz w:val="20"/>
                <w:szCs w:val="20"/>
                <w:lang w:eastAsia="en-AU"/>
              </w:rPr>
            </w:pPr>
            <w:r>
              <w:rPr>
                <w:rFonts w:ascii="Arial" w:hAnsi="Arial" w:cs="Arial"/>
                <w:sz w:val="20"/>
                <w:szCs w:val="20"/>
                <w:lang w:eastAsia="en-AU"/>
              </w:rPr>
              <w:t>XYZ</w:t>
            </w:r>
            <w:r w:rsidR="00811454" w:rsidRPr="0095378E">
              <w:rPr>
                <w:rFonts w:ascii="Arial" w:hAnsi="Arial" w:cs="Arial"/>
                <w:sz w:val="20"/>
                <w:szCs w:val="20"/>
                <w:lang w:eastAsia="en-AU"/>
              </w:rPr>
              <w:t xml:space="preserve"> will </w:t>
            </w:r>
            <w:r w:rsidR="002213D7" w:rsidRPr="0095378E">
              <w:rPr>
                <w:rFonts w:ascii="Arial" w:hAnsi="Arial" w:cs="Arial"/>
                <w:sz w:val="20"/>
                <w:szCs w:val="20"/>
                <w:lang w:eastAsia="en-AU"/>
              </w:rPr>
              <w:t>assist</w:t>
            </w:r>
            <w:r w:rsidR="00811454" w:rsidRPr="0095378E">
              <w:rPr>
                <w:rFonts w:ascii="Arial" w:hAnsi="Arial" w:cs="Arial"/>
                <w:sz w:val="20"/>
                <w:szCs w:val="20"/>
                <w:lang w:eastAsia="en-AU"/>
              </w:rPr>
              <w:t xml:space="preserve"> </w:t>
            </w:r>
            <w:r w:rsidR="00A04383" w:rsidRPr="0095378E">
              <w:rPr>
                <w:rFonts w:ascii="Arial" w:hAnsi="Arial" w:cs="Arial"/>
                <w:sz w:val="20"/>
                <w:szCs w:val="20"/>
                <w:lang w:eastAsia="en-AU"/>
              </w:rPr>
              <w:t xml:space="preserve">Service Provider </w:t>
            </w:r>
            <w:r w:rsidR="00E7562B" w:rsidRPr="0095378E">
              <w:rPr>
                <w:rFonts w:ascii="Arial" w:hAnsi="Arial" w:cs="Arial"/>
                <w:sz w:val="20"/>
                <w:szCs w:val="20"/>
                <w:lang w:eastAsia="en-AU"/>
              </w:rPr>
              <w:t xml:space="preserve">with </w:t>
            </w:r>
            <w:r w:rsidR="00811454" w:rsidRPr="0095378E">
              <w:rPr>
                <w:rFonts w:ascii="Arial" w:hAnsi="Arial" w:cs="Arial"/>
                <w:sz w:val="20"/>
                <w:szCs w:val="20"/>
                <w:lang w:eastAsia="en-AU"/>
              </w:rPr>
              <w:t xml:space="preserve">access to the support teams </w:t>
            </w:r>
            <w:r w:rsidR="00E7562B" w:rsidRPr="0095378E">
              <w:rPr>
                <w:rFonts w:ascii="Arial" w:hAnsi="Arial" w:cs="Arial"/>
                <w:sz w:val="20"/>
                <w:szCs w:val="20"/>
                <w:lang w:eastAsia="en-AU"/>
              </w:rPr>
              <w:t>that are necessary to work with to resolve defects (</w:t>
            </w:r>
            <w:r w:rsidR="003A6870" w:rsidRPr="0095378E">
              <w:rPr>
                <w:rFonts w:ascii="Arial" w:hAnsi="Arial" w:cs="Arial"/>
                <w:sz w:val="20"/>
                <w:szCs w:val="20"/>
                <w:lang w:eastAsia="en-AU"/>
              </w:rPr>
              <w:t>e.g.</w:t>
            </w:r>
            <w:r w:rsidR="00E7562B" w:rsidRPr="0095378E">
              <w:rPr>
                <w:rFonts w:ascii="Arial" w:hAnsi="Arial" w:cs="Arial"/>
                <w:sz w:val="20"/>
                <w:szCs w:val="20"/>
                <w:lang w:eastAsia="en-AU"/>
              </w:rPr>
              <w:t xml:space="preserve"> IBM/OMCS, Legacy Team, AWS Support Team, Oracle Build Team)</w:t>
            </w:r>
          </w:p>
        </w:tc>
        <w:tc>
          <w:tcPr>
            <w:tcW w:w="1417" w:type="dxa"/>
          </w:tcPr>
          <w:p w14:paraId="053F7F4F" w14:textId="77777777" w:rsidR="00811454" w:rsidRPr="0095378E" w:rsidRDefault="00E7562B" w:rsidP="00FC1518">
            <w:pPr>
              <w:keepNext/>
              <w:rPr>
                <w:rFonts w:ascii="Arial" w:hAnsi="Arial" w:cs="Arial"/>
                <w:sz w:val="20"/>
                <w:szCs w:val="20"/>
              </w:rPr>
            </w:pPr>
            <w:r w:rsidRPr="0095378E">
              <w:rPr>
                <w:rFonts w:ascii="Arial" w:hAnsi="Arial" w:cs="Arial"/>
                <w:sz w:val="20"/>
                <w:szCs w:val="20"/>
              </w:rPr>
              <w:t>For the term of this SOW</w:t>
            </w:r>
          </w:p>
        </w:tc>
      </w:tr>
      <w:tr w:rsidR="00453B5D" w:rsidRPr="0095378E" w14:paraId="18EAE354" w14:textId="77777777" w:rsidTr="003758E5">
        <w:tc>
          <w:tcPr>
            <w:tcW w:w="936" w:type="dxa"/>
          </w:tcPr>
          <w:p w14:paraId="55FDE134" w14:textId="77777777" w:rsidR="00453B5D" w:rsidRPr="0095378E" w:rsidRDefault="00453B5D" w:rsidP="00FC1518">
            <w:pPr>
              <w:pStyle w:val="ListParagraph"/>
              <w:keepNext/>
              <w:keepLines/>
              <w:numPr>
                <w:ilvl w:val="0"/>
                <w:numId w:val="26"/>
              </w:numPr>
              <w:rPr>
                <w:rFonts w:ascii="Arial" w:hAnsi="Arial" w:cs="Arial"/>
                <w:sz w:val="20"/>
                <w:szCs w:val="20"/>
                <w:lang w:eastAsia="en-AU"/>
              </w:rPr>
            </w:pPr>
          </w:p>
        </w:tc>
        <w:tc>
          <w:tcPr>
            <w:tcW w:w="5897" w:type="dxa"/>
          </w:tcPr>
          <w:p w14:paraId="07B564BB" w14:textId="6F9EAF73" w:rsidR="00453B5D" w:rsidRPr="0095378E" w:rsidRDefault="00453B5D" w:rsidP="00FC1518">
            <w:pPr>
              <w:keepNext/>
              <w:keepLines/>
              <w:rPr>
                <w:rFonts w:ascii="Arial" w:hAnsi="Arial" w:cs="Arial"/>
                <w:sz w:val="20"/>
                <w:szCs w:val="20"/>
                <w:lang w:eastAsia="en-AU"/>
              </w:rPr>
            </w:pPr>
            <w:r w:rsidRPr="0095378E">
              <w:rPr>
                <w:rFonts w:ascii="Arial" w:hAnsi="Arial" w:cs="Arial"/>
                <w:sz w:val="20"/>
                <w:szCs w:val="20"/>
                <w:lang w:eastAsia="en-AU"/>
              </w:rPr>
              <w:t xml:space="preserve">The </w:t>
            </w:r>
            <w:r w:rsidR="00E30769">
              <w:rPr>
                <w:rFonts w:ascii="Arial" w:hAnsi="Arial" w:cs="Arial"/>
                <w:sz w:val="20"/>
                <w:szCs w:val="20"/>
                <w:lang w:eastAsia="en-AU"/>
              </w:rPr>
              <w:t>XYZ</w:t>
            </w:r>
            <w:r w:rsidRPr="0095378E">
              <w:rPr>
                <w:rFonts w:ascii="Arial" w:hAnsi="Arial" w:cs="Arial"/>
                <w:sz w:val="20"/>
                <w:szCs w:val="20"/>
                <w:lang w:eastAsia="en-AU"/>
              </w:rPr>
              <w:t xml:space="preserve"> environment will be able to support APM/Splunk configurations/installations</w:t>
            </w:r>
          </w:p>
        </w:tc>
        <w:tc>
          <w:tcPr>
            <w:tcW w:w="1417" w:type="dxa"/>
          </w:tcPr>
          <w:p w14:paraId="54E60F6E" w14:textId="77777777" w:rsidR="00453B5D" w:rsidRPr="0095378E" w:rsidRDefault="00453B5D" w:rsidP="00FC1518">
            <w:pPr>
              <w:keepNext/>
              <w:rPr>
                <w:rFonts w:ascii="Arial" w:hAnsi="Arial" w:cs="Arial"/>
                <w:sz w:val="20"/>
                <w:szCs w:val="20"/>
              </w:rPr>
            </w:pPr>
            <w:r w:rsidRPr="0095378E">
              <w:rPr>
                <w:rFonts w:ascii="Arial" w:hAnsi="Arial" w:cs="Arial"/>
                <w:sz w:val="20"/>
                <w:szCs w:val="20"/>
              </w:rPr>
              <w:t>For the term of this SOW</w:t>
            </w:r>
          </w:p>
        </w:tc>
      </w:tr>
      <w:tr w:rsidR="001A61F7" w:rsidRPr="0095378E" w14:paraId="3C1CB070" w14:textId="77777777" w:rsidTr="003758E5">
        <w:tc>
          <w:tcPr>
            <w:tcW w:w="936" w:type="dxa"/>
          </w:tcPr>
          <w:p w14:paraId="061FC45E" w14:textId="77777777" w:rsidR="001A61F7" w:rsidRPr="0095378E" w:rsidRDefault="001A61F7" w:rsidP="00FC1518">
            <w:pPr>
              <w:pStyle w:val="ListParagraph"/>
              <w:keepNext/>
              <w:keepLines/>
              <w:numPr>
                <w:ilvl w:val="0"/>
                <w:numId w:val="26"/>
              </w:numPr>
              <w:rPr>
                <w:rFonts w:ascii="Arial" w:hAnsi="Arial" w:cs="Arial"/>
                <w:sz w:val="20"/>
                <w:szCs w:val="20"/>
                <w:lang w:eastAsia="en-AU"/>
              </w:rPr>
            </w:pPr>
          </w:p>
        </w:tc>
        <w:tc>
          <w:tcPr>
            <w:tcW w:w="5897" w:type="dxa"/>
          </w:tcPr>
          <w:p w14:paraId="0BBCFC21" w14:textId="35BDBBF3" w:rsidR="001A61F7" w:rsidRPr="0095378E" w:rsidRDefault="00E30769" w:rsidP="001A61F7">
            <w:pPr>
              <w:keepNext/>
              <w:keepLines/>
              <w:rPr>
                <w:rFonts w:ascii="Arial" w:hAnsi="Arial" w:cs="Arial"/>
                <w:sz w:val="20"/>
                <w:szCs w:val="20"/>
                <w:lang w:eastAsia="en-AU"/>
              </w:rPr>
            </w:pPr>
            <w:r>
              <w:rPr>
                <w:rFonts w:ascii="Arial" w:hAnsi="Arial" w:cs="Arial"/>
                <w:sz w:val="20"/>
                <w:szCs w:val="20"/>
                <w:lang w:eastAsia="en-AU"/>
              </w:rPr>
              <w:t>XYZ</w:t>
            </w:r>
            <w:r w:rsidR="001A61F7" w:rsidRPr="0095378E">
              <w:rPr>
                <w:rFonts w:ascii="Arial" w:hAnsi="Arial" w:cs="Arial"/>
                <w:sz w:val="20"/>
                <w:szCs w:val="20"/>
                <w:lang w:eastAsia="en-AU"/>
              </w:rPr>
              <w:t xml:space="preserve"> will provide </w:t>
            </w:r>
            <w:r w:rsidR="00006A62" w:rsidRPr="0095378E">
              <w:rPr>
                <w:rFonts w:ascii="Arial" w:hAnsi="Arial" w:cs="Arial"/>
                <w:sz w:val="20"/>
                <w:szCs w:val="20"/>
                <w:lang w:eastAsia="en-AU"/>
              </w:rPr>
              <w:t xml:space="preserve">following </w:t>
            </w:r>
            <w:r w:rsidR="002A1AE9" w:rsidRPr="0095378E">
              <w:rPr>
                <w:rFonts w:ascii="Arial" w:hAnsi="Arial" w:cs="Arial"/>
                <w:sz w:val="20"/>
                <w:szCs w:val="20"/>
                <w:lang w:eastAsia="en-AU"/>
              </w:rPr>
              <w:t>notice</w:t>
            </w:r>
            <w:r w:rsidR="004A5A12" w:rsidRPr="0095378E">
              <w:rPr>
                <w:rFonts w:ascii="Arial" w:hAnsi="Arial" w:cs="Arial"/>
                <w:sz w:val="20"/>
                <w:szCs w:val="20"/>
                <w:lang w:eastAsia="en-AU"/>
              </w:rPr>
              <w:t>s</w:t>
            </w:r>
            <w:r w:rsidR="001A61F7" w:rsidRPr="0095378E">
              <w:rPr>
                <w:rFonts w:ascii="Arial" w:hAnsi="Arial" w:cs="Arial"/>
                <w:sz w:val="20"/>
                <w:szCs w:val="20"/>
                <w:lang w:eastAsia="en-AU"/>
              </w:rPr>
              <w:t xml:space="preserve"> prior to deployment execution to validate the hotfix units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 xml:space="preserve">pre-requisites, review of release notes, and preparation operational run sheets </w:t>
            </w:r>
            <w:r w:rsidR="002D718D" w:rsidRPr="0095378E">
              <w:rPr>
                <w:rFonts w:ascii="Arial" w:hAnsi="Arial" w:cs="Arial"/>
                <w:sz w:val="20"/>
                <w:szCs w:val="20"/>
                <w:lang w:eastAsia="en-AU"/>
              </w:rPr>
              <w:t xml:space="preserve">and </w:t>
            </w:r>
            <w:r w:rsidR="001A61F7" w:rsidRPr="0095378E">
              <w:rPr>
                <w:rFonts w:ascii="Arial" w:hAnsi="Arial" w:cs="Arial"/>
                <w:sz w:val="20"/>
                <w:szCs w:val="20"/>
                <w:lang w:eastAsia="en-AU"/>
              </w:rPr>
              <w:t>associated review</w:t>
            </w:r>
            <w:r w:rsidR="002D718D" w:rsidRPr="0095378E">
              <w:rPr>
                <w:rFonts w:ascii="Arial" w:hAnsi="Arial" w:cs="Arial"/>
                <w:sz w:val="20"/>
                <w:szCs w:val="20"/>
                <w:lang w:eastAsia="en-AU"/>
              </w:rPr>
              <w:t>:</w:t>
            </w:r>
          </w:p>
          <w:p w14:paraId="6C213762" w14:textId="77777777" w:rsidR="004A5A12" w:rsidRPr="0095378E" w:rsidRDefault="004A5A12" w:rsidP="00B275B4">
            <w:pPr>
              <w:pStyle w:val="ListParagraph"/>
              <w:keepNext/>
              <w:keepLines/>
              <w:numPr>
                <w:ilvl w:val="0"/>
                <w:numId w:val="40"/>
              </w:numPr>
              <w:rPr>
                <w:rFonts w:ascii="Arial" w:hAnsi="Arial" w:cs="Arial"/>
                <w:sz w:val="20"/>
                <w:szCs w:val="20"/>
                <w:lang w:eastAsia="en-AU"/>
              </w:rPr>
            </w:pPr>
            <w:r w:rsidRPr="0095378E">
              <w:rPr>
                <w:rFonts w:ascii="Arial" w:hAnsi="Arial" w:cs="Arial"/>
                <w:sz w:val="20"/>
                <w:szCs w:val="20"/>
                <w:lang w:eastAsia="en-AU"/>
              </w:rPr>
              <w:t>Enterprise Release – 2 weeks</w:t>
            </w:r>
          </w:p>
          <w:p w14:paraId="515689AF" w14:textId="77777777" w:rsid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Minor Release – 48 hours</w:t>
            </w:r>
            <w:r w:rsidR="00FE2FFF" w:rsidRPr="006A104D">
              <w:rPr>
                <w:rFonts w:ascii="Arial" w:hAnsi="Arial" w:cs="Arial"/>
                <w:sz w:val="20"/>
                <w:szCs w:val="20"/>
                <w:lang w:eastAsia="en-AU"/>
              </w:rPr>
              <w:t xml:space="preserve"> </w:t>
            </w:r>
          </w:p>
          <w:p w14:paraId="3F1CCAD0" w14:textId="77777777" w:rsidR="004A5A12" w:rsidRPr="006A104D" w:rsidRDefault="004A5A12" w:rsidP="007061A0">
            <w:pPr>
              <w:pStyle w:val="ListParagraph"/>
              <w:keepNext/>
              <w:keepLines/>
              <w:numPr>
                <w:ilvl w:val="0"/>
                <w:numId w:val="40"/>
              </w:numPr>
              <w:rPr>
                <w:rFonts w:ascii="Arial" w:hAnsi="Arial" w:cs="Arial"/>
                <w:sz w:val="20"/>
                <w:szCs w:val="20"/>
                <w:lang w:eastAsia="en-AU"/>
              </w:rPr>
            </w:pPr>
            <w:r w:rsidRPr="006A104D">
              <w:rPr>
                <w:rFonts w:ascii="Arial" w:hAnsi="Arial" w:cs="Arial"/>
                <w:sz w:val="20"/>
                <w:szCs w:val="20"/>
                <w:lang w:eastAsia="en-AU"/>
              </w:rPr>
              <w:t>Hotfix – 90 minutes</w:t>
            </w:r>
          </w:p>
          <w:p w14:paraId="4E9D71E4" w14:textId="77777777" w:rsidR="001A61F7" w:rsidRPr="0095378E" w:rsidRDefault="001A61F7" w:rsidP="00FC1518">
            <w:pPr>
              <w:keepNext/>
              <w:keepLines/>
              <w:rPr>
                <w:rFonts w:ascii="Arial" w:hAnsi="Arial" w:cs="Arial"/>
                <w:sz w:val="20"/>
                <w:szCs w:val="20"/>
                <w:lang w:eastAsia="en-AU"/>
              </w:rPr>
            </w:pPr>
          </w:p>
        </w:tc>
        <w:tc>
          <w:tcPr>
            <w:tcW w:w="1417" w:type="dxa"/>
          </w:tcPr>
          <w:p w14:paraId="092719FD" w14:textId="77777777" w:rsidR="001A61F7" w:rsidRPr="0095378E" w:rsidRDefault="001A61F7" w:rsidP="00FC1518">
            <w:pPr>
              <w:keepNext/>
              <w:rPr>
                <w:rFonts w:ascii="Arial" w:hAnsi="Arial" w:cs="Arial"/>
                <w:sz w:val="20"/>
                <w:szCs w:val="20"/>
              </w:rPr>
            </w:pPr>
            <w:r w:rsidRPr="0095378E">
              <w:rPr>
                <w:rFonts w:ascii="Arial" w:hAnsi="Arial" w:cs="Arial"/>
                <w:sz w:val="20"/>
                <w:szCs w:val="20"/>
              </w:rPr>
              <w:t>For the term of this SOW</w:t>
            </w:r>
          </w:p>
        </w:tc>
      </w:tr>
    </w:tbl>
    <w:p w14:paraId="33A99500" w14:textId="77777777" w:rsidR="002C0C45" w:rsidRPr="0095378E" w:rsidRDefault="002C0C45" w:rsidP="00C66385">
      <w:pPr>
        <w:pStyle w:val="Heading1"/>
        <w:numPr>
          <w:ilvl w:val="0"/>
          <w:numId w:val="0"/>
        </w:numPr>
        <w:ind w:left="709" w:hanging="709"/>
        <w:rPr>
          <w:sz w:val="20"/>
          <w:szCs w:val="20"/>
        </w:rPr>
      </w:pPr>
    </w:p>
    <w:p w14:paraId="0BC5F273" w14:textId="77777777" w:rsidR="00B31342" w:rsidRPr="0095378E" w:rsidRDefault="00571C28" w:rsidP="00B31342">
      <w:pPr>
        <w:pStyle w:val="Heading1"/>
        <w:rPr>
          <w:sz w:val="20"/>
          <w:szCs w:val="20"/>
        </w:rPr>
      </w:pPr>
      <w:r w:rsidRPr="0095378E">
        <w:rPr>
          <w:sz w:val="20"/>
          <w:szCs w:val="20"/>
        </w:rPr>
        <w:lastRenderedPageBreak/>
        <w:t>D</w:t>
      </w:r>
      <w:r w:rsidR="00FB3DC5" w:rsidRPr="0095378E">
        <w:rPr>
          <w:sz w:val="20"/>
          <w:szCs w:val="20"/>
        </w:rPr>
        <w:t>eliverables</w:t>
      </w:r>
    </w:p>
    <w:p w14:paraId="43F2EA43" w14:textId="77777777" w:rsidR="00FB3DC5" w:rsidRPr="0095378E" w:rsidRDefault="00FB3DC5" w:rsidP="005D05C2">
      <w:pPr>
        <w:pStyle w:val="Heading2"/>
        <w:rPr>
          <w:sz w:val="20"/>
        </w:rPr>
      </w:pPr>
      <w:bookmarkStart w:id="3" w:name="_Ref381622577"/>
      <w:r w:rsidRPr="0095378E">
        <w:rPr>
          <w:sz w:val="20"/>
        </w:rPr>
        <w:t>Deliverable Types</w:t>
      </w:r>
      <w:bookmarkEnd w:id="3"/>
    </w:p>
    <w:p w14:paraId="5911E6ED" w14:textId="4AE025C7" w:rsidR="00E7639D" w:rsidRPr="0095378E" w:rsidRDefault="00452172" w:rsidP="000C1FA0">
      <w:pPr>
        <w:pStyle w:val="Normal2"/>
        <w:ind w:left="432"/>
        <w:jc w:val="both"/>
        <w:rPr>
          <w:i/>
        </w:rPr>
      </w:pPr>
      <w:r w:rsidRPr="0095378E">
        <w:t xml:space="preserve">The Service Provider will </w:t>
      </w:r>
      <w:r w:rsidR="00C73B43" w:rsidRPr="0095378E">
        <w:t>provider configuration</w:t>
      </w:r>
      <w:r w:rsidR="000C1FA0" w:rsidRPr="0095378E">
        <w:t xml:space="preserve"> and code to </w:t>
      </w:r>
      <w:r w:rsidR="00E30769">
        <w:t>XYZ</w:t>
      </w:r>
      <w:r w:rsidR="000C1FA0" w:rsidRPr="0095378E">
        <w:t xml:space="preserve"> through the performance of the </w:t>
      </w:r>
      <w:r w:rsidR="002D718D" w:rsidRPr="0095378E">
        <w:t>Environment Support S</w:t>
      </w:r>
      <w:r w:rsidR="000C1FA0" w:rsidRPr="0095378E">
        <w:t>ervices.</w:t>
      </w:r>
    </w:p>
    <w:p w14:paraId="1ED50318" w14:textId="77777777" w:rsidR="00FB3DC5" w:rsidRPr="0095378E" w:rsidRDefault="00FB3DC5" w:rsidP="005D05C2">
      <w:pPr>
        <w:pStyle w:val="Heading2"/>
        <w:rPr>
          <w:sz w:val="20"/>
        </w:rPr>
      </w:pPr>
      <w:r w:rsidRPr="0095378E">
        <w:rPr>
          <w:sz w:val="20"/>
        </w:rPr>
        <w:t xml:space="preserve">Acceptance Testing (time frame, criteria and responsibilities) </w:t>
      </w:r>
    </w:p>
    <w:p w14:paraId="6CE45FE5" w14:textId="77777777" w:rsidR="00E7639D" w:rsidRPr="0095378E" w:rsidRDefault="00B549FC" w:rsidP="00E7639D">
      <w:pPr>
        <w:pStyle w:val="Normal2"/>
        <w:jc w:val="both"/>
      </w:pPr>
      <w:r>
        <w:t>Not a</w:t>
      </w:r>
      <w:r w:rsidR="00687653" w:rsidRPr="0095378E">
        <w:t>pplicable</w:t>
      </w:r>
      <w:r>
        <w:t>.</w:t>
      </w:r>
    </w:p>
    <w:p w14:paraId="103FCC88" w14:textId="77777777" w:rsidR="00B31342" w:rsidRPr="0095378E" w:rsidRDefault="00FB3DC5" w:rsidP="0044454F">
      <w:pPr>
        <w:pStyle w:val="Heading1"/>
        <w:keepLines/>
        <w:rPr>
          <w:sz w:val="20"/>
          <w:szCs w:val="20"/>
        </w:rPr>
      </w:pPr>
      <w:r w:rsidRPr="0095378E">
        <w:rPr>
          <w:sz w:val="20"/>
          <w:szCs w:val="20"/>
        </w:rPr>
        <w:t>Intellectual Property</w:t>
      </w:r>
    </w:p>
    <w:p w14:paraId="7A962617" w14:textId="77777777" w:rsidR="00FB3DC5" w:rsidRPr="0095378E" w:rsidRDefault="00BE2B70" w:rsidP="0044454F">
      <w:pPr>
        <w:pStyle w:val="Heading2"/>
        <w:keepLines/>
        <w:rPr>
          <w:sz w:val="20"/>
        </w:rPr>
      </w:pPr>
      <w:r w:rsidRPr="0095378E">
        <w:rPr>
          <w:sz w:val="20"/>
        </w:rPr>
        <w:t>Intellectual Property O</w:t>
      </w:r>
      <w:r w:rsidR="00FB3DC5" w:rsidRPr="0095378E">
        <w:rPr>
          <w:sz w:val="20"/>
        </w:rPr>
        <w:t>wnership</w:t>
      </w:r>
    </w:p>
    <w:p w14:paraId="6D403265" w14:textId="77777777" w:rsidR="00FB3DC5" w:rsidRPr="0095378E" w:rsidRDefault="00FB3DC5" w:rsidP="0044454F">
      <w:pPr>
        <w:pStyle w:val="Normal2"/>
        <w:keepNext/>
        <w:keepLines/>
        <w:jc w:val="both"/>
      </w:pPr>
      <w:r w:rsidRPr="0095378E">
        <w:t>The parties agree that the following Intellectual Property Right option from clause 25.4 of the MA (</w:t>
      </w:r>
      <w:bookmarkStart w:id="4" w:name="_Toc336440098"/>
      <w:r w:rsidRPr="0095378E">
        <w:t>Developed Intellectual Property</w:t>
      </w:r>
      <w:bookmarkEnd w:id="4"/>
      <w:r w:rsidRPr="0095378E">
        <w:t>) applies to the Developed Intellectual Property under this Statement of Work (select only one option):</w:t>
      </w:r>
    </w:p>
    <w:p w14:paraId="52DA3836" w14:textId="77777777" w:rsidR="00DC0716" w:rsidRPr="0095378E" w:rsidRDefault="00DC0716" w:rsidP="0044454F">
      <w:pPr>
        <w:pStyle w:val="Normal2"/>
        <w:keepNext/>
        <w:keepLines/>
      </w:pPr>
    </w:p>
    <w:tbl>
      <w:tblPr>
        <w:tblW w:w="8789"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7"/>
        <w:gridCol w:w="1409"/>
        <w:gridCol w:w="4253"/>
      </w:tblGrid>
      <w:tr w:rsidR="00D77957" w:rsidRPr="0095378E" w14:paraId="42F41D47" w14:textId="77777777" w:rsidTr="00A81EE4">
        <w:tc>
          <w:tcPr>
            <w:tcW w:w="3127" w:type="dxa"/>
            <w:shd w:val="clear" w:color="auto" w:fill="D9D9D9"/>
            <w:vAlign w:val="center"/>
          </w:tcPr>
          <w:p w14:paraId="18AB62A3" w14:textId="77777777" w:rsidR="00D77957" w:rsidRPr="0095378E" w:rsidRDefault="00D77957" w:rsidP="0044454F">
            <w:pPr>
              <w:pStyle w:val="Normal2"/>
              <w:keepNext/>
              <w:keepLines/>
              <w:spacing w:before="60" w:after="60"/>
              <w:ind w:left="0"/>
              <w:jc w:val="both"/>
              <w:rPr>
                <w:b/>
              </w:rPr>
            </w:pPr>
            <w:r w:rsidRPr="0095378E">
              <w:rPr>
                <w:b/>
              </w:rPr>
              <w:t>Option</w:t>
            </w:r>
          </w:p>
        </w:tc>
        <w:tc>
          <w:tcPr>
            <w:tcW w:w="1409" w:type="dxa"/>
            <w:shd w:val="clear" w:color="auto" w:fill="D9D9D9"/>
            <w:vAlign w:val="center"/>
          </w:tcPr>
          <w:p w14:paraId="01F3B3BA" w14:textId="77777777" w:rsidR="00D77957" w:rsidRPr="0095378E" w:rsidRDefault="00D77957" w:rsidP="0044454F">
            <w:pPr>
              <w:pStyle w:val="Normal2"/>
              <w:keepNext/>
              <w:keepLines/>
              <w:spacing w:before="60" w:after="60"/>
              <w:ind w:left="0"/>
              <w:rPr>
                <w:b/>
              </w:rPr>
            </w:pPr>
            <w:r w:rsidRPr="0095378E">
              <w:rPr>
                <w:b/>
              </w:rPr>
              <w:t>Applicable?</w:t>
            </w:r>
          </w:p>
          <w:p w14:paraId="7D4295FF" w14:textId="77777777" w:rsidR="00D77957" w:rsidRPr="0095378E" w:rsidRDefault="00D77957" w:rsidP="0044454F">
            <w:pPr>
              <w:pStyle w:val="Normal2"/>
              <w:keepNext/>
              <w:keepLines/>
              <w:spacing w:before="60" w:after="60"/>
              <w:ind w:left="0"/>
            </w:pPr>
            <w:r w:rsidRPr="0095378E">
              <w:t>[yes/no]</w:t>
            </w:r>
          </w:p>
        </w:tc>
        <w:tc>
          <w:tcPr>
            <w:tcW w:w="4253" w:type="dxa"/>
            <w:shd w:val="clear" w:color="auto" w:fill="D9D9D9"/>
            <w:vAlign w:val="center"/>
          </w:tcPr>
          <w:p w14:paraId="7E815703" w14:textId="77777777" w:rsidR="00D77957" w:rsidRPr="0095378E" w:rsidRDefault="00D77957" w:rsidP="001F34AA">
            <w:pPr>
              <w:pStyle w:val="Normal2"/>
              <w:keepNext/>
              <w:keepLines/>
              <w:spacing w:before="60" w:after="60"/>
              <w:ind w:left="34"/>
              <w:rPr>
                <w:b/>
              </w:rPr>
            </w:pPr>
            <w:r w:rsidRPr="0095378E">
              <w:rPr>
                <w:b/>
              </w:rPr>
              <w:t>Any restrictions on Service Provider use of Developed Intellectual Property</w:t>
            </w:r>
          </w:p>
        </w:tc>
      </w:tr>
      <w:tr w:rsidR="00D77957" w:rsidRPr="0095378E" w14:paraId="22D8BF5F" w14:textId="77777777" w:rsidTr="00A81EE4">
        <w:trPr>
          <w:trHeight w:val="472"/>
        </w:trPr>
        <w:tc>
          <w:tcPr>
            <w:tcW w:w="3127" w:type="dxa"/>
          </w:tcPr>
          <w:p w14:paraId="2A140B21" w14:textId="14162E98" w:rsidR="00D77957" w:rsidRPr="0095378E" w:rsidRDefault="00D77957" w:rsidP="0044454F">
            <w:pPr>
              <w:pStyle w:val="SectionText"/>
              <w:keepNext/>
              <w:spacing w:before="60" w:after="60"/>
              <w:ind w:left="0"/>
              <w:rPr>
                <w:rFonts w:cs="Arial"/>
                <w:sz w:val="20"/>
                <w:lang w:eastAsia="en-US"/>
              </w:rPr>
            </w:pPr>
            <w:r w:rsidRPr="0095378E">
              <w:rPr>
                <w:rFonts w:cs="Arial"/>
                <w:b/>
                <w:sz w:val="20"/>
                <w:lang w:eastAsia="en-US"/>
              </w:rPr>
              <w:t>Option 1</w:t>
            </w:r>
            <w:r w:rsidRPr="0095378E">
              <w:rPr>
                <w:rFonts w:cs="Arial"/>
                <w:sz w:val="20"/>
                <w:lang w:eastAsia="en-US"/>
              </w:rPr>
              <w:t xml:space="preserve"> - </w:t>
            </w:r>
            <w:r w:rsidR="00E30769">
              <w:rPr>
                <w:rFonts w:cs="Arial"/>
                <w:sz w:val="20"/>
                <w:lang w:eastAsia="en-US"/>
              </w:rPr>
              <w:t>XYZ</w:t>
            </w:r>
            <w:r w:rsidRPr="0095378E">
              <w:rPr>
                <w:rFonts w:cs="Arial"/>
                <w:sz w:val="20"/>
                <w:lang w:eastAsia="en-US"/>
              </w:rPr>
              <w:t xml:space="preserve"> ownership with licence to Service Provider </w:t>
            </w:r>
          </w:p>
        </w:tc>
        <w:tc>
          <w:tcPr>
            <w:tcW w:w="1409" w:type="dxa"/>
          </w:tcPr>
          <w:p w14:paraId="5DFBBEC3" w14:textId="77777777" w:rsidR="00D77957" w:rsidRPr="0095378E" w:rsidRDefault="00560680" w:rsidP="00560680">
            <w:pPr>
              <w:keepNext/>
              <w:keepLines/>
              <w:spacing w:before="60" w:after="60"/>
              <w:rPr>
                <w:rFonts w:ascii="Arial" w:hAnsi="Arial" w:cs="Arial"/>
                <w:sz w:val="20"/>
                <w:szCs w:val="20"/>
              </w:rPr>
            </w:pPr>
            <w:r w:rsidRPr="0095378E">
              <w:rPr>
                <w:rFonts w:ascii="Arial" w:hAnsi="Arial" w:cs="Arial"/>
                <w:sz w:val="20"/>
                <w:szCs w:val="20"/>
              </w:rPr>
              <w:t>Yes</w:t>
            </w:r>
          </w:p>
        </w:tc>
        <w:tc>
          <w:tcPr>
            <w:tcW w:w="4253" w:type="dxa"/>
          </w:tcPr>
          <w:p w14:paraId="1DD22D83" w14:textId="77777777" w:rsidR="00607440"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No restriction on Service Provider developed tools and methodologies.</w:t>
            </w:r>
          </w:p>
          <w:p w14:paraId="2328B8EF" w14:textId="77777777" w:rsidR="00607440" w:rsidRPr="0095378E" w:rsidRDefault="00607440" w:rsidP="00607440">
            <w:pPr>
              <w:keepNext/>
              <w:keepLines/>
              <w:spacing w:before="60" w:after="60"/>
              <w:rPr>
                <w:rFonts w:ascii="Arial" w:hAnsi="Arial" w:cs="Arial"/>
                <w:sz w:val="20"/>
                <w:szCs w:val="20"/>
              </w:rPr>
            </w:pPr>
          </w:p>
          <w:p w14:paraId="6C4B6118" w14:textId="320634E4" w:rsidR="00D77957" w:rsidRPr="0095378E" w:rsidRDefault="00607440" w:rsidP="00607440">
            <w:pPr>
              <w:keepNext/>
              <w:keepLines/>
              <w:spacing w:before="60" w:after="60"/>
              <w:rPr>
                <w:rFonts w:ascii="Arial" w:hAnsi="Arial" w:cs="Arial"/>
                <w:sz w:val="20"/>
                <w:szCs w:val="20"/>
              </w:rPr>
            </w:pPr>
            <w:r w:rsidRPr="0095378E">
              <w:rPr>
                <w:rFonts w:ascii="Arial" w:hAnsi="Arial" w:cs="Arial"/>
                <w:sz w:val="20"/>
                <w:szCs w:val="20"/>
              </w:rPr>
              <w:t xml:space="preserve">All other Developed Intellectual Property (including customisations to code) may only be Used, adapted and Modified by the Service Provider for the Term for the purposes of providing the </w:t>
            </w:r>
            <w:r w:rsidR="00CE19C1" w:rsidRPr="0095378E">
              <w:rPr>
                <w:rFonts w:ascii="Arial" w:hAnsi="Arial" w:cs="Arial"/>
                <w:sz w:val="20"/>
                <w:szCs w:val="20"/>
              </w:rPr>
              <w:t xml:space="preserve">Environment </w:t>
            </w:r>
            <w:proofErr w:type="gramStart"/>
            <w:r w:rsidR="00CE19C1" w:rsidRPr="0095378E">
              <w:rPr>
                <w:rFonts w:ascii="Arial" w:hAnsi="Arial" w:cs="Arial"/>
                <w:sz w:val="20"/>
                <w:szCs w:val="20"/>
              </w:rPr>
              <w:t>support</w:t>
            </w:r>
            <w:proofErr w:type="gramEnd"/>
            <w:r w:rsidR="00CE19C1" w:rsidRPr="0095378E">
              <w:rPr>
                <w:rFonts w:ascii="Arial" w:hAnsi="Arial" w:cs="Arial"/>
                <w:sz w:val="20"/>
                <w:szCs w:val="20"/>
              </w:rPr>
              <w:t xml:space="preserve"> </w:t>
            </w:r>
            <w:r w:rsidRPr="0095378E">
              <w:rPr>
                <w:rFonts w:ascii="Arial" w:hAnsi="Arial" w:cs="Arial"/>
                <w:sz w:val="20"/>
                <w:szCs w:val="20"/>
              </w:rPr>
              <w:t xml:space="preserve">Services to </w:t>
            </w:r>
            <w:r w:rsidR="00E30769">
              <w:rPr>
                <w:rFonts w:ascii="Arial" w:hAnsi="Arial" w:cs="Arial"/>
                <w:sz w:val="20"/>
                <w:szCs w:val="20"/>
              </w:rPr>
              <w:t>XYZ</w:t>
            </w:r>
            <w:r w:rsidRPr="0095378E">
              <w:rPr>
                <w:rFonts w:ascii="Arial" w:hAnsi="Arial" w:cs="Arial"/>
                <w:sz w:val="20"/>
                <w:szCs w:val="20"/>
              </w:rPr>
              <w:t>.</w:t>
            </w:r>
          </w:p>
        </w:tc>
      </w:tr>
      <w:tr w:rsidR="00D77957" w:rsidRPr="0095378E" w14:paraId="606E0E72" w14:textId="77777777" w:rsidTr="00A81EE4">
        <w:tc>
          <w:tcPr>
            <w:tcW w:w="3127" w:type="dxa"/>
          </w:tcPr>
          <w:p w14:paraId="7032577B" w14:textId="3327E718"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2</w:t>
            </w:r>
            <w:r w:rsidRPr="0095378E">
              <w:rPr>
                <w:rFonts w:ascii="Arial" w:hAnsi="Arial" w:cs="Arial"/>
                <w:sz w:val="20"/>
                <w:szCs w:val="20"/>
              </w:rPr>
              <w:t xml:space="preserve"> - </w:t>
            </w:r>
            <w:r w:rsidR="00E30769">
              <w:rPr>
                <w:rFonts w:ascii="Arial" w:hAnsi="Arial" w:cs="Arial"/>
                <w:sz w:val="20"/>
                <w:szCs w:val="20"/>
              </w:rPr>
              <w:t>XYZ</w:t>
            </w:r>
            <w:r w:rsidRPr="0095378E">
              <w:rPr>
                <w:rFonts w:ascii="Arial" w:hAnsi="Arial" w:cs="Arial"/>
                <w:sz w:val="20"/>
                <w:szCs w:val="20"/>
              </w:rPr>
              <w:t xml:space="preserve"> ownership with no licence to Service Provider</w:t>
            </w:r>
          </w:p>
        </w:tc>
        <w:tc>
          <w:tcPr>
            <w:tcW w:w="1409" w:type="dxa"/>
          </w:tcPr>
          <w:p w14:paraId="5652FDD2"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48E0501C" w14:textId="77777777" w:rsidR="00D77957" w:rsidRPr="0095378E" w:rsidRDefault="00D77957" w:rsidP="0044454F">
            <w:pPr>
              <w:keepNext/>
              <w:keepLines/>
              <w:spacing w:before="60" w:after="60"/>
              <w:rPr>
                <w:rFonts w:ascii="Arial" w:hAnsi="Arial" w:cs="Arial"/>
                <w:sz w:val="20"/>
                <w:szCs w:val="20"/>
              </w:rPr>
            </w:pPr>
          </w:p>
        </w:tc>
      </w:tr>
      <w:tr w:rsidR="00D77957" w:rsidRPr="0095378E" w14:paraId="41A61C5C" w14:textId="77777777" w:rsidTr="00A81EE4">
        <w:tc>
          <w:tcPr>
            <w:tcW w:w="3127" w:type="dxa"/>
          </w:tcPr>
          <w:p w14:paraId="792D282B" w14:textId="1CD95C83" w:rsidR="00D77957" w:rsidRPr="0095378E" w:rsidRDefault="00D77957" w:rsidP="0044454F">
            <w:pPr>
              <w:keepNext/>
              <w:keepLines/>
              <w:spacing w:before="60" w:after="60"/>
              <w:rPr>
                <w:rFonts w:ascii="Arial" w:hAnsi="Arial" w:cs="Arial"/>
                <w:sz w:val="20"/>
                <w:szCs w:val="20"/>
              </w:rPr>
            </w:pPr>
            <w:r w:rsidRPr="0095378E">
              <w:rPr>
                <w:rFonts w:ascii="Arial" w:hAnsi="Arial" w:cs="Arial"/>
                <w:b/>
                <w:sz w:val="20"/>
                <w:szCs w:val="20"/>
              </w:rPr>
              <w:t>Option 3</w:t>
            </w:r>
            <w:r w:rsidRPr="0095378E">
              <w:rPr>
                <w:rFonts w:ascii="Arial" w:hAnsi="Arial" w:cs="Arial"/>
                <w:sz w:val="20"/>
                <w:szCs w:val="20"/>
              </w:rPr>
              <w:t xml:space="preserve"> - Service Provider ownership with licence to </w:t>
            </w:r>
            <w:r w:rsidR="00E30769">
              <w:rPr>
                <w:rFonts w:ascii="Arial" w:hAnsi="Arial" w:cs="Arial"/>
                <w:sz w:val="20"/>
                <w:szCs w:val="20"/>
              </w:rPr>
              <w:t>XYZ</w:t>
            </w:r>
            <w:r w:rsidRPr="0095378E">
              <w:rPr>
                <w:rFonts w:ascii="Arial" w:hAnsi="Arial" w:cs="Arial"/>
                <w:sz w:val="20"/>
                <w:szCs w:val="20"/>
              </w:rPr>
              <w:t xml:space="preserve"> Group</w:t>
            </w:r>
          </w:p>
        </w:tc>
        <w:tc>
          <w:tcPr>
            <w:tcW w:w="1409" w:type="dxa"/>
          </w:tcPr>
          <w:p w14:paraId="546AE405" w14:textId="77777777" w:rsidR="00D77957" w:rsidRPr="0095378E" w:rsidRDefault="00560680" w:rsidP="0044454F">
            <w:pPr>
              <w:keepNext/>
              <w:keepLines/>
              <w:spacing w:before="60" w:after="60"/>
              <w:rPr>
                <w:rFonts w:ascii="Arial" w:hAnsi="Arial" w:cs="Arial"/>
                <w:sz w:val="20"/>
                <w:szCs w:val="20"/>
              </w:rPr>
            </w:pPr>
            <w:r w:rsidRPr="0095378E">
              <w:rPr>
                <w:rFonts w:ascii="Arial" w:hAnsi="Arial" w:cs="Arial"/>
                <w:sz w:val="20"/>
                <w:szCs w:val="20"/>
              </w:rPr>
              <w:t>No</w:t>
            </w:r>
          </w:p>
        </w:tc>
        <w:tc>
          <w:tcPr>
            <w:tcW w:w="4253" w:type="dxa"/>
          </w:tcPr>
          <w:p w14:paraId="23BA6AF6" w14:textId="77777777" w:rsidR="00D77957" w:rsidRPr="0095378E" w:rsidRDefault="00D77957" w:rsidP="0044454F">
            <w:pPr>
              <w:keepNext/>
              <w:keepLines/>
              <w:spacing w:before="60" w:after="60"/>
              <w:rPr>
                <w:rFonts w:ascii="Arial" w:hAnsi="Arial" w:cs="Arial"/>
                <w:sz w:val="20"/>
                <w:szCs w:val="20"/>
              </w:rPr>
            </w:pPr>
          </w:p>
        </w:tc>
      </w:tr>
    </w:tbl>
    <w:p w14:paraId="1C9AC9B8" w14:textId="77777777" w:rsidR="00FB3DC5" w:rsidRPr="0095378E" w:rsidRDefault="00FB3DC5" w:rsidP="0044454F">
      <w:pPr>
        <w:pStyle w:val="Heading2"/>
        <w:keepLines/>
        <w:rPr>
          <w:sz w:val="20"/>
        </w:rPr>
      </w:pPr>
      <w:r w:rsidRPr="0095378E">
        <w:rPr>
          <w:sz w:val="20"/>
        </w:rPr>
        <w:t>Approved Third Party Materials</w:t>
      </w:r>
    </w:p>
    <w:p w14:paraId="79395894" w14:textId="0768CAB0" w:rsidR="00FB3DC5" w:rsidRPr="0095378E" w:rsidRDefault="00FB3DC5" w:rsidP="0044454F">
      <w:pPr>
        <w:pStyle w:val="Normal2"/>
        <w:keepNext/>
        <w:keepLines/>
        <w:jc w:val="both"/>
      </w:pPr>
      <w:r w:rsidRPr="0095378E">
        <w:t xml:space="preserve">The following Approved </w:t>
      </w:r>
      <w:proofErr w:type="gramStart"/>
      <w:r w:rsidRPr="0095378E">
        <w:t>Third Party</w:t>
      </w:r>
      <w:proofErr w:type="gramEnd"/>
      <w:r w:rsidRPr="0095378E">
        <w:t xml:space="preserve"> material will be embedded in a Deliverable, or provided to </w:t>
      </w:r>
      <w:r w:rsidR="00E30769">
        <w:t>XYZ</w:t>
      </w:r>
      <w:r w:rsidRPr="0095378E">
        <w:t xml:space="preserve">, under this SOW.  </w:t>
      </w:r>
      <w:r w:rsidR="00E30769">
        <w:t>XYZ</w:t>
      </w:r>
      <w:r w:rsidRPr="0095378E">
        <w:t xml:space="preserve"> will enter into an agreement directly with the relevant Third Party for the Approved </w:t>
      </w:r>
      <w:proofErr w:type="gramStart"/>
      <w:r w:rsidRPr="0095378E">
        <w:t>Third Party</w:t>
      </w:r>
      <w:proofErr w:type="gramEnd"/>
      <w:r w:rsidRPr="0095378E">
        <w:t xml:space="preserve"> Material.  </w:t>
      </w:r>
    </w:p>
    <w:p w14:paraId="28082392" w14:textId="77777777" w:rsidR="00DC0716" w:rsidRPr="0095378E" w:rsidRDefault="00DC0716" w:rsidP="0044454F">
      <w:pPr>
        <w:pStyle w:val="Normal2"/>
        <w:keepNext/>
        <w:keepLines/>
      </w:pPr>
    </w:p>
    <w:tbl>
      <w:tblPr>
        <w:tblW w:w="8808" w:type="dxa"/>
        <w:tblInd w:w="798" w:type="dxa"/>
        <w:tblLayout w:type="fixed"/>
        <w:tblLook w:val="00A0" w:firstRow="1" w:lastRow="0" w:firstColumn="1" w:lastColumn="0" w:noHBand="0" w:noVBand="0"/>
      </w:tblPr>
      <w:tblGrid>
        <w:gridCol w:w="1720"/>
        <w:gridCol w:w="7088"/>
      </w:tblGrid>
      <w:tr w:rsidR="00FB3DC5" w:rsidRPr="0095378E" w14:paraId="40737A90" w14:textId="77777777" w:rsidTr="00A81EE4">
        <w:trPr>
          <w:tblHeader/>
        </w:trPr>
        <w:tc>
          <w:tcPr>
            <w:tcW w:w="1720"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5B4970FA"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2B8017F7"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6C241CD8" w14:textId="77777777" w:rsidR="00FB3DC5" w:rsidRPr="0095378E" w:rsidRDefault="00FB3DC5" w:rsidP="0044454F">
            <w:pPr>
              <w:keepNext/>
              <w:keepLines/>
              <w:spacing w:before="60" w:after="60"/>
              <w:rPr>
                <w:rFonts w:ascii="Arial" w:hAnsi="Arial" w:cs="Arial"/>
                <w:b/>
                <w:sz w:val="20"/>
                <w:szCs w:val="20"/>
                <w:lang w:eastAsia="en-AU"/>
              </w:rPr>
            </w:pPr>
            <w:r w:rsidRPr="0095378E">
              <w:rPr>
                <w:rFonts w:ascii="Arial" w:hAnsi="Arial" w:cs="Arial"/>
                <w:b/>
                <w:sz w:val="20"/>
                <w:szCs w:val="20"/>
                <w:lang w:eastAsia="en-AU"/>
              </w:rPr>
              <w:t xml:space="preserve">Description of Approved </w:t>
            </w:r>
            <w:proofErr w:type="gramStart"/>
            <w:r w:rsidRPr="0095378E">
              <w:rPr>
                <w:rFonts w:ascii="Arial" w:hAnsi="Arial" w:cs="Arial"/>
                <w:b/>
                <w:sz w:val="20"/>
                <w:szCs w:val="20"/>
                <w:lang w:eastAsia="en-AU"/>
              </w:rPr>
              <w:t>Third Party</w:t>
            </w:r>
            <w:proofErr w:type="gramEnd"/>
            <w:r w:rsidRPr="0095378E">
              <w:rPr>
                <w:rFonts w:ascii="Arial" w:hAnsi="Arial" w:cs="Arial"/>
                <w:b/>
                <w:sz w:val="20"/>
                <w:szCs w:val="20"/>
                <w:lang w:eastAsia="en-AU"/>
              </w:rPr>
              <w:t xml:space="preserve"> Material</w:t>
            </w:r>
          </w:p>
        </w:tc>
      </w:tr>
      <w:tr w:rsidR="00FB3DC5" w:rsidRPr="0095378E" w14:paraId="7371F55D" w14:textId="77777777" w:rsidTr="00A81EE4">
        <w:tc>
          <w:tcPr>
            <w:tcW w:w="1720" w:type="dxa"/>
            <w:tcBorders>
              <w:top w:val="single" w:sz="6" w:space="0" w:color="000000"/>
              <w:left w:val="single" w:sz="6" w:space="0" w:color="000000"/>
              <w:bottom w:val="single" w:sz="6" w:space="0" w:color="000000"/>
              <w:right w:val="single" w:sz="6" w:space="0" w:color="000000"/>
            </w:tcBorders>
            <w:vAlign w:val="center"/>
          </w:tcPr>
          <w:p w14:paraId="2931B5F7" w14:textId="77777777" w:rsidR="00FB3DC5" w:rsidRPr="0095378E" w:rsidRDefault="005B42E2" w:rsidP="005464EC">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731E7B6D" w14:textId="77777777" w:rsidR="00FB3DC5" w:rsidRPr="0095378E" w:rsidRDefault="005B42E2" w:rsidP="005464EC">
            <w:pPr>
              <w:pStyle w:val="Normal2"/>
              <w:keepNext/>
              <w:keepLines/>
              <w:spacing w:before="60" w:after="60"/>
              <w:ind w:left="0"/>
            </w:pPr>
            <w:r w:rsidRPr="0095378E">
              <w:t>-</w:t>
            </w:r>
          </w:p>
        </w:tc>
      </w:tr>
    </w:tbl>
    <w:p w14:paraId="75DED8DC" w14:textId="77777777" w:rsidR="00153710" w:rsidRPr="0095378E" w:rsidRDefault="00153710" w:rsidP="00153710">
      <w:pPr>
        <w:pStyle w:val="Heading2"/>
        <w:keepLines/>
        <w:rPr>
          <w:sz w:val="20"/>
        </w:rPr>
      </w:pPr>
      <w:r w:rsidRPr="0095378E">
        <w:rPr>
          <w:sz w:val="20"/>
        </w:rPr>
        <w:t>Open Source Software Approved Third Party Materials</w:t>
      </w:r>
    </w:p>
    <w:p w14:paraId="0132554E" w14:textId="77777777" w:rsidR="00153710" w:rsidRPr="0095378E" w:rsidRDefault="00153710" w:rsidP="00153710">
      <w:pPr>
        <w:pStyle w:val="Normal2"/>
        <w:keepNext/>
        <w:keepLines/>
        <w:jc w:val="both"/>
      </w:pPr>
      <w:r w:rsidRPr="0095378E">
        <w:t xml:space="preserve">The following Open Source Software will be used in one or more of the Deliverables:  </w:t>
      </w:r>
    </w:p>
    <w:p w14:paraId="02FF3BAD" w14:textId="77777777" w:rsidR="00153710" w:rsidRPr="0095378E" w:rsidRDefault="00153710" w:rsidP="00153710">
      <w:pPr>
        <w:pStyle w:val="Normal2"/>
        <w:keepNext/>
        <w:keepLines/>
        <w:jc w:val="both"/>
      </w:pPr>
    </w:p>
    <w:tbl>
      <w:tblPr>
        <w:tblW w:w="8789" w:type="dxa"/>
        <w:tblInd w:w="817" w:type="dxa"/>
        <w:tblLayout w:type="fixed"/>
        <w:tblLook w:val="00A0" w:firstRow="1" w:lastRow="0" w:firstColumn="1" w:lastColumn="0" w:noHBand="0" w:noVBand="0"/>
      </w:tblPr>
      <w:tblGrid>
        <w:gridCol w:w="1701"/>
        <w:gridCol w:w="7088"/>
      </w:tblGrid>
      <w:tr w:rsidR="00153710" w:rsidRPr="0095378E" w14:paraId="3C8A8F87" w14:textId="77777777" w:rsidTr="00A3667F">
        <w:trPr>
          <w:tblHeader/>
        </w:trPr>
        <w:tc>
          <w:tcPr>
            <w:tcW w:w="1701"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14A10104"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Applicable?</w:t>
            </w:r>
          </w:p>
          <w:p w14:paraId="7FB0B905"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[Y/N]</w:t>
            </w:r>
          </w:p>
        </w:tc>
        <w:tc>
          <w:tcPr>
            <w:tcW w:w="7088" w:type="dxa"/>
            <w:tcBorders>
              <w:top w:val="single" w:sz="6" w:space="0" w:color="000000"/>
              <w:left w:val="single" w:sz="6" w:space="0" w:color="000000"/>
              <w:bottom w:val="single" w:sz="6" w:space="0" w:color="000000"/>
              <w:right w:val="single" w:sz="6" w:space="0" w:color="000000"/>
            </w:tcBorders>
            <w:shd w:val="clear" w:color="auto" w:fill="CCCCCC"/>
            <w:vAlign w:val="center"/>
          </w:tcPr>
          <w:p w14:paraId="39B70012" w14:textId="77777777" w:rsidR="00153710" w:rsidRPr="0095378E" w:rsidRDefault="00153710"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Description of Open Source Software</w:t>
            </w:r>
          </w:p>
        </w:tc>
      </w:tr>
      <w:tr w:rsidR="00153710" w:rsidRPr="0095378E" w14:paraId="0D05EA04" w14:textId="77777777" w:rsidTr="00A3667F">
        <w:tc>
          <w:tcPr>
            <w:tcW w:w="1701" w:type="dxa"/>
            <w:tcBorders>
              <w:top w:val="single" w:sz="6" w:space="0" w:color="000000"/>
              <w:left w:val="single" w:sz="6" w:space="0" w:color="000000"/>
              <w:bottom w:val="single" w:sz="6" w:space="0" w:color="000000"/>
              <w:right w:val="single" w:sz="6" w:space="0" w:color="000000"/>
            </w:tcBorders>
            <w:vAlign w:val="center"/>
          </w:tcPr>
          <w:p w14:paraId="2AB0F17B" w14:textId="77777777" w:rsidR="00153710" w:rsidRPr="0095378E" w:rsidRDefault="00153710" w:rsidP="00A3667F">
            <w:pPr>
              <w:pStyle w:val="Normal2"/>
              <w:keepNext/>
              <w:keepLines/>
              <w:spacing w:before="60" w:after="60"/>
              <w:ind w:left="0"/>
            </w:pPr>
            <w:r w:rsidRPr="0095378E">
              <w:t>N</w:t>
            </w:r>
          </w:p>
        </w:tc>
        <w:tc>
          <w:tcPr>
            <w:tcW w:w="7088" w:type="dxa"/>
            <w:tcBorders>
              <w:top w:val="single" w:sz="6" w:space="0" w:color="000000"/>
              <w:left w:val="single" w:sz="6" w:space="0" w:color="000000"/>
              <w:bottom w:val="single" w:sz="6" w:space="0" w:color="000000"/>
              <w:right w:val="single" w:sz="6" w:space="0" w:color="000000"/>
            </w:tcBorders>
            <w:vAlign w:val="center"/>
          </w:tcPr>
          <w:p w14:paraId="612CC171" w14:textId="77777777" w:rsidR="00153710" w:rsidRPr="0095378E" w:rsidRDefault="00153710" w:rsidP="00A3667F">
            <w:pPr>
              <w:pStyle w:val="Normal2"/>
              <w:keepNext/>
              <w:keepLines/>
              <w:spacing w:before="60" w:after="60"/>
              <w:ind w:left="0"/>
              <w:rPr>
                <w:b/>
              </w:rPr>
            </w:pPr>
            <w:r w:rsidRPr="0095378E">
              <w:t>-</w:t>
            </w:r>
          </w:p>
        </w:tc>
      </w:tr>
    </w:tbl>
    <w:p w14:paraId="36EF4663" w14:textId="77777777" w:rsidR="00153710" w:rsidRPr="0095378E" w:rsidRDefault="00153710" w:rsidP="003631E6">
      <w:pPr>
        <w:pStyle w:val="Normal2"/>
      </w:pPr>
    </w:p>
    <w:p w14:paraId="146C20E1" w14:textId="77777777" w:rsidR="00B31342" w:rsidRPr="0095378E" w:rsidRDefault="00FB3DC5" w:rsidP="0044454F">
      <w:pPr>
        <w:pStyle w:val="Heading1"/>
        <w:keepLines/>
        <w:rPr>
          <w:sz w:val="20"/>
          <w:szCs w:val="20"/>
        </w:rPr>
      </w:pPr>
      <w:r w:rsidRPr="0095378E">
        <w:rPr>
          <w:sz w:val="20"/>
          <w:szCs w:val="20"/>
        </w:rPr>
        <w:lastRenderedPageBreak/>
        <w:t xml:space="preserve">Service Provider Tools and Methodologies </w:t>
      </w:r>
    </w:p>
    <w:p w14:paraId="13361435" w14:textId="23E6EDB4" w:rsidR="00FB3DC5" w:rsidRPr="0095378E" w:rsidRDefault="00FB3DC5" w:rsidP="0044454F">
      <w:pPr>
        <w:pStyle w:val="Normal2"/>
        <w:keepNext/>
        <w:keepLines/>
        <w:jc w:val="both"/>
        <w:rPr>
          <w:i/>
        </w:rPr>
      </w:pPr>
      <w:bookmarkStart w:id="5" w:name="_Toc288134131"/>
      <w:bookmarkStart w:id="6" w:name="_Toc288134168"/>
      <w:bookmarkStart w:id="7" w:name="_Toc288147922"/>
      <w:bookmarkStart w:id="8" w:name="_Toc326679132"/>
      <w:bookmarkStart w:id="9" w:name="_Toc326680681"/>
      <w:bookmarkStart w:id="10" w:name="_Toc326680848"/>
      <w:bookmarkStart w:id="11" w:name="_Toc326681226"/>
      <w:bookmarkStart w:id="12" w:name="_Toc326681411"/>
      <w:bookmarkStart w:id="13" w:name="_Toc326682386"/>
      <w:bookmarkStart w:id="14" w:name="_Toc326684640"/>
      <w:bookmarkStart w:id="15" w:name="_Toc327175954"/>
      <w:bookmarkStart w:id="16" w:name="_Toc327177331"/>
      <w:bookmarkStart w:id="17" w:name="_Toc327207215"/>
      <w:bookmarkStart w:id="18" w:name="_Toc327790121"/>
      <w:bookmarkStart w:id="19" w:name="_Toc327897522"/>
      <w:bookmarkStart w:id="20" w:name="_Toc327948717"/>
      <w:bookmarkStart w:id="21" w:name="_Toc329074482"/>
      <w:bookmarkStart w:id="22" w:name="_Toc329177348"/>
      <w:bookmarkStart w:id="23" w:name="_Toc329772154"/>
      <w:bookmarkStart w:id="24" w:name="_Toc329940788"/>
      <w:bookmarkStart w:id="25" w:name="_Toc329949317"/>
      <w:bookmarkStart w:id="26" w:name="_Toc288134132"/>
      <w:bookmarkStart w:id="27" w:name="_Toc288134169"/>
      <w:bookmarkStart w:id="28" w:name="_Toc288147923"/>
      <w:bookmarkStart w:id="29" w:name="_Toc326679133"/>
      <w:bookmarkStart w:id="30" w:name="_Toc326680682"/>
      <w:bookmarkStart w:id="31" w:name="_Toc326680849"/>
      <w:bookmarkStart w:id="32" w:name="_Toc326681227"/>
      <w:bookmarkStart w:id="33" w:name="_Toc326681412"/>
      <w:bookmarkStart w:id="34" w:name="_Toc326682387"/>
      <w:bookmarkStart w:id="35" w:name="_Toc326684641"/>
      <w:bookmarkStart w:id="36" w:name="_Toc327175955"/>
      <w:bookmarkStart w:id="37" w:name="_Toc327177332"/>
      <w:bookmarkStart w:id="38" w:name="_Toc327207216"/>
      <w:bookmarkStart w:id="39" w:name="_Toc327790122"/>
      <w:bookmarkStart w:id="40" w:name="_Toc327897523"/>
      <w:bookmarkStart w:id="41" w:name="_Toc327948718"/>
      <w:bookmarkStart w:id="42" w:name="_Toc329074483"/>
      <w:bookmarkStart w:id="43" w:name="_Toc329177349"/>
      <w:bookmarkStart w:id="44" w:name="_Toc329772155"/>
      <w:bookmarkStart w:id="45" w:name="_Toc329940789"/>
      <w:bookmarkStart w:id="46" w:name="_Toc329949318"/>
      <w:bookmarkStart w:id="47" w:name="_Toc288134133"/>
      <w:bookmarkStart w:id="48" w:name="_Toc288134170"/>
      <w:bookmarkStart w:id="49" w:name="_Toc288147924"/>
      <w:bookmarkStart w:id="50" w:name="_Toc326679134"/>
      <w:bookmarkStart w:id="51" w:name="_Toc326680683"/>
      <w:bookmarkStart w:id="52" w:name="_Toc326680850"/>
      <w:bookmarkStart w:id="53" w:name="_Toc326681228"/>
      <w:bookmarkStart w:id="54" w:name="_Toc326681413"/>
      <w:bookmarkStart w:id="55" w:name="_Toc326682388"/>
      <w:bookmarkStart w:id="56" w:name="_Toc326684642"/>
      <w:bookmarkStart w:id="57" w:name="_Toc327175956"/>
      <w:bookmarkStart w:id="58" w:name="_Toc327177333"/>
      <w:bookmarkStart w:id="59" w:name="_Toc327207217"/>
      <w:bookmarkStart w:id="60" w:name="_Toc327790123"/>
      <w:bookmarkStart w:id="61" w:name="_Toc327897524"/>
      <w:bookmarkStart w:id="62" w:name="_Toc327948719"/>
      <w:bookmarkStart w:id="63" w:name="_Toc329074484"/>
      <w:bookmarkStart w:id="64" w:name="_Toc329177350"/>
      <w:bookmarkStart w:id="65" w:name="_Toc329772156"/>
      <w:bookmarkStart w:id="66" w:name="_Toc329940790"/>
      <w:bookmarkStart w:id="67" w:name="_Toc329949319"/>
      <w:bookmarkStart w:id="68" w:name="_Toc288134134"/>
      <w:bookmarkStart w:id="69" w:name="_Toc288134171"/>
      <w:bookmarkStart w:id="70" w:name="_Toc288147925"/>
      <w:bookmarkStart w:id="71" w:name="_Toc326679135"/>
      <w:bookmarkStart w:id="72" w:name="_Toc326680684"/>
      <w:bookmarkStart w:id="73" w:name="_Toc326680851"/>
      <w:bookmarkStart w:id="74" w:name="_Toc326681229"/>
      <w:bookmarkStart w:id="75" w:name="_Toc326681414"/>
      <w:bookmarkStart w:id="76" w:name="_Toc326682389"/>
      <w:bookmarkStart w:id="77" w:name="_Toc326684643"/>
      <w:bookmarkStart w:id="78" w:name="_Toc327175957"/>
      <w:bookmarkStart w:id="79" w:name="_Toc327177334"/>
      <w:bookmarkStart w:id="80" w:name="_Toc327207218"/>
      <w:bookmarkStart w:id="81" w:name="_Toc327790124"/>
      <w:bookmarkStart w:id="82" w:name="_Toc327897525"/>
      <w:bookmarkStart w:id="83" w:name="_Toc327948720"/>
      <w:bookmarkStart w:id="84" w:name="_Toc329074485"/>
      <w:bookmarkStart w:id="85" w:name="_Toc329177351"/>
      <w:bookmarkStart w:id="86" w:name="_Toc329772157"/>
      <w:bookmarkStart w:id="87" w:name="_Toc329940791"/>
      <w:bookmarkStart w:id="88" w:name="_Toc329949320"/>
      <w:bookmarkStart w:id="89" w:name="_Toc288134135"/>
      <w:bookmarkStart w:id="90" w:name="_Toc288134172"/>
      <w:bookmarkStart w:id="91" w:name="_Toc288147926"/>
      <w:bookmarkStart w:id="92" w:name="_Toc326679136"/>
      <w:bookmarkStart w:id="93" w:name="_Toc326680685"/>
      <w:bookmarkStart w:id="94" w:name="_Toc326680852"/>
      <w:bookmarkStart w:id="95" w:name="_Toc326681230"/>
      <w:bookmarkStart w:id="96" w:name="_Toc326681415"/>
      <w:bookmarkStart w:id="97" w:name="_Toc326682390"/>
      <w:bookmarkStart w:id="98" w:name="_Toc326684644"/>
      <w:bookmarkStart w:id="99" w:name="_Toc327175958"/>
      <w:bookmarkStart w:id="100" w:name="_Toc327177335"/>
      <w:bookmarkStart w:id="101" w:name="_Toc327207219"/>
      <w:bookmarkStart w:id="102" w:name="_Toc327790125"/>
      <w:bookmarkStart w:id="103" w:name="_Toc327897526"/>
      <w:bookmarkStart w:id="104" w:name="_Toc327948721"/>
      <w:bookmarkStart w:id="105" w:name="_Toc329074486"/>
      <w:bookmarkStart w:id="106" w:name="_Toc329177352"/>
      <w:bookmarkStart w:id="107" w:name="_Toc329772158"/>
      <w:bookmarkStart w:id="108" w:name="_Toc329940792"/>
      <w:bookmarkStart w:id="109" w:name="_Toc329949321"/>
      <w:bookmarkStart w:id="110" w:name="_Toc288134136"/>
      <w:bookmarkStart w:id="111" w:name="_Toc288134173"/>
      <w:bookmarkStart w:id="112" w:name="_Toc288147927"/>
      <w:bookmarkStart w:id="113" w:name="_Toc326679137"/>
      <w:bookmarkStart w:id="114" w:name="_Toc326680686"/>
      <w:bookmarkStart w:id="115" w:name="_Toc326680853"/>
      <w:bookmarkStart w:id="116" w:name="_Toc326681231"/>
      <w:bookmarkStart w:id="117" w:name="_Toc326681416"/>
      <w:bookmarkStart w:id="118" w:name="_Toc326682391"/>
      <w:bookmarkStart w:id="119" w:name="_Toc326684645"/>
      <w:bookmarkStart w:id="120" w:name="_Toc327175959"/>
      <w:bookmarkStart w:id="121" w:name="_Toc327177336"/>
      <w:bookmarkStart w:id="122" w:name="_Toc327207220"/>
      <w:bookmarkStart w:id="123" w:name="_Toc327790126"/>
      <w:bookmarkStart w:id="124" w:name="_Toc327897527"/>
      <w:bookmarkStart w:id="125" w:name="_Toc327948722"/>
      <w:bookmarkStart w:id="126" w:name="_Toc329074487"/>
      <w:bookmarkStart w:id="127" w:name="_Toc329177353"/>
      <w:bookmarkStart w:id="128" w:name="_Toc329772159"/>
      <w:bookmarkStart w:id="129" w:name="_Toc329940793"/>
      <w:bookmarkStart w:id="130" w:name="_Toc329949322"/>
      <w:bookmarkStart w:id="131" w:name="_Toc288134137"/>
      <w:bookmarkStart w:id="132" w:name="_Toc288134174"/>
      <w:bookmarkStart w:id="133" w:name="_Toc288147928"/>
      <w:bookmarkStart w:id="134" w:name="_Toc326679138"/>
      <w:bookmarkStart w:id="135" w:name="_Toc326680687"/>
      <w:bookmarkStart w:id="136" w:name="_Toc326680854"/>
      <w:bookmarkStart w:id="137" w:name="_Toc326681232"/>
      <w:bookmarkStart w:id="138" w:name="_Toc326681417"/>
      <w:bookmarkStart w:id="139" w:name="_Toc326682392"/>
      <w:bookmarkStart w:id="140" w:name="_Toc326684646"/>
      <w:bookmarkStart w:id="141" w:name="_Toc327175960"/>
      <w:bookmarkStart w:id="142" w:name="_Toc327177337"/>
      <w:bookmarkStart w:id="143" w:name="_Toc327207221"/>
      <w:bookmarkStart w:id="144" w:name="_Toc327790127"/>
      <w:bookmarkStart w:id="145" w:name="_Toc327897528"/>
      <w:bookmarkStart w:id="146" w:name="_Toc327948723"/>
      <w:bookmarkStart w:id="147" w:name="_Toc329074488"/>
      <w:bookmarkStart w:id="148" w:name="_Toc329177354"/>
      <w:bookmarkStart w:id="149" w:name="_Toc329772160"/>
      <w:bookmarkStart w:id="150" w:name="_Toc329940794"/>
      <w:bookmarkStart w:id="151" w:name="_Toc329949323"/>
      <w:bookmarkStart w:id="152" w:name="_Toc288134138"/>
      <w:bookmarkStart w:id="153" w:name="_Toc288134175"/>
      <w:bookmarkStart w:id="154" w:name="_Toc288147929"/>
      <w:bookmarkStart w:id="155" w:name="_Toc326679139"/>
      <w:bookmarkStart w:id="156" w:name="_Toc326680688"/>
      <w:bookmarkStart w:id="157" w:name="_Toc326680855"/>
      <w:bookmarkStart w:id="158" w:name="_Toc326681233"/>
      <w:bookmarkStart w:id="159" w:name="_Toc326681418"/>
      <w:bookmarkStart w:id="160" w:name="_Toc326682393"/>
      <w:bookmarkStart w:id="161" w:name="_Toc326684647"/>
      <w:bookmarkStart w:id="162" w:name="_Toc327175961"/>
      <w:bookmarkStart w:id="163" w:name="_Toc327177338"/>
      <w:bookmarkStart w:id="164" w:name="_Toc327207222"/>
      <w:bookmarkStart w:id="165" w:name="_Toc327790128"/>
      <w:bookmarkStart w:id="166" w:name="_Toc327897529"/>
      <w:bookmarkStart w:id="167" w:name="_Toc327948724"/>
      <w:bookmarkStart w:id="168" w:name="_Toc329074489"/>
      <w:bookmarkStart w:id="169" w:name="_Toc329177355"/>
      <w:bookmarkStart w:id="170" w:name="_Toc329772161"/>
      <w:bookmarkStart w:id="171" w:name="_Toc329940795"/>
      <w:bookmarkStart w:id="172" w:name="_Toc329949324"/>
      <w:bookmarkStart w:id="173" w:name="_Toc288134139"/>
      <w:bookmarkStart w:id="174" w:name="_Toc288134176"/>
      <w:bookmarkStart w:id="175" w:name="_Toc288147930"/>
      <w:bookmarkStart w:id="176" w:name="_Toc326679140"/>
      <w:bookmarkStart w:id="177" w:name="_Toc326680689"/>
      <w:bookmarkStart w:id="178" w:name="_Toc326680856"/>
      <w:bookmarkStart w:id="179" w:name="_Toc326681234"/>
      <w:bookmarkStart w:id="180" w:name="_Toc326681419"/>
      <w:bookmarkStart w:id="181" w:name="_Toc326682394"/>
      <w:bookmarkStart w:id="182" w:name="_Toc326684648"/>
      <w:bookmarkStart w:id="183" w:name="_Toc327175962"/>
      <w:bookmarkStart w:id="184" w:name="_Toc327177339"/>
      <w:bookmarkStart w:id="185" w:name="_Toc327207223"/>
      <w:bookmarkStart w:id="186" w:name="_Toc327790129"/>
      <w:bookmarkStart w:id="187" w:name="_Toc327897530"/>
      <w:bookmarkStart w:id="188" w:name="_Toc327948725"/>
      <w:bookmarkStart w:id="189" w:name="_Toc329074490"/>
      <w:bookmarkStart w:id="190" w:name="_Toc329177356"/>
      <w:bookmarkStart w:id="191" w:name="_Toc329772162"/>
      <w:bookmarkStart w:id="192" w:name="_Toc329940796"/>
      <w:bookmarkStart w:id="193" w:name="_Toc329949325"/>
      <w:bookmarkStart w:id="194" w:name="_Toc288134140"/>
      <w:bookmarkStart w:id="195" w:name="_Toc288134177"/>
      <w:bookmarkStart w:id="196" w:name="_Toc288147931"/>
      <w:bookmarkStart w:id="197" w:name="_Toc326679141"/>
      <w:bookmarkStart w:id="198" w:name="_Toc326680690"/>
      <w:bookmarkStart w:id="199" w:name="_Toc326680857"/>
      <w:bookmarkStart w:id="200" w:name="_Toc326681235"/>
      <w:bookmarkStart w:id="201" w:name="_Toc326681420"/>
      <w:bookmarkStart w:id="202" w:name="_Toc326682395"/>
      <w:bookmarkStart w:id="203" w:name="_Toc326684649"/>
      <w:bookmarkStart w:id="204" w:name="_Toc327175963"/>
      <w:bookmarkStart w:id="205" w:name="_Toc327177340"/>
      <w:bookmarkStart w:id="206" w:name="_Toc327207224"/>
      <w:bookmarkStart w:id="207" w:name="_Toc327790130"/>
      <w:bookmarkStart w:id="208" w:name="_Toc327897531"/>
      <w:bookmarkStart w:id="209" w:name="_Toc327948726"/>
      <w:bookmarkStart w:id="210" w:name="_Toc329074491"/>
      <w:bookmarkStart w:id="211" w:name="_Toc329177357"/>
      <w:bookmarkStart w:id="212" w:name="_Toc329772163"/>
      <w:bookmarkStart w:id="213" w:name="_Toc329940797"/>
      <w:bookmarkStart w:id="214" w:name="_Toc329949326"/>
      <w:bookmarkStart w:id="215" w:name="_Toc288134141"/>
      <w:bookmarkStart w:id="216" w:name="_Toc288134178"/>
      <w:bookmarkStart w:id="217" w:name="_Toc288147932"/>
      <w:bookmarkStart w:id="218" w:name="_Toc326679142"/>
      <w:bookmarkStart w:id="219" w:name="_Toc326680691"/>
      <w:bookmarkStart w:id="220" w:name="_Toc326680858"/>
      <w:bookmarkStart w:id="221" w:name="_Toc326681236"/>
      <w:bookmarkStart w:id="222" w:name="_Toc326681421"/>
      <w:bookmarkStart w:id="223" w:name="_Toc326682396"/>
      <w:bookmarkStart w:id="224" w:name="_Toc326684650"/>
      <w:bookmarkStart w:id="225" w:name="_Toc327175964"/>
      <w:bookmarkStart w:id="226" w:name="_Toc327177341"/>
      <w:bookmarkStart w:id="227" w:name="_Toc327207225"/>
      <w:bookmarkStart w:id="228" w:name="_Toc327790131"/>
      <w:bookmarkStart w:id="229" w:name="_Toc327897532"/>
      <w:bookmarkStart w:id="230" w:name="_Toc327948727"/>
      <w:bookmarkStart w:id="231" w:name="_Toc329074492"/>
      <w:bookmarkStart w:id="232" w:name="_Toc329177358"/>
      <w:bookmarkStart w:id="233" w:name="_Toc329772164"/>
      <w:bookmarkStart w:id="234" w:name="_Toc329940798"/>
      <w:bookmarkStart w:id="235" w:name="_Toc329949327"/>
      <w:bookmarkStart w:id="236" w:name="_Toc288134142"/>
      <w:bookmarkStart w:id="237" w:name="_Toc288134179"/>
      <w:bookmarkStart w:id="238" w:name="_Toc288147933"/>
      <w:bookmarkStart w:id="239" w:name="_Toc326679143"/>
      <w:bookmarkStart w:id="240" w:name="_Toc326680692"/>
      <w:bookmarkStart w:id="241" w:name="_Toc326680859"/>
      <w:bookmarkStart w:id="242" w:name="_Toc326681237"/>
      <w:bookmarkStart w:id="243" w:name="_Toc326681422"/>
      <w:bookmarkStart w:id="244" w:name="_Toc326682397"/>
      <w:bookmarkStart w:id="245" w:name="_Toc326684651"/>
      <w:bookmarkStart w:id="246" w:name="_Toc327175965"/>
      <w:bookmarkStart w:id="247" w:name="_Toc327177342"/>
      <w:bookmarkStart w:id="248" w:name="_Toc327207226"/>
      <w:bookmarkStart w:id="249" w:name="_Toc327790132"/>
      <w:bookmarkStart w:id="250" w:name="_Toc327897533"/>
      <w:bookmarkStart w:id="251" w:name="_Toc327948728"/>
      <w:bookmarkStart w:id="252" w:name="_Toc329074493"/>
      <w:bookmarkStart w:id="253" w:name="_Toc329177359"/>
      <w:bookmarkStart w:id="254" w:name="_Toc329772165"/>
      <w:bookmarkStart w:id="255" w:name="_Toc329940799"/>
      <w:bookmarkStart w:id="256" w:name="_Toc329949328"/>
      <w:bookmarkStart w:id="257" w:name="_Toc288134143"/>
      <w:bookmarkStart w:id="258" w:name="_Toc288134180"/>
      <w:bookmarkStart w:id="259" w:name="_Toc288147934"/>
      <w:bookmarkStart w:id="260" w:name="_Toc326679144"/>
      <w:bookmarkStart w:id="261" w:name="_Toc326680693"/>
      <w:bookmarkStart w:id="262" w:name="_Toc326680860"/>
      <w:bookmarkStart w:id="263" w:name="_Toc326681238"/>
      <w:bookmarkStart w:id="264" w:name="_Toc326681423"/>
      <w:bookmarkStart w:id="265" w:name="_Toc326682398"/>
      <w:bookmarkStart w:id="266" w:name="_Toc326684652"/>
      <w:bookmarkStart w:id="267" w:name="_Toc327175966"/>
      <w:bookmarkStart w:id="268" w:name="_Toc327177343"/>
      <w:bookmarkStart w:id="269" w:name="_Toc327207227"/>
      <w:bookmarkStart w:id="270" w:name="_Toc327790133"/>
      <w:bookmarkStart w:id="271" w:name="_Toc327897534"/>
      <w:bookmarkStart w:id="272" w:name="_Toc327948729"/>
      <w:bookmarkStart w:id="273" w:name="_Toc329074494"/>
      <w:bookmarkStart w:id="274" w:name="_Toc329177360"/>
      <w:bookmarkStart w:id="275" w:name="_Toc329772166"/>
      <w:bookmarkStart w:id="276" w:name="_Toc329940800"/>
      <w:bookmarkStart w:id="277" w:name="_Toc329949329"/>
      <w:bookmarkStart w:id="278" w:name="_Toc288134144"/>
      <w:bookmarkStart w:id="279" w:name="_Toc288134181"/>
      <w:bookmarkStart w:id="280" w:name="_Toc288147935"/>
      <w:bookmarkStart w:id="281" w:name="_Toc326679145"/>
      <w:bookmarkStart w:id="282" w:name="_Toc326680694"/>
      <w:bookmarkStart w:id="283" w:name="_Toc326680861"/>
      <w:bookmarkStart w:id="284" w:name="_Toc326681239"/>
      <w:bookmarkStart w:id="285" w:name="_Toc326681424"/>
      <w:bookmarkStart w:id="286" w:name="_Toc326682399"/>
      <w:bookmarkStart w:id="287" w:name="_Toc326684653"/>
      <w:bookmarkStart w:id="288" w:name="_Toc327175967"/>
      <w:bookmarkStart w:id="289" w:name="_Toc327177344"/>
      <w:bookmarkStart w:id="290" w:name="_Toc327207228"/>
      <w:bookmarkStart w:id="291" w:name="_Toc327790134"/>
      <w:bookmarkStart w:id="292" w:name="_Toc327897535"/>
      <w:bookmarkStart w:id="293" w:name="_Toc327948730"/>
      <w:bookmarkStart w:id="294" w:name="_Toc329074495"/>
      <w:bookmarkStart w:id="295" w:name="_Toc329177361"/>
      <w:bookmarkStart w:id="296" w:name="_Toc329772167"/>
      <w:bookmarkStart w:id="297" w:name="_Toc329940801"/>
      <w:bookmarkStart w:id="298" w:name="_Toc32994933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r w:rsidRPr="0095378E">
        <w:t xml:space="preserve">Where requested by </w:t>
      </w:r>
      <w:r w:rsidR="00E30769">
        <w:t>XYZ</w:t>
      </w:r>
      <w:r w:rsidRPr="0095378E">
        <w:t xml:space="preserve">, the Service Provider will in the provision of the Services use or make available to </w:t>
      </w:r>
      <w:r w:rsidR="00E30769">
        <w:t>XYZ</w:t>
      </w:r>
      <w:r w:rsidRPr="0095378E">
        <w:t xml:space="preserve"> (subject to the licence terms noted in the </w:t>
      </w:r>
      <w:proofErr w:type="gramStart"/>
      <w:r w:rsidRPr="0095378E">
        <w:t>far right</w:t>
      </w:r>
      <w:proofErr w:type="gramEnd"/>
      <w:r w:rsidRPr="0095378E">
        <w:t xml:space="preserve"> hand column of the table below), the Licensed Software and Service Provider Tools and Methodologies specified in the table below.  Any additional tools required by the Service Provider, </w:t>
      </w:r>
      <w:r w:rsidR="003163A4" w:rsidRPr="0095378E">
        <w:t>to</w:t>
      </w:r>
      <w:r w:rsidRPr="0095378E">
        <w:t xml:space="preserve"> perform the Services specified in this SOW, will be provided by </w:t>
      </w:r>
      <w:r w:rsidR="00E30769">
        <w:t>XYZ</w:t>
      </w:r>
      <w:r w:rsidRPr="0095378E">
        <w:t xml:space="preserve">. </w:t>
      </w:r>
    </w:p>
    <w:p w14:paraId="1CB1FF23" w14:textId="77777777" w:rsidR="00454C2C" w:rsidRPr="0095378E" w:rsidRDefault="00454C2C" w:rsidP="0044454F">
      <w:pPr>
        <w:pStyle w:val="Normal2"/>
        <w:keepNext/>
        <w:keepLines/>
        <w:rPr>
          <w:highlight w:val="yellow"/>
        </w:rPr>
      </w:pPr>
    </w:p>
    <w:tbl>
      <w:tblPr>
        <w:tblW w:w="8222" w:type="dxa"/>
        <w:tblInd w:w="69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559"/>
        <w:gridCol w:w="3544"/>
        <w:gridCol w:w="1134"/>
        <w:gridCol w:w="1985"/>
      </w:tblGrid>
      <w:tr w:rsidR="00454C2C" w:rsidRPr="0095378E" w14:paraId="4E83E327" w14:textId="77777777" w:rsidTr="00454C2C">
        <w:trPr>
          <w:cantSplit/>
          <w:trHeight w:val="1035"/>
        </w:trPr>
        <w:tc>
          <w:tcPr>
            <w:tcW w:w="1559" w:type="dxa"/>
            <w:shd w:val="clear" w:color="000000" w:fill="D9D9D9"/>
            <w:vAlign w:val="center"/>
            <w:hideMark/>
          </w:tcPr>
          <w:p w14:paraId="739598EF"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Tool</w:t>
            </w:r>
          </w:p>
        </w:tc>
        <w:tc>
          <w:tcPr>
            <w:tcW w:w="3544" w:type="dxa"/>
            <w:shd w:val="clear" w:color="000000" w:fill="D9D9D9"/>
            <w:vAlign w:val="center"/>
            <w:hideMark/>
          </w:tcPr>
          <w:p w14:paraId="4D190401"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Description</w:t>
            </w:r>
          </w:p>
        </w:tc>
        <w:tc>
          <w:tcPr>
            <w:tcW w:w="1134" w:type="dxa"/>
            <w:shd w:val="clear" w:color="000000" w:fill="D9D9D9"/>
            <w:vAlign w:val="center"/>
            <w:hideMark/>
          </w:tcPr>
          <w:p w14:paraId="53BB8BE1" w14:textId="6D39D90C" w:rsidR="00454C2C" w:rsidRPr="0095378E" w:rsidRDefault="00E30769" w:rsidP="00454C2C">
            <w:pPr>
              <w:rPr>
                <w:rFonts w:ascii="Arial" w:eastAsia="Times New Roman" w:hAnsi="Arial" w:cs="Arial"/>
                <w:b/>
                <w:bCs/>
                <w:color w:val="000000"/>
                <w:sz w:val="20"/>
                <w:szCs w:val="20"/>
                <w:lang w:eastAsia="en-AU"/>
              </w:rPr>
            </w:pPr>
            <w:r>
              <w:rPr>
                <w:rFonts w:ascii="Arial" w:eastAsia="Times New Roman" w:hAnsi="Arial" w:cs="Arial"/>
                <w:b/>
                <w:bCs/>
                <w:color w:val="000000"/>
                <w:sz w:val="20"/>
                <w:szCs w:val="20"/>
                <w:lang w:eastAsia="en-AU"/>
              </w:rPr>
              <w:t>XYZ</w:t>
            </w:r>
            <w:r w:rsidR="00454C2C" w:rsidRPr="0095378E">
              <w:rPr>
                <w:rFonts w:ascii="Arial" w:eastAsia="Times New Roman" w:hAnsi="Arial" w:cs="Arial"/>
                <w:b/>
                <w:bCs/>
                <w:color w:val="000000"/>
                <w:sz w:val="20"/>
                <w:szCs w:val="20"/>
                <w:lang w:eastAsia="en-AU"/>
              </w:rPr>
              <w:t xml:space="preserve"> Access Required</w:t>
            </w:r>
          </w:p>
        </w:tc>
        <w:tc>
          <w:tcPr>
            <w:tcW w:w="1985" w:type="dxa"/>
            <w:shd w:val="clear" w:color="000000" w:fill="D9D9D9"/>
            <w:vAlign w:val="center"/>
            <w:hideMark/>
          </w:tcPr>
          <w:p w14:paraId="5CF217B2" w14:textId="77777777" w:rsidR="00454C2C" w:rsidRPr="0095378E" w:rsidRDefault="00454C2C" w:rsidP="00454C2C">
            <w:pPr>
              <w:rPr>
                <w:rFonts w:ascii="Arial" w:eastAsia="Times New Roman" w:hAnsi="Arial" w:cs="Arial"/>
                <w:b/>
                <w:bCs/>
                <w:color w:val="000000"/>
                <w:sz w:val="20"/>
                <w:szCs w:val="20"/>
                <w:lang w:eastAsia="en-AU"/>
              </w:rPr>
            </w:pPr>
            <w:r w:rsidRPr="0095378E">
              <w:rPr>
                <w:rFonts w:ascii="Arial" w:eastAsia="Times New Roman" w:hAnsi="Arial" w:cs="Arial"/>
                <w:b/>
                <w:bCs/>
                <w:color w:val="000000"/>
                <w:sz w:val="20"/>
                <w:szCs w:val="20"/>
                <w:lang w:eastAsia="en-AU"/>
              </w:rPr>
              <w:t>Applicable Licence Terms</w:t>
            </w:r>
          </w:p>
        </w:tc>
      </w:tr>
      <w:tr w:rsidR="00454C2C" w:rsidRPr="0095378E" w14:paraId="26863560" w14:textId="77777777" w:rsidTr="00454C2C">
        <w:trPr>
          <w:trHeight w:val="315"/>
        </w:trPr>
        <w:tc>
          <w:tcPr>
            <w:tcW w:w="1559" w:type="dxa"/>
            <w:shd w:val="clear" w:color="auto" w:fill="auto"/>
            <w:noWrap/>
            <w:vAlign w:val="center"/>
            <w:hideMark/>
          </w:tcPr>
          <w:p w14:paraId="34AE20B1" w14:textId="77777777" w:rsidR="00454C2C" w:rsidRPr="0095378E" w:rsidRDefault="00454C2C" w:rsidP="00454C2C">
            <w:pPr>
              <w:rPr>
                <w:rFonts w:ascii="Arial" w:hAnsi="Arial" w:cs="Arial"/>
                <w:sz w:val="20"/>
                <w:szCs w:val="20"/>
              </w:rPr>
            </w:pPr>
            <w:r w:rsidRPr="0095378E">
              <w:rPr>
                <w:rFonts w:ascii="Arial" w:hAnsi="Arial" w:cs="Arial"/>
                <w:sz w:val="20"/>
                <w:szCs w:val="20"/>
              </w:rPr>
              <w:t xml:space="preserve">JIRA </w:t>
            </w:r>
          </w:p>
        </w:tc>
        <w:tc>
          <w:tcPr>
            <w:tcW w:w="3544" w:type="dxa"/>
            <w:shd w:val="clear" w:color="auto" w:fill="auto"/>
            <w:noWrap/>
            <w:vAlign w:val="center"/>
            <w:hideMark/>
          </w:tcPr>
          <w:p w14:paraId="1728F1C2" w14:textId="77777777" w:rsidR="00454C2C" w:rsidRPr="0095378E" w:rsidRDefault="00454C2C" w:rsidP="00454C2C">
            <w:pPr>
              <w:rPr>
                <w:rFonts w:ascii="Arial" w:hAnsi="Arial" w:cs="Arial"/>
                <w:sz w:val="20"/>
                <w:szCs w:val="20"/>
              </w:rPr>
            </w:pPr>
            <w:r w:rsidRPr="0095378E">
              <w:rPr>
                <w:rFonts w:ascii="Arial" w:hAnsi="Arial" w:cs="Arial"/>
                <w:sz w:val="20"/>
                <w:szCs w:val="20"/>
              </w:rPr>
              <w:t>To track recurring issues for AS&amp;DT and fix the root cause</w:t>
            </w:r>
          </w:p>
        </w:tc>
        <w:tc>
          <w:tcPr>
            <w:tcW w:w="1134" w:type="dxa"/>
            <w:shd w:val="clear" w:color="auto" w:fill="auto"/>
            <w:noWrap/>
            <w:vAlign w:val="center"/>
            <w:hideMark/>
          </w:tcPr>
          <w:p w14:paraId="18CF4F95" w14:textId="77777777" w:rsidR="00454C2C" w:rsidRPr="0095378E" w:rsidRDefault="00454C2C" w:rsidP="00454C2C">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42CD221" w14:textId="77777777" w:rsidR="00454C2C" w:rsidRPr="0095378E" w:rsidRDefault="00454C2C" w:rsidP="00454C2C">
            <w:pPr>
              <w:rPr>
                <w:rFonts w:ascii="Arial" w:hAnsi="Arial" w:cs="Arial"/>
                <w:sz w:val="20"/>
                <w:szCs w:val="20"/>
              </w:rPr>
            </w:pPr>
            <w:r w:rsidRPr="0095378E">
              <w:rPr>
                <w:rFonts w:ascii="Arial" w:hAnsi="Arial" w:cs="Arial"/>
                <w:sz w:val="20"/>
                <w:szCs w:val="20"/>
              </w:rPr>
              <w:t> </w:t>
            </w:r>
            <w:r w:rsidR="00E11A23" w:rsidRPr="0095378E">
              <w:rPr>
                <w:rFonts w:ascii="Arial" w:hAnsi="Arial" w:cs="Arial"/>
                <w:sz w:val="20"/>
                <w:szCs w:val="20"/>
              </w:rPr>
              <w:t>In accordance with the terms of the MA</w:t>
            </w:r>
          </w:p>
        </w:tc>
      </w:tr>
      <w:tr w:rsidR="00E11A23" w:rsidRPr="0095378E" w14:paraId="39C9E1E2" w14:textId="77777777" w:rsidTr="00454C2C">
        <w:trPr>
          <w:trHeight w:val="315"/>
        </w:trPr>
        <w:tc>
          <w:tcPr>
            <w:tcW w:w="1559" w:type="dxa"/>
            <w:shd w:val="clear" w:color="auto" w:fill="auto"/>
            <w:noWrap/>
            <w:vAlign w:val="center"/>
            <w:hideMark/>
          </w:tcPr>
          <w:p w14:paraId="05BA613F"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Remedy </w:t>
            </w:r>
          </w:p>
        </w:tc>
        <w:tc>
          <w:tcPr>
            <w:tcW w:w="3544" w:type="dxa"/>
            <w:shd w:val="clear" w:color="auto" w:fill="auto"/>
            <w:noWrap/>
            <w:vAlign w:val="center"/>
            <w:hideMark/>
          </w:tcPr>
          <w:p w14:paraId="5A31584B" w14:textId="77777777" w:rsidR="00E11A23" w:rsidRPr="0095378E" w:rsidRDefault="00E11A23" w:rsidP="00E11A23">
            <w:pPr>
              <w:rPr>
                <w:rFonts w:ascii="Arial" w:hAnsi="Arial" w:cs="Arial"/>
                <w:sz w:val="20"/>
                <w:szCs w:val="20"/>
              </w:rPr>
            </w:pPr>
            <w:r w:rsidRPr="0095378E">
              <w:rPr>
                <w:rFonts w:ascii="Arial" w:hAnsi="Arial" w:cs="Arial"/>
                <w:sz w:val="20"/>
                <w:szCs w:val="20"/>
              </w:rPr>
              <w:t> To track and find root cause for Infra issues</w:t>
            </w:r>
          </w:p>
        </w:tc>
        <w:tc>
          <w:tcPr>
            <w:tcW w:w="1134" w:type="dxa"/>
            <w:shd w:val="clear" w:color="auto" w:fill="auto"/>
            <w:noWrap/>
            <w:vAlign w:val="center"/>
            <w:hideMark/>
          </w:tcPr>
          <w:p w14:paraId="32152E1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969B1F"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704CB1BE" w14:textId="77777777" w:rsidTr="00454C2C">
        <w:trPr>
          <w:trHeight w:val="315"/>
        </w:trPr>
        <w:tc>
          <w:tcPr>
            <w:tcW w:w="1559" w:type="dxa"/>
            <w:shd w:val="clear" w:color="auto" w:fill="auto"/>
            <w:noWrap/>
            <w:vAlign w:val="center"/>
            <w:hideMark/>
          </w:tcPr>
          <w:p w14:paraId="10EB6B0E"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Splunk </w:t>
            </w:r>
          </w:p>
        </w:tc>
        <w:tc>
          <w:tcPr>
            <w:tcW w:w="3544" w:type="dxa"/>
            <w:shd w:val="clear" w:color="auto" w:fill="auto"/>
            <w:noWrap/>
            <w:vAlign w:val="center"/>
            <w:hideMark/>
          </w:tcPr>
          <w:p w14:paraId="3276A44B"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0C89B188"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96C718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2BE977BF" w14:textId="77777777" w:rsidTr="00454C2C">
        <w:trPr>
          <w:trHeight w:val="315"/>
        </w:trPr>
        <w:tc>
          <w:tcPr>
            <w:tcW w:w="1559" w:type="dxa"/>
            <w:shd w:val="clear" w:color="auto" w:fill="auto"/>
            <w:noWrap/>
            <w:vAlign w:val="center"/>
            <w:hideMark/>
          </w:tcPr>
          <w:p w14:paraId="494BB478"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APM </w:t>
            </w:r>
          </w:p>
        </w:tc>
        <w:tc>
          <w:tcPr>
            <w:tcW w:w="3544" w:type="dxa"/>
            <w:shd w:val="clear" w:color="auto" w:fill="auto"/>
            <w:noWrap/>
            <w:vAlign w:val="center"/>
            <w:hideMark/>
          </w:tcPr>
          <w:p w14:paraId="78572F8A"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43C7BA11"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6039FE9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4358E3B" w14:textId="77777777" w:rsidTr="00454C2C">
        <w:trPr>
          <w:trHeight w:val="315"/>
        </w:trPr>
        <w:tc>
          <w:tcPr>
            <w:tcW w:w="1559" w:type="dxa"/>
            <w:shd w:val="clear" w:color="auto" w:fill="auto"/>
            <w:noWrap/>
            <w:vAlign w:val="center"/>
            <w:hideMark/>
          </w:tcPr>
          <w:p w14:paraId="36A3A265" w14:textId="77777777" w:rsidR="00E11A23" w:rsidRPr="0095378E" w:rsidRDefault="00E11A23" w:rsidP="00E11A23">
            <w:pPr>
              <w:rPr>
                <w:rFonts w:ascii="Arial" w:hAnsi="Arial" w:cs="Arial"/>
                <w:sz w:val="20"/>
                <w:szCs w:val="20"/>
              </w:rPr>
            </w:pPr>
            <w:r w:rsidRPr="0095378E">
              <w:rPr>
                <w:rFonts w:ascii="Arial" w:hAnsi="Arial" w:cs="Arial"/>
                <w:sz w:val="20"/>
                <w:szCs w:val="20"/>
              </w:rPr>
              <w:t>NAGVIS</w:t>
            </w:r>
          </w:p>
        </w:tc>
        <w:tc>
          <w:tcPr>
            <w:tcW w:w="3544" w:type="dxa"/>
            <w:shd w:val="clear" w:color="auto" w:fill="auto"/>
            <w:noWrap/>
            <w:vAlign w:val="center"/>
            <w:hideMark/>
          </w:tcPr>
          <w:p w14:paraId="3E99C586" w14:textId="77777777" w:rsidR="00E11A23" w:rsidRPr="0095378E" w:rsidRDefault="00E11A23" w:rsidP="00E11A23">
            <w:pPr>
              <w:rPr>
                <w:rFonts w:ascii="Arial" w:hAnsi="Arial" w:cs="Arial"/>
                <w:sz w:val="20"/>
                <w:szCs w:val="20"/>
              </w:rPr>
            </w:pPr>
            <w:r w:rsidRPr="0095378E">
              <w:rPr>
                <w:rFonts w:ascii="Arial" w:hAnsi="Arial" w:cs="Arial"/>
                <w:sz w:val="20"/>
                <w:szCs w:val="20"/>
              </w:rPr>
              <w:t>To monitor system and troubleshoot issues in or der to find root cause</w:t>
            </w:r>
          </w:p>
        </w:tc>
        <w:tc>
          <w:tcPr>
            <w:tcW w:w="1134" w:type="dxa"/>
            <w:shd w:val="clear" w:color="auto" w:fill="auto"/>
            <w:noWrap/>
            <w:vAlign w:val="center"/>
            <w:hideMark/>
          </w:tcPr>
          <w:p w14:paraId="2C3B6E7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F088079"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13596317" w14:textId="77777777" w:rsidTr="00454C2C">
        <w:trPr>
          <w:trHeight w:val="315"/>
        </w:trPr>
        <w:tc>
          <w:tcPr>
            <w:tcW w:w="1559" w:type="dxa"/>
            <w:shd w:val="clear" w:color="auto" w:fill="auto"/>
            <w:noWrap/>
            <w:vAlign w:val="center"/>
            <w:hideMark/>
          </w:tcPr>
          <w:p w14:paraId="159E330B"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OEM </w:t>
            </w:r>
          </w:p>
        </w:tc>
        <w:tc>
          <w:tcPr>
            <w:tcW w:w="3544" w:type="dxa"/>
            <w:shd w:val="clear" w:color="auto" w:fill="auto"/>
            <w:noWrap/>
            <w:vAlign w:val="center"/>
            <w:hideMark/>
          </w:tcPr>
          <w:p w14:paraId="7118FD04" w14:textId="77777777" w:rsidR="00E11A23" w:rsidRPr="0095378E" w:rsidRDefault="00E11A23" w:rsidP="00E11A23">
            <w:pPr>
              <w:rPr>
                <w:rFonts w:ascii="Arial" w:hAnsi="Arial" w:cs="Arial"/>
                <w:sz w:val="20"/>
                <w:szCs w:val="20"/>
              </w:rPr>
            </w:pPr>
            <w:r w:rsidRPr="0095378E">
              <w:rPr>
                <w:rFonts w:ascii="Arial" w:hAnsi="Arial" w:cs="Arial"/>
                <w:sz w:val="20"/>
                <w:szCs w:val="20"/>
              </w:rPr>
              <w:t>For proactive service monitoring to avoid service disruptions</w:t>
            </w:r>
          </w:p>
        </w:tc>
        <w:tc>
          <w:tcPr>
            <w:tcW w:w="1134" w:type="dxa"/>
            <w:shd w:val="clear" w:color="auto" w:fill="auto"/>
            <w:noWrap/>
            <w:vAlign w:val="center"/>
            <w:hideMark/>
          </w:tcPr>
          <w:p w14:paraId="66AF825B"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628B94B"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07BF7864" w14:textId="77777777" w:rsidTr="00454C2C">
        <w:trPr>
          <w:trHeight w:val="315"/>
        </w:trPr>
        <w:tc>
          <w:tcPr>
            <w:tcW w:w="1559" w:type="dxa"/>
            <w:shd w:val="clear" w:color="auto" w:fill="auto"/>
            <w:noWrap/>
            <w:vAlign w:val="center"/>
            <w:hideMark/>
          </w:tcPr>
          <w:p w14:paraId="673B321C" w14:textId="77777777" w:rsidR="00E11A23" w:rsidRPr="0095378E" w:rsidRDefault="00E11A23" w:rsidP="00E11A23">
            <w:pPr>
              <w:rPr>
                <w:rFonts w:ascii="Arial" w:hAnsi="Arial" w:cs="Arial"/>
                <w:sz w:val="20"/>
                <w:szCs w:val="20"/>
              </w:rPr>
            </w:pPr>
            <w:r w:rsidRPr="0095378E">
              <w:rPr>
                <w:rFonts w:ascii="Arial" w:hAnsi="Arial" w:cs="Arial"/>
                <w:sz w:val="20"/>
                <w:szCs w:val="20"/>
              </w:rPr>
              <w:t xml:space="preserve">Jenkins </w:t>
            </w:r>
          </w:p>
        </w:tc>
        <w:tc>
          <w:tcPr>
            <w:tcW w:w="3544" w:type="dxa"/>
            <w:shd w:val="clear" w:color="auto" w:fill="auto"/>
            <w:noWrap/>
            <w:vAlign w:val="center"/>
            <w:hideMark/>
          </w:tcPr>
          <w:p w14:paraId="64FE4452" w14:textId="77777777" w:rsidR="00E11A23" w:rsidRPr="0095378E" w:rsidRDefault="00E11A23" w:rsidP="00E11A23">
            <w:pPr>
              <w:rPr>
                <w:rFonts w:ascii="Arial" w:hAnsi="Arial" w:cs="Arial"/>
                <w:sz w:val="20"/>
                <w:szCs w:val="20"/>
              </w:rPr>
            </w:pPr>
            <w:r w:rsidRPr="0095378E">
              <w:rPr>
                <w:rFonts w:ascii="Arial" w:hAnsi="Arial" w:cs="Arial"/>
                <w:sz w:val="20"/>
                <w:szCs w:val="20"/>
              </w:rPr>
              <w:t>To run automated health check scripts</w:t>
            </w:r>
          </w:p>
        </w:tc>
        <w:tc>
          <w:tcPr>
            <w:tcW w:w="1134" w:type="dxa"/>
            <w:shd w:val="clear" w:color="auto" w:fill="auto"/>
            <w:noWrap/>
            <w:vAlign w:val="center"/>
            <w:hideMark/>
          </w:tcPr>
          <w:p w14:paraId="098FEA10"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71132D58"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r w:rsidR="00E11A23" w:rsidRPr="0095378E" w14:paraId="47788F11" w14:textId="77777777" w:rsidTr="00454C2C">
        <w:trPr>
          <w:trHeight w:val="315"/>
        </w:trPr>
        <w:tc>
          <w:tcPr>
            <w:tcW w:w="1559" w:type="dxa"/>
            <w:shd w:val="clear" w:color="auto" w:fill="auto"/>
            <w:noWrap/>
            <w:vAlign w:val="center"/>
            <w:hideMark/>
          </w:tcPr>
          <w:p w14:paraId="577A4BB3" w14:textId="77777777" w:rsidR="00E11A23" w:rsidRPr="0095378E" w:rsidRDefault="00E11A23" w:rsidP="00E11A23">
            <w:pPr>
              <w:rPr>
                <w:rFonts w:ascii="Arial" w:hAnsi="Arial" w:cs="Arial"/>
                <w:sz w:val="20"/>
                <w:szCs w:val="20"/>
              </w:rPr>
            </w:pPr>
            <w:proofErr w:type="spellStart"/>
            <w:r w:rsidRPr="0095378E">
              <w:rPr>
                <w:rFonts w:ascii="Arial" w:hAnsi="Arial" w:cs="Arial"/>
                <w:sz w:val="20"/>
                <w:szCs w:val="20"/>
              </w:rPr>
              <w:t>Driftguard</w:t>
            </w:r>
            <w:proofErr w:type="spellEnd"/>
            <w:r w:rsidRPr="0095378E">
              <w:rPr>
                <w:rFonts w:ascii="Arial" w:hAnsi="Arial" w:cs="Arial"/>
                <w:sz w:val="20"/>
                <w:szCs w:val="20"/>
              </w:rPr>
              <w:t xml:space="preserve"> </w:t>
            </w:r>
          </w:p>
        </w:tc>
        <w:tc>
          <w:tcPr>
            <w:tcW w:w="3544" w:type="dxa"/>
            <w:shd w:val="clear" w:color="auto" w:fill="auto"/>
            <w:noWrap/>
            <w:vAlign w:val="center"/>
            <w:hideMark/>
          </w:tcPr>
          <w:p w14:paraId="09B6F4C9" w14:textId="77777777" w:rsidR="00E11A23" w:rsidRPr="0095378E" w:rsidRDefault="00E11A23" w:rsidP="00E11A23">
            <w:pPr>
              <w:rPr>
                <w:rFonts w:ascii="Arial" w:hAnsi="Arial" w:cs="Arial"/>
                <w:sz w:val="20"/>
                <w:szCs w:val="20"/>
              </w:rPr>
            </w:pPr>
            <w:r w:rsidRPr="0095378E">
              <w:rPr>
                <w:rFonts w:ascii="Arial" w:hAnsi="Arial" w:cs="Arial"/>
                <w:sz w:val="20"/>
                <w:szCs w:val="20"/>
              </w:rPr>
              <w:t>To perform config comparisons between environment and servers</w:t>
            </w:r>
          </w:p>
        </w:tc>
        <w:tc>
          <w:tcPr>
            <w:tcW w:w="1134" w:type="dxa"/>
            <w:shd w:val="clear" w:color="auto" w:fill="auto"/>
            <w:noWrap/>
            <w:vAlign w:val="center"/>
            <w:hideMark/>
          </w:tcPr>
          <w:p w14:paraId="4AD985EE" w14:textId="77777777" w:rsidR="00E11A23" w:rsidRPr="0095378E" w:rsidRDefault="00E11A23" w:rsidP="00E11A23">
            <w:pPr>
              <w:rPr>
                <w:rFonts w:ascii="Arial" w:hAnsi="Arial" w:cs="Arial"/>
                <w:sz w:val="20"/>
                <w:szCs w:val="20"/>
              </w:rPr>
            </w:pPr>
            <w:r w:rsidRPr="0095378E">
              <w:rPr>
                <w:rFonts w:ascii="Arial" w:hAnsi="Arial" w:cs="Arial"/>
                <w:sz w:val="20"/>
                <w:szCs w:val="20"/>
              </w:rPr>
              <w:t>Y</w:t>
            </w:r>
          </w:p>
        </w:tc>
        <w:tc>
          <w:tcPr>
            <w:tcW w:w="1985" w:type="dxa"/>
            <w:shd w:val="clear" w:color="auto" w:fill="auto"/>
            <w:noWrap/>
            <w:vAlign w:val="center"/>
            <w:hideMark/>
          </w:tcPr>
          <w:p w14:paraId="15F3DD2C" w14:textId="77777777" w:rsidR="00E11A23" w:rsidRPr="0095378E" w:rsidRDefault="00E11A23" w:rsidP="00E11A23">
            <w:pPr>
              <w:rPr>
                <w:rFonts w:ascii="Arial" w:hAnsi="Arial" w:cs="Arial"/>
                <w:sz w:val="20"/>
                <w:szCs w:val="20"/>
              </w:rPr>
            </w:pPr>
            <w:r w:rsidRPr="0095378E">
              <w:rPr>
                <w:rFonts w:ascii="Arial" w:hAnsi="Arial" w:cs="Arial"/>
                <w:sz w:val="20"/>
                <w:szCs w:val="20"/>
              </w:rPr>
              <w:t> In accordance with the terms of the MA</w:t>
            </w:r>
          </w:p>
        </w:tc>
      </w:tr>
    </w:tbl>
    <w:p w14:paraId="77154DD9" w14:textId="77777777" w:rsidR="00483EF1" w:rsidRPr="0095378E" w:rsidRDefault="00483EF1" w:rsidP="00483EF1">
      <w:pPr>
        <w:pStyle w:val="Normal2"/>
        <w:jc w:val="both"/>
        <w:rPr>
          <w:i/>
        </w:rPr>
      </w:pPr>
    </w:p>
    <w:p w14:paraId="07587366" w14:textId="77777777" w:rsidR="00DE70D0" w:rsidRPr="0095378E" w:rsidRDefault="00DE70D0">
      <w:pPr>
        <w:rPr>
          <w:rFonts w:ascii="Arial" w:hAnsi="Arial" w:cs="Arial"/>
          <w:b/>
          <w:sz w:val="20"/>
          <w:szCs w:val="20"/>
        </w:rPr>
      </w:pPr>
    </w:p>
    <w:p w14:paraId="674FC361" w14:textId="77777777" w:rsidR="00B31342" w:rsidRPr="0095378E" w:rsidRDefault="00FB3DC5" w:rsidP="0064094B">
      <w:pPr>
        <w:pStyle w:val="Heading1"/>
        <w:keepLines/>
        <w:rPr>
          <w:sz w:val="20"/>
          <w:szCs w:val="20"/>
        </w:rPr>
      </w:pPr>
      <w:r w:rsidRPr="0095378E">
        <w:rPr>
          <w:sz w:val="20"/>
          <w:szCs w:val="20"/>
        </w:rPr>
        <w:t xml:space="preserve">Charges and </w:t>
      </w:r>
      <w:r w:rsidR="00BE2B70" w:rsidRPr="0095378E">
        <w:rPr>
          <w:sz w:val="20"/>
          <w:szCs w:val="20"/>
        </w:rPr>
        <w:t>Payment Milestones</w:t>
      </w:r>
    </w:p>
    <w:p w14:paraId="7A074A55" w14:textId="77777777" w:rsidR="00126561" w:rsidRPr="0095378E" w:rsidRDefault="00FB3DC5" w:rsidP="0064094B">
      <w:pPr>
        <w:pStyle w:val="Heading2"/>
        <w:keepLines/>
        <w:rPr>
          <w:sz w:val="20"/>
        </w:rPr>
      </w:pPr>
      <w:r w:rsidRPr="0095378E">
        <w:rPr>
          <w:sz w:val="20"/>
        </w:rPr>
        <w:t>Basis of Discretionary Charges</w:t>
      </w:r>
    </w:p>
    <w:p w14:paraId="04BBA6E1" w14:textId="77777777" w:rsidR="005B3398" w:rsidRPr="0095378E" w:rsidRDefault="00FB3DC5" w:rsidP="005B3398">
      <w:pPr>
        <w:pStyle w:val="Normal2"/>
        <w:keepNext/>
        <w:keepLines/>
        <w:jc w:val="both"/>
      </w:pPr>
      <w:r w:rsidRPr="0095378E">
        <w:t xml:space="preserve">The following table sets out the alignment between Appendix 3 (Charges) of the Description of Service (DOS), and </w:t>
      </w:r>
      <w:r w:rsidR="005B3398" w:rsidRPr="0095378E">
        <w:t xml:space="preserve">Industrialisation </w:t>
      </w:r>
      <w:r w:rsidRPr="0095378E">
        <w:t>Charges the subject of this SOW.</w:t>
      </w:r>
    </w:p>
    <w:p w14:paraId="2DFDACED" w14:textId="77777777" w:rsidR="00647E04" w:rsidRPr="0095378E" w:rsidRDefault="00647E04" w:rsidP="005B3398">
      <w:pPr>
        <w:pStyle w:val="Normal2"/>
        <w:keepNext/>
        <w:keepLines/>
        <w:jc w:val="both"/>
      </w:pPr>
    </w:p>
    <w:tbl>
      <w:tblPr>
        <w:tblpPr w:leftFromText="180" w:rightFromText="180" w:vertAnchor="text" w:horzAnchor="margin" w:tblpX="665" w:tblpY="12"/>
        <w:tblW w:w="8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3"/>
        <w:gridCol w:w="1276"/>
        <w:gridCol w:w="1417"/>
        <w:gridCol w:w="851"/>
        <w:gridCol w:w="850"/>
        <w:gridCol w:w="1276"/>
      </w:tblGrid>
      <w:tr w:rsidR="00346133" w:rsidRPr="0095378E" w14:paraId="470147C5" w14:textId="77777777" w:rsidTr="006A104D">
        <w:tc>
          <w:tcPr>
            <w:tcW w:w="2723" w:type="dxa"/>
            <w:shd w:val="clear" w:color="auto" w:fill="A6A6A6"/>
            <w:vAlign w:val="center"/>
          </w:tcPr>
          <w:p w14:paraId="77DFD9DC"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Service Type</w:t>
            </w:r>
          </w:p>
        </w:tc>
        <w:tc>
          <w:tcPr>
            <w:tcW w:w="1276" w:type="dxa"/>
            <w:shd w:val="clear" w:color="auto" w:fill="A6A6A6"/>
            <w:vAlign w:val="center"/>
          </w:tcPr>
          <w:p w14:paraId="61B5BDFD"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Pricing Method</w:t>
            </w:r>
          </w:p>
        </w:tc>
        <w:tc>
          <w:tcPr>
            <w:tcW w:w="1417" w:type="dxa"/>
            <w:shd w:val="clear" w:color="auto" w:fill="A6A6A6"/>
            <w:vAlign w:val="center"/>
          </w:tcPr>
          <w:p w14:paraId="14467080"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 Type</w:t>
            </w:r>
          </w:p>
        </w:tc>
        <w:tc>
          <w:tcPr>
            <w:tcW w:w="851" w:type="dxa"/>
            <w:shd w:val="clear" w:color="auto" w:fill="A6A6A6"/>
            <w:vAlign w:val="center"/>
          </w:tcPr>
          <w:p w14:paraId="6D568CF4"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Rate</w:t>
            </w:r>
          </w:p>
        </w:tc>
        <w:tc>
          <w:tcPr>
            <w:tcW w:w="850" w:type="dxa"/>
            <w:shd w:val="clear" w:color="auto" w:fill="A6A6A6"/>
            <w:vAlign w:val="center"/>
          </w:tcPr>
          <w:p w14:paraId="2C6A5E29"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 Days</w:t>
            </w:r>
          </w:p>
        </w:tc>
        <w:tc>
          <w:tcPr>
            <w:tcW w:w="1276" w:type="dxa"/>
            <w:shd w:val="clear" w:color="auto" w:fill="A6A6A6"/>
            <w:vAlign w:val="center"/>
          </w:tcPr>
          <w:p w14:paraId="07AB0591" w14:textId="77777777" w:rsidR="00346133" w:rsidRPr="0095378E" w:rsidRDefault="00346133" w:rsidP="006A104D">
            <w:pPr>
              <w:keepNext/>
              <w:keepLines/>
              <w:spacing w:before="60" w:after="60"/>
              <w:jc w:val="both"/>
              <w:rPr>
                <w:rFonts w:ascii="Arial" w:hAnsi="Arial" w:cs="Arial"/>
                <w:b/>
                <w:sz w:val="20"/>
                <w:szCs w:val="20"/>
              </w:rPr>
            </w:pPr>
            <w:r w:rsidRPr="0095378E">
              <w:rPr>
                <w:rFonts w:ascii="Arial" w:hAnsi="Arial" w:cs="Arial"/>
                <w:b/>
                <w:sz w:val="20"/>
                <w:szCs w:val="20"/>
              </w:rPr>
              <w:t>Total</w:t>
            </w:r>
          </w:p>
        </w:tc>
      </w:tr>
      <w:tr w:rsidR="00346133" w:rsidRPr="0095378E" w14:paraId="49077612" w14:textId="77777777" w:rsidTr="006A104D">
        <w:tc>
          <w:tcPr>
            <w:tcW w:w="2723" w:type="dxa"/>
            <w:vAlign w:val="center"/>
          </w:tcPr>
          <w:p w14:paraId="172B1DF8" w14:textId="77777777" w:rsidR="00DE70D0" w:rsidRPr="0095378E" w:rsidRDefault="00346133"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6C297EEB" w14:textId="3B1A8777" w:rsidR="00346133"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Base Service</w:t>
            </w:r>
            <w:r w:rsidRPr="0095378E">
              <w:rPr>
                <w:rFonts w:ascii="Arial" w:hAnsi="Arial" w:cs="Arial"/>
                <w:sz w:val="20"/>
                <w:szCs w:val="20"/>
              </w:rPr>
              <w:t>)</w:t>
            </w:r>
          </w:p>
        </w:tc>
        <w:tc>
          <w:tcPr>
            <w:tcW w:w="1276" w:type="dxa"/>
            <w:vAlign w:val="center"/>
          </w:tcPr>
          <w:p w14:paraId="0EF6F6AF" w14:textId="77777777" w:rsidR="00346133" w:rsidRPr="0095378E" w:rsidRDefault="00905C98" w:rsidP="006A104D">
            <w:pPr>
              <w:keepNext/>
              <w:keepLines/>
              <w:spacing w:before="60" w:after="60"/>
              <w:rPr>
                <w:rFonts w:ascii="Arial" w:hAnsi="Arial" w:cs="Arial"/>
                <w:color w:val="000000"/>
                <w:sz w:val="20"/>
                <w:szCs w:val="20"/>
              </w:rPr>
            </w:pPr>
            <w:r w:rsidRPr="0095378E">
              <w:rPr>
                <w:rFonts w:ascii="Arial" w:hAnsi="Arial" w:cs="Arial"/>
                <w:sz w:val="20"/>
                <w:szCs w:val="20"/>
              </w:rPr>
              <w:fldChar w:fldCharType="begin">
                <w:ffData>
                  <w:name w:val="Check1"/>
                  <w:enabled/>
                  <w:calcOnExit w:val="0"/>
                  <w:checkBox>
                    <w:sizeAuto/>
                    <w:default w:val="1"/>
                  </w:checkBox>
                </w:ffData>
              </w:fldChar>
            </w:r>
            <w:bookmarkStart w:id="299" w:name="Check1"/>
            <w:r w:rsidRPr="0095378E">
              <w:rPr>
                <w:rFonts w:ascii="Arial" w:hAnsi="Arial" w:cs="Arial"/>
                <w:sz w:val="20"/>
                <w:szCs w:val="20"/>
              </w:rPr>
              <w:instrText xml:space="preserve"> FORMCHECKBOX </w:instrText>
            </w:r>
            <w:r w:rsidR="00757774">
              <w:rPr>
                <w:rFonts w:ascii="Arial" w:hAnsi="Arial" w:cs="Arial"/>
                <w:sz w:val="20"/>
                <w:szCs w:val="20"/>
              </w:rPr>
            </w:r>
            <w:r w:rsidR="00757774">
              <w:rPr>
                <w:rFonts w:ascii="Arial" w:hAnsi="Arial" w:cs="Arial"/>
                <w:sz w:val="20"/>
                <w:szCs w:val="20"/>
              </w:rPr>
              <w:fldChar w:fldCharType="separate"/>
            </w:r>
            <w:r w:rsidRPr="0095378E">
              <w:rPr>
                <w:rFonts w:ascii="Arial" w:hAnsi="Arial" w:cs="Arial"/>
                <w:sz w:val="20"/>
                <w:szCs w:val="20"/>
              </w:rPr>
              <w:fldChar w:fldCharType="end"/>
            </w:r>
            <w:bookmarkEnd w:id="299"/>
            <w:r w:rsidR="00A312DC" w:rsidRPr="0095378E">
              <w:rPr>
                <w:rFonts w:ascii="Arial" w:hAnsi="Arial" w:cs="Arial"/>
                <w:sz w:val="20"/>
                <w:szCs w:val="20"/>
              </w:rPr>
              <w:t xml:space="preserve"> </w:t>
            </w:r>
            <w:r w:rsidR="00346133" w:rsidRPr="0095378E">
              <w:rPr>
                <w:rFonts w:ascii="Arial" w:hAnsi="Arial" w:cs="Arial"/>
                <w:sz w:val="20"/>
                <w:szCs w:val="20"/>
              </w:rPr>
              <w:t>Fixed Price</w:t>
            </w:r>
          </w:p>
        </w:tc>
        <w:tc>
          <w:tcPr>
            <w:tcW w:w="1417" w:type="dxa"/>
            <w:shd w:val="clear" w:color="auto" w:fill="D9D9D9"/>
            <w:vAlign w:val="center"/>
          </w:tcPr>
          <w:p w14:paraId="33624E0C" w14:textId="77777777" w:rsidR="00346133" w:rsidRPr="0095378E" w:rsidRDefault="00346133" w:rsidP="006A104D">
            <w:pPr>
              <w:keepNext/>
              <w:keepLines/>
              <w:spacing w:before="60" w:after="60"/>
              <w:rPr>
                <w:rFonts w:ascii="Arial" w:hAnsi="Arial" w:cs="Arial"/>
                <w:sz w:val="20"/>
                <w:szCs w:val="20"/>
              </w:rPr>
            </w:pPr>
          </w:p>
        </w:tc>
        <w:tc>
          <w:tcPr>
            <w:tcW w:w="851" w:type="dxa"/>
            <w:shd w:val="clear" w:color="auto" w:fill="D9D9D9"/>
            <w:vAlign w:val="center"/>
          </w:tcPr>
          <w:p w14:paraId="5D58FE38" w14:textId="77777777" w:rsidR="00346133" w:rsidRPr="0095378E" w:rsidRDefault="00346133" w:rsidP="006A104D">
            <w:pPr>
              <w:keepNext/>
              <w:keepLines/>
              <w:spacing w:before="60" w:after="60"/>
              <w:rPr>
                <w:rFonts w:ascii="Arial" w:hAnsi="Arial" w:cs="Arial"/>
                <w:sz w:val="20"/>
                <w:szCs w:val="20"/>
              </w:rPr>
            </w:pPr>
          </w:p>
        </w:tc>
        <w:tc>
          <w:tcPr>
            <w:tcW w:w="850" w:type="dxa"/>
            <w:shd w:val="clear" w:color="auto" w:fill="D9D9D9"/>
            <w:vAlign w:val="center"/>
          </w:tcPr>
          <w:p w14:paraId="3A1D9EB5" w14:textId="77777777" w:rsidR="00346133" w:rsidRPr="0095378E" w:rsidRDefault="00346133" w:rsidP="006A104D">
            <w:pPr>
              <w:keepNext/>
              <w:keepLines/>
              <w:spacing w:before="60" w:after="60"/>
              <w:rPr>
                <w:rFonts w:ascii="Arial" w:hAnsi="Arial" w:cs="Arial"/>
                <w:sz w:val="20"/>
                <w:szCs w:val="20"/>
              </w:rPr>
            </w:pPr>
          </w:p>
        </w:tc>
        <w:tc>
          <w:tcPr>
            <w:tcW w:w="1276" w:type="dxa"/>
            <w:vAlign w:val="center"/>
          </w:tcPr>
          <w:p w14:paraId="1D5E62F8" w14:textId="033F5D57" w:rsidR="00346133" w:rsidRPr="0095378E" w:rsidRDefault="00346133" w:rsidP="006A104D">
            <w:pPr>
              <w:pStyle w:val="Normal2"/>
              <w:keepNext/>
              <w:keepLines/>
              <w:spacing w:before="60" w:after="60"/>
              <w:ind w:left="0"/>
            </w:pPr>
          </w:p>
        </w:tc>
      </w:tr>
      <w:tr w:rsidR="00B4181E" w:rsidRPr="0095378E" w14:paraId="0120334B" w14:textId="77777777" w:rsidTr="006A104D">
        <w:tc>
          <w:tcPr>
            <w:tcW w:w="2723" w:type="dxa"/>
            <w:vAlign w:val="center"/>
          </w:tcPr>
          <w:p w14:paraId="3E49704C" w14:textId="77777777" w:rsidR="00DE70D0"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2265F2B2" w14:textId="0BE7AD73"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w:t>
            </w:r>
            <w:r w:rsidR="003D735A">
              <w:rPr>
                <w:rFonts w:ascii="Arial" w:hAnsi="Arial" w:cs="Arial"/>
                <w:sz w:val="20"/>
                <w:szCs w:val="20"/>
              </w:rPr>
              <w:t>Command Centre</w:t>
            </w:r>
            <w:r w:rsidRPr="0095378E">
              <w:rPr>
                <w:rFonts w:ascii="Arial" w:hAnsi="Arial" w:cs="Arial"/>
                <w:sz w:val="20"/>
                <w:szCs w:val="20"/>
              </w:rPr>
              <w:t>)</w:t>
            </w:r>
          </w:p>
        </w:tc>
        <w:tc>
          <w:tcPr>
            <w:tcW w:w="1276" w:type="dxa"/>
            <w:vAlign w:val="center"/>
          </w:tcPr>
          <w:p w14:paraId="3C1C5D66"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757774">
              <w:rPr>
                <w:rFonts w:ascii="Arial" w:hAnsi="Arial" w:cs="Arial"/>
                <w:sz w:val="20"/>
                <w:szCs w:val="20"/>
              </w:rPr>
            </w:r>
            <w:r w:rsidR="00757774">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Fixed Price</w:t>
            </w:r>
          </w:p>
        </w:tc>
        <w:tc>
          <w:tcPr>
            <w:tcW w:w="1417" w:type="dxa"/>
            <w:shd w:val="clear" w:color="auto" w:fill="auto"/>
            <w:vAlign w:val="center"/>
          </w:tcPr>
          <w:p w14:paraId="2737D784" w14:textId="77777777" w:rsidR="00B4181E" w:rsidRPr="0095378E" w:rsidRDefault="00B4181E" w:rsidP="006A104D">
            <w:pPr>
              <w:keepNext/>
              <w:keepLines/>
              <w:spacing w:before="60" w:after="60"/>
              <w:rPr>
                <w:rFonts w:ascii="Arial" w:hAnsi="Arial" w:cs="Arial"/>
                <w:sz w:val="20"/>
                <w:szCs w:val="20"/>
              </w:rPr>
            </w:pPr>
          </w:p>
        </w:tc>
        <w:tc>
          <w:tcPr>
            <w:tcW w:w="851" w:type="dxa"/>
            <w:shd w:val="clear" w:color="auto" w:fill="auto"/>
            <w:vAlign w:val="center"/>
          </w:tcPr>
          <w:p w14:paraId="2453A50B" w14:textId="77777777" w:rsidR="00B4181E" w:rsidRPr="0095378E" w:rsidRDefault="00B4181E" w:rsidP="006A104D">
            <w:pPr>
              <w:keepNext/>
              <w:keepLines/>
              <w:spacing w:before="60" w:after="60"/>
              <w:rPr>
                <w:rFonts w:ascii="Arial" w:hAnsi="Arial" w:cs="Arial"/>
                <w:sz w:val="20"/>
                <w:szCs w:val="20"/>
              </w:rPr>
            </w:pPr>
          </w:p>
        </w:tc>
        <w:tc>
          <w:tcPr>
            <w:tcW w:w="850" w:type="dxa"/>
            <w:shd w:val="clear" w:color="auto" w:fill="auto"/>
            <w:vAlign w:val="center"/>
          </w:tcPr>
          <w:p w14:paraId="37EF526A" w14:textId="77777777" w:rsidR="00B4181E" w:rsidRPr="0095378E" w:rsidRDefault="00B4181E" w:rsidP="006A104D">
            <w:pPr>
              <w:keepNext/>
              <w:keepLines/>
              <w:spacing w:before="60" w:after="60"/>
              <w:rPr>
                <w:rFonts w:ascii="Arial" w:hAnsi="Arial" w:cs="Arial"/>
                <w:sz w:val="20"/>
                <w:szCs w:val="20"/>
              </w:rPr>
            </w:pPr>
          </w:p>
        </w:tc>
        <w:tc>
          <w:tcPr>
            <w:tcW w:w="1276" w:type="dxa"/>
            <w:shd w:val="clear" w:color="auto" w:fill="auto"/>
            <w:vAlign w:val="center"/>
          </w:tcPr>
          <w:p w14:paraId="733987EB" w14:textId="7A2064FC" w:rsidR="00B4181E" w:rsidRPr="0095378E" w:rsidRDefault="00B4181E" w:rsidP="006A104D">
            <w:pPr>
              <w:pStyle w:val="Normal2"/>
              <w:keepNext/>
              <w:keepLines/>
              <w:spacing w:before="60" w:after="60"/>
              <w:ind w:left="0"/>
            </w:pPr>
          </w:p>
        </w:tc>
      </w:tr>
      <w:tr w:rsidR="00B4181E" w:rsidRPr="0095378E" w14:paraId="73C235B9" w14:textId="77777777" w:rsidTr="006A104D">
        <w:tc>
          <w:tcPr>
            <w:tcW w:w="2723" w:type="dxa"/>
            <w:vAlign w:val="center"/>
          </w:tcPr>
          <w:p w14:paraId="4B5C6D88" w14:textId="77777777" w:rsidR="00B4181E"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Application Maintenance &amp; Support</w:t>
            </w:r>
          </w:p>
          <w:p w14:paraId="33E2D778" w14:textId="77777777" w:rsidR="00DE70D0" w:rsidRPr="0095378E" w:rsidRDefault="00DE70D0" w:rsidP="006A104D">
            <w:pPr>
              <w:keepNext/>
              <w:keepLines/>
              <w:spacing w:before="60" w:after="60"/>
              <w:rPr>
                <w:rFonts w:ascii="Arial" w:hAnsi="Arial" w:cs="Arial"/>
                <w:sz w:val="20"/>
                <w:szCs w:val="20"/>
              </w:rPr>
            </w:pPr>
            <w:r w:rsidRPr="0095378E">
              <w:rPr>
                <w:rFonts w:ascii="Arial" w:hAnsi="Arial" w:cs="Arial"/>
                <w:sz w:val="20"/>
                <w:szCs w:val="20"/>
              </w:rPr>
              <w:t xml:space="preserve">(Discretionary </w:t>
            </w:r>
            <w:r w:rsidR="00B51EED" w:rsidRPr="0095378E">
              <w:rPr>
                <w:rFonts w:ascii="Arial" w:hAnsi="Arial" w:cs="Arial"/>
                <w:sz w:val="20"/>
                <w:szCs w:val="20"/>
              </w:rPr>
              <w:t>Support</w:t>
            </w:r>
            <w:r w:rsidRPr="0095378E">
              <w:rPr>
                <w:rFonts w:ascii="Arial" w:hAnsi="Arial" w:cs="Arial"/>
                <w:sz w:val="20"/>
                <w:szCs w:val="20"/>
              </w:rPr>
              <w:t xml:space="preserve">) </w:t>
            </w:r>
          </w:p>
        </w:tc>
        <w:tc>
          <w:tcPr>
            <w:tcW w:w="1276" w:type="dxa"/>
            <w:vAlign w:val="center"/>
          </w:tcPr>
          <w:p w14:paraId="2070EC77" w14:textId="77777777" w:rsidR="00B4181E" w:rsidRPr="0095378E" w:rsidRDefault="00905C98"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
                  <w:enabled/>
                  <w:calcOnExit w:val="0"/>
                  <w:checkBox>
                    <w:sizeAuto/>
                    <w:default w:val="1"/>
                  </w:checkBox>
                </w:ffData>
              </w:fldChar>
            </w:r>
            <w:r w:rsidRPr="0095378E">
              <w:rPr>
                <w:rFonts w:ascii="Arial" w:hAnsi="Arial" w:cs="Arial"/>
                <w:sz w:val="20"/>
                <w:szCs w:val="20"/>
              </w:rPr>
              <w:instrText xml:space="preserve"> FORMCHECKBOX </w:instrText>
            </w:r>
            <w:r w:rsidR="00757774">
              <w:rPr>
                <w:rFonts w:ascii="Arial" w:hAnsi="Arial" w:cs="Arial"/>
                <w:sz w:val="20"/>
                <w:szCs w:val="20"/>
              </w:rPr>
            </w:r>
            <w:r w:rsidR="00757774">
              <w:rPr>
                <w:rFonts w:ascii="Arial" w:hAnsi="Arial" w:cs="Arial"/>
                <w:sz w:val="20"/>
                <w:szCs w:val="20"/>
              </w:rPr>
              <w:fldChar w:fldCharType="separate"/>
            </w:r>
            <w:r w:rsidRPr="0095378E">
              <w:rPr>
                <w:rFonts w:ascii="Arial" w:hAnsi="Arial" w:cs="Arial"/>
                <w:sz w:val="20"/>
                <w:szCs w:val="20"/>
              </w:rPr>
              <w:fldChar w:fldCharType="end"/>
            </w:r>
            <w:r w:rsidR="00B4181E" w:rsidRPr="0095378E">
              <w:rPr>
                <w:rFonts w:ascii="Arial" w:hAnsi="Arial" w:cs="Arial"/>
                <w:sz w:val="20"/>
                <w:szCs w:val="20"/>
              </w:rPr>
              <w:t xml:space="preserve"> </w:t>
            </w:r>
            <w:r w:rsidR="00DE70D0" w:rsidRPr="0095378E">
              <w:rPr>
                <w:rFonts w:ascii="Arial" w:hAnsi="Arial" w:cs="Arial"/>
                <w:sz w:val="20"/>
                <w:szCs w:val="20"/>
              </w:rPr>
              <w:t>Time &amp; Materials</w:t>
            </w:r>
          </w:p>
        </w:tc>
        <w:tc>
          <w:tcPr>
            <w:tcW w:w="1417" w:type="dxa"/>
            <w:shd w:val="clear" w:color="auto" w:fill="auto"/>
            <w:vAlign w:val="center"/>
          </w:tcPr>
          <w:p w14:paraId="272C4ADA"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fldChar w:fldCharType="begin">
                <w:ffData>
                  <w:name w:val="Check3"/>
                  <w:enabled/>
                  <w:calcOnExit w:val="0"/>
                  <w:checkBox>
                    <w:sizeAuto/>
                    <w:default w:val="1"/>
                  </w:checkBox>
                </w:ffData>
              </w:fldChar>
            </w:r>
            <w:r w:rsidRPr="0095378E">
              <w:rPr>
                <w:rFonts w:ascii="Arial" w:hAnsi="Arial" w:cs="Arial"/>
                <w:sz w:val="20"/>
                <w:szCs w:val="20"/>
              </w:rPr>
              <w:instrText xml:space="preserve"> FORMCHECKBOX </w:instrText>
            </w:r>
            <w:r w:rsidR="00757774">
              <w:rPr>
                <w:rFonts w:ascii="Arial" w:hAnsi="Arial" w:cs="Arial"/>
                <w:sz w:val="20"/>
                <w:szCs w:val="20"/>
              </w:rPr>
            </w:r>
            <w:r w:rsidR="00757774">
              <w:rPr>
                <w:rFonts w:ascii="Arial" w:hAnsi="Arial" w:cs="Arial"/>
                <w:sz w:val="20"/>
                <w:szCs w:val="20"/>
              </w:rPr>
              <w:fldChar w:fldCharType="separate"/>
            </w:r>
            <w:r w:rsidRPr="0095378E">
              <w:rPr>
                <w:rFonts w:ascii="Arial" w:hAnsi="Arial" w:cs="Arial"/>
                <w:sz w:val="20"/>
                <w:szCs w:val="20"/>
              </w:rPr>
              <w:fldChar w:fldCharType="end"/>
            </w:r>
            <w:r w:rsidRPr="0095378E">
              <w:rPr>
                <w:rFonts w:ascii="Arial" w:hAnsi="Arial" w:cs="Arial"/>
                <w:sz w:val="20"/>
                <w:szCs w:val="20"/>
              </w:rPr>
              <w:t xml:space="preserve"> Contract Specific (E1)</w:t>
            </w:r>
          </w:p>
        </w:tc>
        <w:tc>
          <w:tcPr>
            <w:tcW w:w="851" w:type="dxa"/>
            <w:shd w:val="clear" w:color="auto" w:fill="auto"/>
            <w:vAlign w:val="center"/>
          </w:tcPr>
          <w:p w14:paraId="69405AD2" w14:textId="77777777" w:rsidR="00B4181E" w:rsidRPr="0095378E" w:rsidRDefault="00B4181E" w:rsidP="006A104D">
            <w:pPr>
              <w:keepNext/>
              <w:keepLines/>
              <w:spacing w:before="60" w:after="60"/>
              <w:rPr>
                <w:rFonts w:ascii="Arial" w:hAnsi="Arial" w:cs="Arial"/>
                <w:sz w:val="20"/>
                <w:szCs w:val="20"/>
              </w:rPr>
            </w:pPr>
            <w:r w:rsidRPr="0095378E">
              <w:rPr>
                <w:rFonts w:ascii="Arial" w:hAnsi="Arial" w:cs="Arial"/>
                <w:sz w:val="20"/>
                <w:szCs w:val="20"/>
              </w:rPr>
              <w:t>$736</w:t>
            </w:r>
          </w:p>
        </w:tc>
        <w:tc>
          <w:tcPr>
            <w:tcW w:w="850" w:type="dxa"/>
            <w:shd w:val="clear" w:color="auto" w:fill="auto"/>
            <w:vAlign w:val="center"/>
          </w:tcPr>
          <w:p w14:paraId="64E90B05" w14:textId="125FD4D3" w:rsidR="00B4181E" w:rsidRPr="0095378E" w:rsidRDefault="000F4B1E" w:rsidP="006A104D">
            <w:pPr>
              <w:keepNext/>
              <w:keepLines/>
              <w:spacing w:before="60" w:after="60"/>
              <w:rPr>
                <w:rFonts w:ascii="Arial" w:hAnsi="Arial" w:cs="Arial"/>
                <w:sz w:val="20"/>
                <w:szCs w:val="20"/>
              </w:rPr>
            </w:pPr>
            <w:r>
              <w:rPr>
                <w:rFonts w:ascii="Arial" w:hAnsi="Arial" w:cs="Arial"/>
                <w:sz w:val="20"/>
                <w:szCs w:val="20"/>
              </w:rPr>
              <w:t>679</w:t>
            </w:r>
          </w:p>
        </w:tc>
        <w:tc>
          <w:tcPr>
            <w:tcW w:w="1276" w:type="dxa"/>
            <w:shd w:val="clear" w:color="auto" w:fill="auto"/>
            <w:vAlign w:val="center"/>
          </w:tcPr>
          <w:p w14:paraId="5B58ABC3" w14:textId="6E44F8B4" w:rsidR="00B4181E" w:rsidRPr="0095378E" w:rsidRDefault="00B4181E" w:rsidP="006A104D">
            <w:pPr>
              <w:pStyle w:val="Normal2"/>
              <w:keepNext/>
              <w:keepLines/>
              <w:spacing w:before="60" w:after="60"/>
              <w:ind w:left="0"/>
            </w:pPr>
          </w:p>
        </w:tc>
      </w:tr>
      <w:tr w:rsidR="00607440" w:rsidRPr="0095378E" w14:paraId="572243E5" w14:textId="77777777" w:rsidTr="006A104D">
        <w:tc>
          <w:tcPr>
            <w:tcW w:w="2723" w:type="dxa"/>
            <w:shd w:val="clear" w:color="auto" w:fill="D9D9D9"/>
            <w:vAlign w:val="center"/>
          </w:tcPr>
          <w:p w14:paraId="7C93EAE5" w14:textId="77777777" w:rsidR="00607440" w:rsidRPr="0095378E" w:rsidRDefault="00607440" w:rsidP="006A104D">
            <w:pPr>
              <w:keepNext/>
              <w:keepLines/>
              <w:spacing w:before="60" w:after="60"/>
              <w:rPr>
                <w:rFonts w:ascii="Arial" w:hAnsi="Arial" w:cs="Arial"/>
                <w:sz w:val="20"/>
                <w:szCs w:val="20"/>
              </w:rPr>
            </w:pPr>
            <w:r w:rsidRPr="0095378E">
              <w:rPr>
                <w:rFonts w:ascii="Arial" w:hAnsi="Arial" w:cs="Arial"/>
                <w:b/>
                <w:sz w:val="20"/>
                <w:szCs w:val="20"/>
              </w:rPr>
              <w:t>Total Fees (ex GST)</w:t>
            </w:r>
          </w:p>
        </w:tc>
        <w:tc>
          <w:tcPr>
            <w:tcW w:w="1276" w:type="dxa"/>
            <w:shd w:val="clear" w:color="auto" w:fill="D9D9D9" w:themeFill="background1" w:themeFillShade="D9"/>
            <w:vAlign w:val="center"/>
          </w:tcPr>
          <w:p w14:paraId="51A75A96" w14:textId="77777777" w:rsidR="00607440" w:rsidRPr="0095378E" w:rsidRDefault="00607440" w:rsidP="006A104D">
            <w:pPr>
              <w:keepNext/>
              <w:keepLines/>
              <w:spacing w:before="60" w:after="60"/>
              <w:rPr>
                <w:rFonts w:ascii="Arial" w:hAnsi="Arial" w:cs="Arial"/>
                <w:sz w:val="20"/>
                <w:szCs w:val="20"/>
              </w:rPr>
            </w:pPr>
          </w:p>
        </w:tc>
        <w:tc>
          <w:tcPr>
            <w:tcW w:w="1417" w:type="dxa"/>
            <w:shd w:val="clear" w:color="auto" w:fill="D9D9D9" w:themeFill="background1" w:themeFillShade="D9"/>
          </w:tcPr>
          <w:p w14:paraId="1C4B0F07" w14:textId="77777777" w:rsidR="00607440" w:rsidRPr="0095378E" w:rsidRDefault="00607440" w:rsidP="006A104D">
            <w:pPr>
              <w:keepNext/>
              <w:keepLines/>
              <w:spacing w:before="60" w:after="60"/>
              <w:rPr>
                <w:rFonts w:ascii="Arial" w:hAnsi="Arial" w:cs="Arial"/>
                <w:sz w:val="20"/>
                <w:szCs w:val="20"/>
              </w:rPr>
            </w:pPr>
          </w:p>
        </w:tc>
        <w:tc>
          <w:tcPr>
            <w:tcW w:w="851" w:type="dxa"/>
            <w:shd w:val="clear" w:color="auto" w:fill="D9D9D9"/>
            <w:vAlign w:val="center"/>
          </w:tcPr>
          <w:p w14:paraId="068C2D8E" w14:textId="77777777" w:rsidR="00607440" w:rsidRPr="0095378E" w:rsidRDefault="00607440" w:rsidP="006A104D">
            <w:pPr>
              <w:keepNext/>
              <w:keepLines/>
              <w:spacing w:before="60" w:after="60"/>
              <w:rPr>
                <w:rFonts w:ascii="Arial" w:hAnsi="Arial" w:cs="Arial"/>
                <w:sz w:val="20"/>
                <w:szCs w:val="20"/>
              </w:rPr>
            </w:pPr>
          </w:p>
        </w:tc>
        <w:tc>
          <w:tcPr>
            <w:tcW w:w="850" w:type="dxa"/>
            <w:shd w:val="clear" w:color="auto" w:fill="D9D9D9"/>
            <w:vAlign w:val="center"/>
          </w:tcPr>
          <w:p w14:paraId="4ABC41EE" w14:textId="77777777" w:rsidR="00607440" w:rsidRPr="0095378E" w:rsidRDefault="00607440" w:rsidP="006A104D">
            <w:pPr>
              <w:keepNext/>
              <w:keepLines/>
              <w:spacing w:before="60" w:after="60"/>
              <w:rPr>
                <w:rFonts w:ascii="Arial" w:hAnsi="Arial" w:cs="Arial"/>
                <w:sz w:val="20"/>
                <w:szCs w:val="20"/>
              </w:rPr>
            </w:pPr>
          </w:p>
        </w:tc>
        <w:tc>
          <w:tcPr>
            <w:tcW w:w="1276" w:type="dxa"/>
            <w:vAlign w:val="center"/>
          </w:tcPr>
          <w:p w14:paraId="333A1AC8" w14:textId="0438F5A4" w:rsidR="00607440" w:rsidRPr="0095378E" w:rsidRDefault="00607440" w:rsidP="006A104D">
            <w:pPr>
              <w:pStyle w:val="Normal2"/>
              <w:keepNext/>
              <w:keepLines/>
              <w:spacing w:before="60" w:after="60"/>
              <w:ind w:left="0"/>
            </w:pPr>
          </w:p>
        </w:tc>
      </w:tr>
      <w:tr w:rsidR="00607440" w:rsidRPr="0095378E" w14:paraId="1DA64876" w14:textId="77777777" w:rsidTr="006A104D">
        <w:tc>
          <w:tcPr>
            <w:tcW w:w="7117" w:type="dxa"/>
            <w:gridSpan w:val="5"/>
            <w:shd w:val="clear" w:color="auto" w:fill="D9D9D9"/>
            <w:vAlign w:val="center"/>
          </w:tcPr>
          <w:p w14:paraId="58938ED8"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Expenses (ex GST)</w:t>
            </w:r>
          </w:p>
        </w:tc>
        <w:tc>
          <w:tcPr>
            <w:tcW w:w="1276" w:type="dxa"/>
            <w:vAlign w:val="center"/>
          </w:tcPr>
          <w:p w14:paraId="2FDBC877" w14:textId="261C7106" w:rsidR="00607440" w:rsidRPr="0095378E" w:rsidRDefault="00607440" w:rsidP="006A104D">
            <w:pPr>
              <w:pStyle w:val="Normal2"/>
              <w:keepNext/>
              <w:keepLines/>
              <w:spacing w:before="60" w:after="60"/>
              <w:ind w:left="0"/>
            </w:pPr>
          </w:p>
        </w:tc>
      </w:tr>
      <w:tr w:rsidR="00607440" w:rsidRPr="0095378E" w14:paraId="7727E769" w14:textId="77777777" w:rsidTr="006A104D">
        <w:tc>
          <w:tcPr>
            <w:tcW w:w="7117" w:type="dxa"/>
            <w:gridSpan w:val="5"/>
            <w:shd w:val="clear" w:color="auto" w:fill="D9D9D9"/>
            <w:vAlign w:val="center"/>
          </w:tcPr>
          <w:p w14:paraId="0F36986F" w14:textId="77777777" w:rsidR="00607440" w:rsidRPr="0095378E" w:rsidRDefault="00607440" w:rsidP="006A104D">
            <w:pPr>
              <w:keepNext/>
              <w:keepLines/>
              <w:spacing w:before="60" w:after="60"/>
              <w:rPr>
                <w:rFonts w:ascii="Arial" w:hAnsi="Arial" w:cs="Arial"/>
                <w:b/>
                <w:sz w:val="20"/>
                <w:szCs w:val="20"/>
              </w:rPr>
            </w:pPr>
            <w:r w:rsidRPr="0095378E">
              <w:rPr>
                <w:rFonts w:ascii="Arial" w:hAnsi="Arial" w:cs="Arial"/>
                <w:b/>
                <w:sz w:val="20"/>
                <w:szCs w:val="20"/>
              </w:rPr>
              <w:t>Total Fees &amp; Expenses (ex GST)</w:t>
            </w:r>
          </w:p>
        </w:tc>
        <w:tc>
          <w:tcPr>
            <w:tcW w:w="1276" w:type="dxa"/>
            <w:vAlign w:val="center"/>
          </w:tcPr>
          <w:p w14:paraId="3C828B54" w14:textId="19C7CD79" w:rsidR="00607440" w:rsidRPr="0095378E" w:rsidRDefault="00607440" w:rsidP="006A104D">
            <w:pPr>
              <w:pStyle w:val="Normal2"/>
              <w:keepNext/>
              <w:keepLines/>
              <w:spacing w:before="60" w:after="60"/>
              <w:ind w:left="0"/>
            </w:pPr>
          </w:p>
        </w:tc>
      </w:tr>
    </w:tbl>
    <w:p w14:paraId="12A2D1EA" w14:textId="77777777" w:rsidR="00FB3DC5" w:rsidRPr="0095378E" w:rsidRDefault="008823D3" w:rsidP="005D05C2">
      <w:pPr>
        <w:pStyle w:val="Heading2"/>
        <w:rPr>
          <w:sz w:val="20"/>
        </w:rPr>
      </w:pPr>
      <w:r w:rsidRPr="0095378E">
        <w:rPr>
          <w:sz w:val="20"/>
        </w:rPr>
        <w:lastRenderedPageBreak/>
        <w:t xml:space="preserve">Base </w:t>
      </w:r>
      <w:r w:rsidR="00FB3DC5" w:rsidRPr="0095378E">
        <w:rPr>
          <w:sz w:val="20"/>
        </w:rPr>
        <w:t xml:space="preserve">Charges </w:t>
      </w:r>
      <w:r w:rsidRPr="0095378E">
        <w:rPr>
          <w:sz w:val="20"/>
        </w:rPr>
        <w:t>for Services</w:t>
      </w:r>
    </w:p>
    <w:p w14:paraId="0B5BCAE3" w14:textId="77777777" w:rsidR="006C5D59" w:rsidRPr="0095378E" w:rsidRDefault="006C5D59" w:rsidP="00260F62">
      <w:pPr>
        <w:pStyle w:val="Heading3"/>
        <w:keepLines/>
        <w:numPr>
          <w:ilvl w:val="0"/>
          <w:numId w:val="0"/>
        </w:numPr>
        <w:ind w:left="792" w:hanging="360"/>
        <w:jc w:val="both"/>
        <w:rPr>
          <w:sz w:val="20"/>
        </w:rPr>
      </w:pPr>
      <w:r w:rsidRPr="0095378E">
        <w:rPr>
          <w:sz w:val="20"/>
        </w:rPr>
        <w:t xml:space="preserve">a)   </w:t>
      </w:r>
      <w:r w:rsidR="005E34BF" w:rsidRPr="0095378E">
        <w:rPr>
          <w:sz w:val="20"/>
        </w:rPr>
        <w:t xml:space="preserve">Fixed price </w:t>
      </w:r>
    </w:p>
    <w:p w14:paraId="5B8327E0" w14:textId="77777777" w:rsidR="006C5D59" w:rsidRPr="0095378E" w:rsidRDefault="006C5D59" w:rsidP="00260F62">
      <w:pPr>
        <w:keepNext/>
        <w:keepLines/>
        <w:jc w:val="both"/>
        <w:rPr>
          <w:rFonts w:ascii="Arial" w:hAnsi="Arial" w:cs="Arial"/>
          <w:sz w:val="20"/>
          <w:szCs w:val="20"/>
          <w:lang w:eastAsia="ko-KR"/>
        </w:rPr>
      </w:pPr>
    </w:p>
    <w:p w14:paraId="519DAC2B" w14:textId="2122588D" w:rsidR="006C5D59" w:rsidRPr="0095378E" w:rsidRDefault="006C5D59" w:rsidP="00260F62">
      <w:pPr>
        <w:pStyle w:val="Normal2"/>
        <w:keepNext/>
        <w:keepLines/>
        <w:numPr>
          <w:ilvl w:val="1"/>
          <w:numId w:val="22"/>
        </w:numPr>
        <w:spacing w:after="120"/>
        <w:ind w:left="1769"/>
        <w:jc w:val="both"/>
      </w:pPr>
      <w:r w:rsidRPr="0095378E">
        <w:t xml:space="preserve">The total Charge payable for the Services (and associated Deliverables) is </w:t>
      </w:r>
      <w:r w:rsidR="00905C98" w:rsidRPr="0095378E">
        <w:t>4,</w:t>
      </w:r>
      <w:r w:rsidR="00491EF6" w:rsidRPr="0095378E">
        <w:t>440</w:t>
      </w:r>
      <w:r w:rsidR="00905C98" w:rsidRPr="0095378E">
        <w:t>,176</w:t>
      </w:r>
      <w:r w:rsidR="00905C98" w:rsidRPr="0095378E">
        <w:rPr>
          <w:lang w:eastAsia="en-AU"/>
        </w:rPr>
        <w:t xml:space="preserve"> </w:t>
      </w:r>
      <w:r w:rsidRPr="0095378E">
        <w:rPr>
          <w:lang w:eastAsia="en-AU"/>
        </w:rPr>
        <w:t>(</w:t>
      </w:r>
      <w:r w:rsidRPr="0095378E">
        <w:rPr>
          <w:b/>
          <w:lang w:eastAsia="en-AU"/>
        </w:rPr>
        <w:t>“</w:t>
      </w:r>
      <w:r w:rsidRPr="0095378E">
        <w:rPr>
          <w:b/>
        </w:rPr>
        <w:t>Total</w:t>
      </w:r>
      <w:r w:rsidRPr="0095378E">
        <w:t xml:space="preserve"> </w:t>
      </w:r>
      <w:r w:rsidRPr="0095378E">
        <w:rPr>
          <w:b/>
        </w:rPr>
        <w:t>Fees”)</w:t>
      </w:r>
      <w:r w:rsidRPr="0095378E">
        <w:t xml:space="preserve"> exclusive of GST</w:t>
      </w:r>
      <w:r w:rsidR="008C00BE" w:rsidRPr="0095378E">
        <w:t xml:space="preserve"> and </w:t>
      </w:r>
      <w:r w:rsidR="00E30769">
        <w:t>XYZ</w:t>
      </w:r>
      <w:r w:rsidR="008C00BE" w:rsidRPr="0095378E">
        <w:t xml:space="preserve"> overheads</w:t>
      </w:r>
      <w:r w:rsidRPr="0095378E">
        <w:t>.</w:t>
      </w:r>
    </w:p>
    <w:p w14:paraId="542C43EC" w14:textId="3DABD88A" w:rsidR="000B173A" w:rsidRPr="0095378E" w:rsidRDefault="00E30769" w:rsidP="00260F62">
      <w:pPr>
        <w:pStyle w:val="Normal2"/>
        <w:keepNext/>
        <w:keepLines/>
        <w:numPr>
          <w:ilvl w:val="1"/>
          <w:numId w:val="22"/>
        </w:numPr>
        <w:autoSpaceDE w:val="0"/>
        <w:autoSpaceDN w:val="0"/>
        <w:adjustRightInd w:val="0"/>
        <w:spacing w:after="120"/>
        <w:ind w:left="1763" w:hanging="357"/>
        <w:jc w:val="both"/>
        <w:rPr>
          <w:lang w:eastAsia="en-AU"/>
        </w:rPr>
      </w:pPr>
      <w:r>
        <w:t>XYZ</w:t>
      </w:r>
      <w:r w:rsidR="006C5D59" w:rsidRPr="0095378E">
        <w:t xml:space="preserve"> will pay</w:t>
      </w:r>
      <w:r w:rsidR="005009A2" w:rsidRPr="0095378E">
        <w:t xml:space="preserve"> the F</w:t>
      </w:r>
      <w:r w:rsidR="004A6224" w:rsidRPr="0095378E">
        <w:t xml:space="preserve">ixed </w:t>
      </w:r>
      <w:r w:rsidR="005009A2" w:rsidRPr="0095378E">
        <w:t>P</w:t>
      </w:r>
      <w:r w:rsidR="004A6224" w:rsidRPr="0095378E">
        <w:t>rice portion of the Total Fees in accordance with the following schedule:</w:t>
      </w:r>
    </w:p>
    <w:tbl>
      <w:tblPr>
        <w:tblpPr w:leftFromText="180" w:rightFromText="180" w:vertAnchor="page" w:horzAnchor="page" w:tblpX="2851" w:tblpY="36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9"/>
        <w:gridCol w:w="1490"/>
        <w:gridCol w:w="850"/>
        <w:gridCol w:w="840"/>
        <w:gridCol w:w="819"/>
        <w:gridCol w:w="829"/>
        <w:gridCol w:w="829"/>
        <w:gridCol w:w="818"/>
      </w:tblGrid>
      <w:tr w:rsidR="00F6382C" w:rsidRPr="0095378E" w14:paraId="59973C44" w14:textId="77777777" w:rsidTr="001B0E17">
        <w:trPr>
          <w:trHeight w:val="632"/>
        </w:trPr>
        <w:tc>
          <w:tcPr>
            <w:tcW w:w="1129" w:type="dxa"/>
            <w:noWrap/>
            <w:tcMar>
              <w:top w:w="0" w:type="dxa"/>
              <w:left w:w="108" w:type="dxa"/>
              <w:bottom w:w="0" w:type="dxa"/>
              <w:right w:w="108" w:type="dxa"/>
            </w:tcMar>
            <w:vAlign w:val="center"/>
            <w:hideMark/>
          </w:tcPr>
          <w:p w14:paraId="5F1F38AA" w14:textId="0AAFC6D9" w:rsidR="00F6382C" w:rsidRPr="001326BC" w:rsidRDefault="00F6382C" w:rsidP="001B0E17">
            <w:pPr>
              <w:spacing w:after="160" w:line="259" w:lineRule="auto"/>
              <w:jc w:val="center"/>
              <w:rPr>
                <w:rFonts w:ascii="Arial" w:hAnsi="Arial" w:cs="Arial"/>
                <w:b/>
                <w:bCs/>
                <w:sz w:val="19"/>
                <w:szCs w:val="19"/>
              </w:rPr>
            </w:pPr>
            <w:r w:rsidRPr="001326BC">
              <w:rPr>
                <w:rFonts w:ascii="Arial" w:hAnsi="Arial" w:cs="Arial"/>
                <w:b/>
                <w:bCs/>
                <w:sz w:val="19"/>
                <w:szCs w:val="19"/>
              </w:rPr>
              <w:t>Month</w:t>
            </w:r>
          </w:p>
        </w:tc>
        <w:tc>
          <w:tcPr>
            <w:tcW w:w="1490" w:type="dxa"/>
            <w:noWrap/>
            <w:tcMar>
              <w:top w:w="0" w:type="dxa"/>
              <w:left w:w="108" w:type="dxa"/>
              <w:bottom w:w="0" w:type="dxa"/>
              <w:right w:w="108" w:type="dxa"/>
            </w:tcMar>
            <w:vAlign w:val="center"/>
            <w:hideMark/>
          </w:tcPr>
          <w:p w14:paraId="4BCDB21D"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Oct-17</w:t>
            </w:r>
          </w:p>
        </w:tc>
        <w:tc>
          <w:tcPr>
            <w:tcW w:w="0" w:type="auto"/>
            <w:noWrap/>
            <w:tcMar>
              <w:top w:w="0" w:type="dxa"/>
              <w:left w:w="108" w:type="dxa"/>
              <w:bottom w:w="0" w:type="dxa"/>
              <w:right w:w="108" w:type="dxa"/>
            </w:tcMar>
            <w:vAlign w:val="center"/>
            <w:hideMark/>
          </w:tcPr>
          <w:p w14:paraId="2D36F30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Nov-17</w:t>
            </w:r>
          </w:p>
        </w:tc>
        <w:tc>
          <w:tcPr>
            <w:tcW w:w="0" w:type="auto"/>
            <w:noWrap/>
            <w:tcMar>
              <w:top w:w="0" w:type="dxa"/>
              <w:left w:w="108" w:type="dxa"/>
              <w:bottom w:w="0" w:type="dxa"/>
              <w:right w:w="108" w:type="dxa"/>
            </w:tcMar>
            <w:vAlign w:val="center"/>
            <w:hideMark/>
          </w:tcPr>
          <w:p w14:paraId="3015397E"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Dec-17</w:t>
            </w:r>
          </w:p>
        </w:tc>
        <w:tc>
          <w:tcPr>
            <w:tcW w:w="0" w:type="auto"/>
            <w:noWrap/>
            <w:tcMar>
              <w:top w:w="0" w:type="dxa"/>
              <w:left w:w="108" w:type="dxa"/>
              <w:bottom w:w="0" w:type="dxa"/>
              <w:right w:w="108" w:type="dxa"/>
            </w:tcMar>
            <w:vAlign w:val="center"/>
            <w:hideMark/>
          </w:tcPr>
          <w:p w14:paraId="394B5F3B"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Jan-18</w:t>
            </w:r>
          </w:p>
        </w:tc>
        <w:tc>
          <w:tcPr>
            <w:tcW w:w="0" w:type="auto"/>
            <w:noWrap/>
            <w:tcMar>
              <w:top w:w="0" w:type="dxa"/>
              <w:left w:w="108" w:type="dxa"/>
              <w:bottom w:w="0" w:type="dxa"/>
              <w:right w:w="108" w:type="dxa"/>
            </w:tcMar>
            <w:vAlign w:val="center"/>
            <w:hideMark/>
          </w:tcPr>
          <w:p w14:paraId="1B9126B7"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Feb-18</w:t>
            </w:r>
          </w:p>
        </w:tc>
        <w:tc>
          <w:tcPr>
            <w:tcW w:w="0" w:type="auto"/>
            <w:noWrap/>
            <w:tcMar>
              <w:top w:w="0" w:type="dxa"/>
              <w:left w:w="108" w:type="dxa"/>
              <w:bottom w:w="0" w:type="dxa"/>
              <w:right w:w="108" w:type="dxa"/>
            </w:tcMar>
            <w:vAlign w:val="center"/>
            <w:hideMark/>
          </w:tcPr>
          <w:p w14:paraId="2A86EA83"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Mar-18</w:t>
            </w:r>
          </w:p>
        </w:tc>
        <w:tc>
          <w:tcPr>
            <w:tcW w:w="0" w:type="auto"/>
            <w:noWrap/>
            <w:tcMar>
              <w:top w:w="0" w:type="dxa"/>
              <w:left w:w="108" w:type="dxa"/>
              <w:bottom w:w="0" w:type="dxa"/>
              <w:right w:w="108" w:type="dxa"/>
            </w:tcMar>
            <w:vAlign w:val="center"/>
            <w:hideMark/>
          </w:tcPr>
          <w:p w14:paraId="14DF67A1" w14:textId="77777777" w:rsidR="00F6382C" w:rsidRPr="001326BC" w:rsidRDefault="00F6382C" w:rsidP="001B0E17">
            <w:pPr>
              <w:spacing w:after="160" w:line="259" w:lineRule="auto"/>
              <w:jc w:val="center"/>
              <w:rPr>
                <w:rFonts w:ascii="Arial" w:hAnsi="Arial" w:cs="Arial"/>
                <w:b/>
                <w:sz w:val="19"/>
                <w:szCs w:val="19"/>
              </w:rPr>
            </w:pPr>
            <w:r w:rsidRPr="001326BC">
              <w:rPr>
                <w:rFonts w:ascii="Arial" w:hAnsi="Arial" w:cs="Arial"/>
                <w:b/>
                <w:sz w:val="19"/>
                <w:szCs w:val="19"/>
              </w:rPr>
              <w:t>Apr-18</w:t>
            </w:r>
          </w:p>
        </w:tc>
      </w:tr>
    </w:tbl>
    <w:p w14:paraId="51D9B6A4" w14:textId="035EEC6F" w:rsidR="00A850B3" w:rsidRDefault="00A850B3" w:rsidP="00A850B3">
      <w:pPr>
        <w:rPr>
          <w:lang w:eastAsia="ko-KR"/>
        </w:rPr>
      </w:pPr>
    </w:p>
    <w:p w14:paraId="6BA11C83" w14:textId="7E22E089" w:rsidR="00A850B3" w:rsidRDefault="00A850B3" w:rsidP="00A850B3">
      <w:pPr>
        <w:rPr>
          <w:lang w:eastAsia="ko-KR"/>
        </w:rPr>
      </w:pPr>
    </w:p>
    <w:p w14:paraId="1B0CD431" w14:textId="3E681CDC" w:rsidR="00A850B3" w:rsidRDefault="00A850B3" w:rsidP="00A850B3">
      <w:pPr>
        <w:rPr>
          <w:lang w:eastAsia="ko-KR"/>
        </w:rPr>
      </w:pPr>
    </w:p>
    <w:p w14:paraId="3B2804E1" w14:textId="3BA8F2AB" w:rsidR="00A850B3" w:rsidRDefault="00A850B3" w:rsidP="00A850B3">
      <w:pPr>
        <w:rPr>
          <w:lang w:eastAsia="ko-KR"/>
        </w:rPr>
      </w:pPr>
    </w:p>
    <w:p w14:paraId="5B726D06" w14:textId="0A651315" w:rsidR="00A850B3" w:rsidRDefault="00A850B3" w:rsidP="00A850B3">
      <w:pPr>
        <w:rPr>
          <w:lang w:eastAsia="ko-KR"/>
        </w:rPr>
      </w:pPr>
    </w:p>
    <w:p w14:paraId="6299D05D" w14:textId="77777777" w:rsidR="00A850B3" w:rsidRPr="00A850B3" w:rsidRDefault="00A850B3" w:rsidP="00A850B3">
      <w:pPr>
        <w:rPr>
          <w:lang w:eastAsia="ko-KR"/>
        </w:rPr>
      </w:pPr>
    </w:p>
    <w:p w14:paraId="1D561718" w14:textId="77777777" w:rsidR="00A850B3" w:rsidRDefault="00A850B3" w:rsidP="00260F62">
      <w:pPr>
        <w:pStyle w:val="Heading3"/>
        <w:keepLines/>
        <w:numPr>
          <w:ilvl w:val="0"/>
          <w:numId w:val="0"/>
        </w:numPr>
        <w:ind w:left="792" w:hanging="360"/>
        <w:jc w:val="both"/>
        <w:rPr>
          <w:sz w:val="20"/>
        </w:rPr>
      </w:pPr>
    </w:p>
    <w:p w14:paraId="77F99FD1" w14:textId="2E7D3A14" w:rsidR="00A850B3" w:rsidRDefault="00A850B3" w:rsidP="00260F62">
      <w:pPr>
        <w:pStyle w:val="Heading3"/>
        <w:keepLines/>
        <w:numPr>
          <w:ilvl w:val="0"/>
          <w:numId w:val="0"/>
        </w:numPr>
        <w:ind w:left="792" w:hanging="360"/>
        <w:jc w:val="both"/>
        <w:rPr>
          <w:sz w:val="20"/>
        </w:rPr>
      </w:pPr>
    </w:p>
    <w:p w14:paraId="1529E3D7" w14:textId="77777777" w:rsidR="00086507" w:rsidRPr="00086507" w:rsidRDefault="00086507" w:rsidP="00086507">
      <w:pPr>
        <w:rPr>
          <w:lang w:eastAsia="ko-KR"/>
        </w:rPr>
      </w:pPr>
    </w:p>
    <w:p w14:paraId="5430C620" w14:textId="66038C53" w:rsidR="009B78B4" w:rsidRPr="0095378E" w:rsidRDefault="00905C98" w:rsidP="00260F62">
      <w:pPr>
        <w:pStyle w:val="Heading3"/>
        <w:keepLines/>
        <w:numPr>
          <w:ilvl w:val="0"/>
          <w:numId w:val="0"/>
        </w:numPr>
        <w:ind w:left="792" w:hanging="360"/>
        <w:jc w:val="both"/>
        <w:rPr>
          <w:sz w:val="20"/>
        </w:rPr>
      </w:pPr>
      <w:r w:rsidRPr="0095378E">
        <w:rPr>
          <w:sz w:val="20"/>
        </w:rPr>
        <w:t>b)   Time &amp;</w:t>
      </w:r>
      <w:r w:rsidR="00A850B3">
        <w:rPr>
          <w:sz w:val="20"/>
        </w:rPr>
        <w:t>M</w:t>
      </w:r>
      <w:r w:rsidRPr="0095378E">
        <w:rPr>
          <w:sz w:val="20"/>
        </w:rPr>
        <w:t xml:space="preserve">aterials  </w:t>
      </w:r>
    </w:p>
    <w:p w14:paraId="6E2D9EED" w14:textId="77777777" w:rsidR="006948F3" w:rsidRPr="0095378E" w:rsidRDefault="006948F3" w:rsidP="00260F62">
      <w:pPr>
        <w:rPr>
          <w:rFonts w:ascii="Arial" w:hAnsi="Arial" w:cs="Arial"/>
          <w:sz w:val="20"/>
          <w:szCs w:val="20"/>
          <w:lang w:eastAsia="ko-KR"/>
        </w:rPr>
      </w:pPr>
    </w:p>
    <w:p w14:paraId="6736DA1D" w14:textId="5FDAC724" w:rsidR="003A4682" w:rsidRPr="0095378E" w:rsidRDefault="00771145" w:rsidP="00BF5F29">
      <w:pPr>
        <w:pStyle w:val="Normal2"/>
        <w:keepNext/>
        <w:keepLines/>
        <w:autoSpaceDE w:val="0"/>
        <w:autoSpaceDN w:val="0"/>
        <w:adjustRightInd w:val="0"/>
        <w:spacing w:after="120"/>
        <w:jc w:val="both"/>
        <w:rPr>
          <w:rFonts w:eastAsia="Times New Roman"/>
        </w:rPr>
      </w:pPr>
      <w:r w:rsidRPr="0095378E">
        <w:rPr>
          <w:rFonts w:eastAsia="Times New Roman"/>
        </w:rPr>
        <w:t xml:space="preserve">The </w:t>
      </w:r>
      <w:r w:rsidR="008166D0" w:rsidRPr="0095378E">
        <w:rPr>
          <w:rFonts w:eastAsia="Times New Roman"/>
        </w:rPr>
        <w:t>T</w:t>
      </w:r>
      <w:r w:rsidRPr="0095378E">
        <w:rPr>
          <w:rFonts w:eastAsia="Times New Roman"/>
        </w:rPr>
        <w:t xml:space="preserve">ime </w:t>
      </w:r>
      <w:r w:rsidR="008166D0" w:rsidRPr="0095378E">
        <w:rPr>
          <w:rFonts w:eastAsia="Times New Roman"/>
        </w:rPr>
        <w:t>&amp;</w:t>
      </w:r>
      <w:r w:rsidRPr="0095378E">
        <w:rPr>
          <w:rFonts w:eastAsia="Times New Roman"/>
        </w:rPr>
        <w:t xml:space="preserve"> </w:t>
      </w:r>
      <w:r w:rsidR="008166D0" w:rsidRPr="0095378E">
        <w:rPr>
          <w:rFonts w:eastAsia="Times New Roman"/>
        </w:rPr>
        <w:t>M</w:t>
      </w:r>
      <w:r w:rsidR="003A4682" w:rsidRPr="0095378E">
        <w:rPr>
          <w:rFonts w:eastAsia="Times New Roman"/>
        </w:rPr>
        <w:t>aterials</w:t>
      </w:r>
      <w:r w:rsidR="008166D0" w:rsidRPr="0095378E">
        <w:rPr>
          <w:rFonts w:eastAsia="Times New Roman"/>
        </w:rPr>
        <w:t xml:space="preserve"> </w:t>
      </w:r>
      <w:r w:rsidR="003A4682" w:rsidRPr="0095378E">
        <w:rPr>
          <w:rFonts w:eastAsia="Times New Roman"/>
        </w:rPr>
        <w:t xml:space="preserve">component is included in the Total Fees to be used at </w:t>
      </w:r>
      <w:r w:rsidR="00E30769">
        <w:rPr>
          <w:rFonts w:eastAsia="Times New Roman"/>
        </w:rPr>
        <w:t>XYZ</w:t>
      </w:r>
      <w:r w:rsidR="003A4682" w:rsidRPr="0095378E">
        <w:rPr>
          <w:rFonts w:eastAsia="Times New Roman"/>
        </w:rPr>
        <w:t xml:space="preserve">’s discretion </w:t>
      </w:r>
      <w:r w:rsidR="008A0E6F" w:rsidRPr="0095378E">
        <w:rPr>
          <w:rFonts w:eastAsia="Times New Roman"/>
        </w:rPr>
        <w:t xml:space="preserve">and with </w:t>
      </w:r>
      <w:r w:rsidR="00E30769">
        <w:rPr>
          <w:rFonts w:eastAsia="Times New Roman"/>
        </w:rPr>
        <w:t>XYZ</w:t>
      </w:r>
      <w:r w:rsidR="008A0E6F" w:rsidRPr="0095378E">
        <w:rPr>
          <w:rFonts w:eastAsia="Times New Roman"/>
        </w:rPr>
        <w:t xml:space="preserve">’s approval </w:t>
      </w:r>
      <w:r w:rsidR="003A4682" w:rsidRPr="0095378E">
        <w:rPr>
          <w:rFonts w:eastAsia="Times New Roman"/>
        </w:rPr>
        <w:t>by way of a draw down</w:t>
      </w:r>
      <w:r w:rsidR="008A0E6F" w:rsidRPr="0095378E">
        <w:rPr>
          <w:rFonts w:eastAsia="Times New Roman"/>
        </w:rPr>
        <w:t xml:space="preserve"> if required and will be invoiced separately.  </w:t>
      </w:r>
    </w:p>
    <w:p w14:paraId="3E5A79A7" w14:textId="77777777" w:rsidR="00FB3DC5" w:rsidRPr="0095378E" w:rsidRDefault="00FB3DC5" w:rsidP="0064094B">
      <w:pPr>
        <w:pStyle w:val="Heading2"/>
        <w:rPr>
          <w:sz w:val="20"/>
        </w:rPr>
      </w:pPr>
      <w:r w:rsidRPr="0095378E">
        <w:rPr>
          <w:sz w:val="20"/>
        </w:rPr>
        <w:t>Expenses and Disbursements</w:t>
      </w:r>
    </w:p>
    <w:p w14:paraId="2FF9E3D2" w14:textId="68175E22" w:rsidR="00066752" w:rsidRPr="0095378E" w:rsidRDefault="002D4803" w:rsidP="0095378E">
      <w:pPr>
        <w:autoSpaceDE w:val="0"/>
        <w:autoSpaceDN w:val="0"/>
        <w:ind w:left="432"/>
        <w:rPr>
          <w:rFonts w:ascii="Arial" w:hAnsi="Arial" w:cs="Arial"/>
          <w:sz w:val="20"/>
          <w:szCs w:val="20"/>
          <w:lang w:eastAsia="en-AU"/>
        </w:rPr>
      </w:pPr>
      <w:r w:rsidRPr="0095378E">
        <w:rPr>
          <w:rFonts w:ascii="Arial" w:hAnsi="Arial" w:cs="Arial"/>
          <w:sz w:val="20"/>
          <w:szCs w:val="20"/>
        </w:rPr>
        <w:t xml:space="preserve">In addition to Total Fees, </w:t>
      </w:r>
      <w:r w:rsidR="00E30769">
        <w:rPr>
          <w:rFonts w:ascii="Arial" w:hAnsi="Arial" w:cs="Arial"/>
          <w:sz w:val="20"/>
          <w:szCs w:val="20"/>
        </w:rPr>
        <w:t>XYZ</w:t>
      </w:r>
      <w:r w:rsidRPr="0095378E">
        <w:rPr>
          <w:rFonts w:ascii="Arial" w:hAnsi="Arial" w:cs="Arial"/>
          <w:sz w:val="20"/>
          <w:szCs w:val="20"/>
        </w:rPr>
        <w:t xml:space="preserve"> agrees to pay $</w:t>
      </w:r>
      <w:r w:rsidR="003D735A">
        <w:rPr>
          <w:rFonts w:ascii="Arial" w:hAnsi="Arial" w:cs="Arial"/>
          <w:sz w:val="20"/>
          <w:szCs w:val="20"/>
        </w:rPr>
        <w:t>7,496</w:t>
      </w:r>
      <w:r w:rsidR="000F4B1E">
        <w:rPr>
          <w:rFonts w:ascii="Arial" w:hAnsi="Arial" w:cs="Arial"/>
          <w:sz w:val="20"/>
          <w:szCs w:val="20"/>
        </w:rPr>
        <w:t xml:space="preserve"> </w:t>
      </w:r>
      <w:r w:rsidRPr="0095378E">
        <w:rPr>
          <w:rFonts w:ascii="Arial" w:hAnsi="Arial" w:cs="Arial"/>
          <w:sz w:val="20"/>
          <w:szCs w:val="20"/>
        </w:rPr>
        <w:t xml:space="preserve">in expenses for </w:t>
      </w:r>
      <w:r w:rsidR="00066752" w:rsidRPr="0095378E">
        <w:rPr>
          <w:rFonts w:ascii="Arial" w:hAnsi="Arial" w:cs="Arial"/>
          <w:color w:val="000000"/>
          <w:sz w:val="20"/>
          <w:szCs w:val="20"/>
        </w:rPr>
        <w:t>any discretionary expenses for the T&amp;M component</w:t>
      </w:r>
      <w:r w:rsidR="00FE2FFF">
        <w:rPr>
          <w:rFonts w:ascii="Arial" w:hAnsi="Arial" w:cs="Arial"/>
          <w:color w:val="000000"/>
          <w:sz w:val="20"/>
          <w:szCs w:val="20"/>
        </w:rPr>
        <w:t xml:space="preserve"> in accordance with </w:t>
      </w:r>
      <w:r w:rsidR="00E30769">
        <w:rPr>
          <w:rFonts w:ascii="Arial" w:hAnsi="Arial" w:cs="Arial"/>
          <w:color w:val="000000"/>
          <w:sz w:val="20"/>
          <w:szCs w:val="20"/>
        </w:rPr>
        <w:t>XYZ</w:t>
      </w:r>
      <w:r w:rsidR="00FE2FFF">
        <w:rPr>
          <w:rFonts w:ascii="Arial" w:hAnsi="Arial" w:cs="Arial"/>
          <w:color w:val="000000"/>
          <w:sz w:val="20"/>
          <w:szCs w:val="20"/>
        </w:rPr>
        <w:t>’s expense management policy.</w:t>
      </w:r>
    </w:p>
    <w:p w14:paraId="20A5B533" w14:textId="77777777" w:rsidR="00FB3DC5" w:rsidRPr="0095378E" w:rsidRDefault="00FB3DC5" w:rsidP="005D05C2">
      <w:pPr>
        <w:pStyle w:val="Heading2"/>
        <w:rPr>
          <w:sz w:val="20"/>
        </w:rPr>
      </w:pPr>
      <w:r w:rsidRPr="0095378E">
        <w:rPr>
          <w:sz w:val="20"/>
        </w:rPr>
        <w:t>Disengagement Charges</w:t>
      </w:r>
    </w:p>
    <w:p w14:paraId="10252B10" w14:textId="77777777" w:rsidR="00E7639D" w:rsidRPr="0095378E" w:rsidRDefault="0095378E" w:rsidP="008631BE">
      <w:pPr>
        <w:pStyle w:val="Normal2"/>
        <w:ind w:left="0" w:firstLine="432"/>
        <w:jc w:val="both"/>
        <w:rPr>
          <w:i/>
        </w:rPr>
      </w:pPr>
      <w:r>
        <w:t>Not a</w:t>
      </w:r>
      <w:r w:rsidR="00E7639D" w:rsidRPr="0095378E">
        <w:t>pplicable</w:t>
      </w:r>
      <w:r>
        <w:t>.</w:t>
      </w:r>
    </w:p>
    <w:p w14:paraId="7CF1CDDD" w14:textId="77777777" w:rsidR="0021391B" w:rsidRPr="0095378E" w:rsidRDefault="00FB3DC5" w:rsidP="0021391B">
      <w:pPr>
        <w:pStyle w:val="Heading2"/>
        <w:rPr>
          <w:sz w:val="20"/>
        </w:rPr>
      </w:pPr>
      <w:r w:rsidRPr="0095378E">
        <w:rPr>
          <w:sz w:val="20"/>
        </w:rPr>
        <w:t>Termination Charges</w:t>
      </w:r>
    </w:p>
    <w:p w14:paraId="0F187DB1" w14:textId="77777777" w:rsidR="00C16B51" w:rsidRPr="0095378E" w:rsidRDefault="00C16B51" w:rsidP="00C16B51">
      <w:pPr>
        <w:pStyle w:val="Normal2"/>
        <w:ind w:left="0" w:firstLine="432"/>
        <w:jc w:val="both"/>
        <w:rPr>
          <w:i/>
        </w:rPr>
      </w:pPr>
      <w:r>
        <w:t>Not a</w:t>
      </w:r>
      <w:r w:rsidRPr="0095378E">
        <w:t>pplicable</w:t>
      </w:r>
      <w:r>
        <w:t>.</w:t>
      </w:r>
    </w:p>
    <w:p w14:paraId="0E211D0B" w14:textId="77777777" w:rsidR="00FB3DC5" w:rsidRPr="0095378E" w:rsidRDefault="00FB3DC5" w:rsidP="005D05C2">
      <w:pPr>
        <w:pStyle w:val="Heading2"/>
        <w:rPr>
          <w:sz w:val="20"/>
        </w:rPr>
      </w:pPr>
      <w:r w:rsidRPr="0095378E">
        <w:rPr>
          <w:sz w:val="20"/>
        </w:rPr>
        <w:t>Invoice requirements</w:t>
      </w:r>
    </w:p>
    <w:p w14:paraId="2763E938" w14:textId="77777777" w:rsidR="00B328B4" w:rsidRPr="0095378E" w:rsidRDefault="00B328B4" w:rsidP="00B328B4">
      <w:pPr>
        <w:pStyle w:val="Normal2"/>
        <w:jc w:val="both"/>
      </w:pPr>
      <w:r w:rsidRPr="0095378E">
        <w:t>Invoices will include the following details:</w:t>
      </w:r>
    </w:p>
    <w:p w14:paraId="3EF6C1FD" w14:textId="77777777" w:rsidR="00B328B4" w:rsidRPr="0095378E" w:rsidRDefault="00B328B4" w:rsidP="00B328B4">
      <w:pPr>
        <w:pStyle w:val="Normal2"/>
        <w:jc w:val="both"/>
      </w:pPr>
    </w:p>
    <w:p w14:paraId="1B7CED0A" w14:textId="77777777" w:rsidR="00FD12D0" w:rsidRPr="0095378E" w:rsidRDefault="003A4682" w:rsidP="00417599">
      <w:pPr>
        <w:pStyle w:val="Normal2"/>
        <w:numPr>
          <w:ilvl w:val="0"/>
          <w:numId w:val="23"/>
        </w:numPr>
        <w:jc w:val="both"/>
      </w:pPr>
      <w:r w:rsidRPr="0095378E">
        <w:t xml:space="preserve">Service type: Environment Support Services </w:t>
      </w:r>
    </w:p>
    <w:p w14:paraId="229E6237" w14:textId="3BB90E21" w:rsidR="00FD12D0" w:rsidRPr="0095378E" w:rsidRDefault="00FD12D0" w:rsidP="00417599">
      <w:pPr>
        <w:pStyle w:val="Normal2"/>
        <w:numPr>
          <w:ilvl w:val="0"/>
          <w:numId w:val="23"/>
        </w:numPr>
        <w:jc w:val="both"/>
      </w:pPr>
      <w:r w:rsidRPr="0095378E">
        <w:t xml:space="preserve">Capability type (i.e. front end, </w:t>
      </w:r>
      <w:r w:rsidR="00E30769">
        <w:t xml:space="preserve">core </w:t>
      </w:r>
      <w:r w:rsidRPr="0095378E">
        <w:t xml:space="preserve">or integration): </w:t>
      </w:r>
      <w:proofErr w:type="gramStart"/>
      <w:r w:rsidR="00E30769">
        <w:t xml:space="preserve">Core </w:t>
      </w:r>
      <w:r w:rsidR="00A9736B" w:rsidRPr="0095378E">
        <w:t xml:space="preserve"> Banking</w:t>
      </w:r>
      <w:proofErr w:type="gramEnd"/>
    </w:p>
    <w:p w14:paraId="312A99B2" w14:textId="6C611839" w:rsidR="00FD12D0" w:rsidRPr="0095378E" w:rsidRDefault="00FD12D0" w:rsidP="00417599">
      <w:pPr>
        <w:pStyle w:val="Normal2"/>
        <w:numPr>
          <w:ilvl w:val="0"/>
          <w:numId w:val="23"/>
        </w:numPr>
        <w:jc w:val="both"/>
        <w:rPr>
          <w:i/>
        </w:rPr>
      </w:pPr>
      <w:r w:rsidRPr="0095378E">
        <w:t xml:space="preserve">Relevant </w:t>
      </w:r>
      <w:r w:rsidR="00E30769">
        <w:t>XYZ</w:t>
      </w:r>
      <w:r w:rsidRPr="0095378E">
        <w:t xml:space="preserve"> Group business unit (e.g. </w:t>
      </w:r>
      <w:r w:rsidR="00E30769">
        <w:t>XYZ</w:t>
      </w:r>
      <w:r w:rsidRPr="0095378E">
        <w:t xml:space="preserve"> Personal Banking, </w:t>
      </w:r>
      <w:r w:rsidR="00E30769">
        <w:t>XYZ</w:t>
      </w:r>
      <w:r w:rsidRPr="0095378E">
        <w:t xml:space="preserve"> Business </w:t>
      </w:r>
      <w:proofErr w:type="gramStart"/>
      <w:r w:rsidRPr="0095378E">
        <w:t xml:space="preserve">Banking,  </w:t>
      </w:r>
      <w:r w:rsidR="00E30769">
        <w:t>XYZ</w:t>
      </w:r>
      <w:proofErr w:type="gramEnd"/>
      <w:r w:rsidRPr="0095378E">
        <w:t xml:space="preserve"> Asia, MLC/Wealth): </w:t>
      </w:r>
      <w:r w:rsidR="00A9736B" w:rsidRPr="0095378E">
        <w:t>Technology</w:t>
      </w:r>
    </w:p>
    <w:p w14:paraId="4A57009B" w14:textId="77777777" w:rsidR="00126561" w:rsidRPr="0095378E" w:rsidRDefault="00126561" w:rsidP="0021391B">
      <w:pPr>
        <w:pStyle w:val="Normal2"/>
      </w:pPr>
    </w:p>
    <w:p w14:paraId="06BF03F8" w14:textId="77777777" w:rsidR="00B31342" w:rsidRPr="0095378E" w:rsidRDefault="00FB3DC5" w:rsidP="00B31342">
      <w:pPr>
        <w:pStyle w:val="Heading1"/>
        <w:rPr>
          <w:sz w:val="20"/>
          <w:szCs w:val="20"/>
        </w:rPr>
      </w:pPr>
      <w:bookmarkStart w:id="300" w:name="_Ref337763870"/>
      <w:r w:rsidRPr="0095378E">
        <w:rPr>
          <w:sz w:val="20"/>
          <w:szCs w:val="20"/>
        </w:rPr>
        <w:t>Service Levels</w:t>
      </w:r>
      <w:bookmarkEnd w:id="300"/>
    </w:p>
    <w:p w14:paraId="6907E369" w14:textId="77777777" w:rsidR="00F97B59" w:rsidRPr="0095378E" w:rsidRDefault="00F97B59" w:rsidP="00F97B59">
      <w:pPr>
        <w:ind w:left="720"/>
        <w:rPr>
          <w:rFonts w:ascii="Arial" w:hAnsi="Arial" w:cs="Arial"/>
          <w:sz w:val="20"/>
          <w:szCs w:val="20"/>
        </w:rPr>
      </w:pPr>
      <w:r w:rsidRPr="0095378E">
        <w:rPr>
          <w:rFonts w:ascii="Arial" w:hAnsi="Arial" w:cs="Arial"/>
          <w:sz w:val="20"/>
          <w:szCs w:val="20"/>
        </w:rPr>
        <w:t>The following table details the relevant CSLs (Critical Service Levels), KPIs (Key Performance Indicators) and other Key Measures as set out in the DOS under the MA. Where an SLA Variable detailed below vary from the DOS, then the SLA Variable as set out below will take precedence:</w:t>
      </w:r>
    </w:p>
    <w:p w14:paraId="6EAC1453" w14:textId="77777777" w:rsidR="00F97B59" w:rsidRPr="0095378E" w:rsidRDefault="00F97B59" w:rsidP="00F97B59">
      <w:pPr>
        <w:rPr>
          <w:rFonts w:ascii="Arial" w:hAnsi="Arial" w:cs="Arial"/>
          <w:sz w:val="20"/>
          <w:szCs w:val="20"/>
          <w:highlight w:val="yellow"/>
        </w:rPr>
      </w:pPr>
    </w:p>
    <w:p w14:paraId="5A94A48B" w14:textId="77777777" w:rsidR="00FF1F6A" w:rsidRPr="0095378E" w:rsidRDefault="00FF1F6A" w:rsidP="00F97B59">
      <w:pPr>
        <w:rPr>
          <w:rFonts w:ascii="Arial" w:hAnsi="Arial" w:cs="Arial"/>
          <w:sz w:val="20"/>
          <w:szCs w:val="20"/>
          <w:highlight w:val="yellow"/>
        </w:rPr>
      </w:pPr>
    </w:p>
    <w:tbl>
      <w:tblPr>
        <w:tblW w:w="8549" w:type="dxa"/>
        <w:tblInd w:w="69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50"/>
        <w:gridCol w:w="715"/>
        <w:gridCol w:w="1028"/>
        <w:gridCol w:w="1104"/>
        <w:gridCol w:w="1092"/>
        <w:gridCol w:w="1257"/>
        <w:gridCol w:w="1503"/>
      </w:tblGrid>
      <w:tr w:rsidR="00690AB7" w:rsidRPr="0095378E" w14:paraId="01D4520F" w14:textId="77777777" w:rsidTr="00323396">
        <w:trPr>
          <w:trHeight w:val="525"/>
        </w:trPr>
        <w:tc>
          <w:tcPr>
            <w:tcW w:w="1850" w:type="dxa"/>
            <w:shd w:val="clear" w:color="auto" w:fill="00B0F0"/>
            <w:noWrap/>
            <w:vAlign w:val="center"/>
            <w:hideMark/>
          </w:tcPr>
          <w:p w14:paraId="1379540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Performance Category</w:t>
            </w:r>
          </w:p>
        </w:tc>
        <w:tc>
          <w:tcPr>
            <w:tcW w:w="715" w:type="dxa"/>
            <w:shd w:val="clear" w:color="auto" w:fill="00B0F0"/>
            <w:vAlign w:val="center"/>
            <w:hideMark/>
          </w:tcPr>
          <w:p w14:paraId="30991065"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Type</w:t>
            </w:r>
          </w:p>
        </w:tc>
        <w:tc>
          <w:tcPr>
            <w:tcW w:w="1028" w:type="dxa"/>
            <w:shd w:val="clear" w:color="auto" w:fill="00B0F0"/>
            <w:noWrap/>
            <w:vAlign w:val="center"/>
            <w:hideMark/>
          </w:tcPr>
          <w:p w14:paraId="7B16BE97"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Measure</w:t>
            </w:r>
          </w:p>
        </w:tc>
        <w:tc>
          <w:tcPr>
            <w:tcW w:w="1104" w:type="dxa"/>
            <w:shd w:val="clear" w:color="auto" w:fill="00B0F0"/>
            <w:vAlign w:val="center"/>
            <w:hideMark/>
          </w:tcPr>
          <w:p w14:paraId="329AA722"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Expected Service Level Target</w:t>
            </w:r>
          </w:p>
        </w:tc>
        <w:tc>
          <w:tcPr>
            <w:tcW w:w="1092" w:type="dxa"/>
            <w:shd w:val="clear" w:color="auto" w:fill="00B0F0"/>
            <w:noWrap/>
            <w:vAlign w:val="center"/>
            <w:hideMark/>
          </w:tcPr>
          <w:p w14:paraId="720A9BFD"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Minimum Service Level Target</w:t>
            </w:r>
          </w:p>
        </w:tc>
        <w:tc>
          <w:tcPr>
            <w:tcW w:w="1257" w:type="dxa"/>
            <w:shd w:val="clear" w:color="auto" w:fill="00B0F0"/>
            <w:vAlign w:val="center"/>
            <w:hideMark/>
          </w:tcPr>
          <w:p w14:paraId="1C0F348B"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t xml:space="preserve">Service Level Credit </w:t>
            </w:r>
            <w:r w:rsidRPr="00167678">
              <w:rPr>
                <w:rFonts w:ascii="Arial" w:eastAsia="Times New Roman" w:hAnsi="Arial" w:cs="Arial"/>
                <w:bCs/>
                <w:color w:val="000000"/>
                <w:sz w:val="20"/>
                <w:szCs w:val="20"/>
                <w:lang w:eastAsia="en-AU"/>
              </w:rPr>
              <w:lastRenderedPageBreak/>
              <w:t>Allocation Percentage</w:t>
            </w:r>
          </w:p>
        </w:tc>
        <w:tc>
          <w:tcPr>
            <w:tcW w:w="1503" w:type="dxa"/>
            <w:shd w:val="clear" w:color="auto" w:fill="00B0F0"/>
            <w:noWrap/>
            <w:vAlign w:val="center"/>
            <w:hideMark/>
          </w:tcPr>
          <w:p w14:paraId="0E5F8740" w14:textId="77777777" w:rsidR="00D478B9" w:rsidRPr="00167678" w:rsidRDefault="00D478B9" w:rsidP="00D478B9">
            <w:pPr>
              <w:jc w:val="center"/>
              <w:rPr>
                <w:rFonts w:ascii="Arial" w:eastAsia="Times New Roman" w:hAnsi="Arial" w:cs="Arial"/>
                <w:bCs/>
                <w:color w:val="000000"/>
                <w:sz w:val="20"/>
                <w:szCs w:val="20"/>
                <w:lang w:eastAsia="en-AU"/>
              </w:rPr>
            </w:pPr>
            <w:r w:rsidRPr="00167678">
              <w:rPr>
                <w:rFonts w:ascii="Arial" w:eastAsia="Times New Roman" w:hAnsi="Arial" w:cs="Arial"/>
                <w:bCs/>
                <w:color w:val="000000"/>
                <w:sz w:val="20"/>
                <w:szCs w:val="20"/>
                <w:lang w:eastAsia="en-AU"/>
              </w:rPr>
              <w:lastRenderedPageBreak/>
              <w:t>Measurement Period</w:t>
            </w:r>
            <w:r w:rsidRPr="00167678">
              <w:rPr>
                <w:rFonts w:ascii="Arial" w:eastAsia="Times New Roman" w:hAnsi="Arial" w:cs="Arial"/>
                <w:color w:val="000000"/>
                <w:sz w:val="20"/>
                <w:szCs w:val="20"/>
                <w:lang w:eastAsia="en-AU"/>
              </w:rPr>
              <w:t> </w:t>
            </w:r>
          </w:p>
        </w:tc>
      </w:tr>
      <w:tr w:rsidR="00690AB7" w:rsidRPr="0095378E" w14:paraId="3F9CDBA5" w14:textId="77777777" w:rsidTr="00323396">
        <w:trPr>
          <w:trHeight w:val="525"/>
        </w:trPr>
        <w:tc>
          <w:tcPr>
            <w:tcW w:w="1850" w:type="dxa"/>
            <w:shd w:val="clear" w:color="auto" w:fill="auto"/>
            <w:noWrap/>
            <w:vAlign w:val="center"/>
          </w:tcPr>
          <w:p w14:paraId="495CB894" w14:textId="6F40C59B" w:rsidR="003F4286" w:rsidRPr="0095378E" w:rsidRDefault="003F4286" w:rsidP="00776122">
            <w:pPr>
              <w:rPr>
                <w:rFonts w:ascii="Arial" w:eastAsia="Times New Roman" w:hAnsi="Arial" w:cs="Arial"/>
                <w:b/>
                <w:bCs/>
                <w:color w:val="000000"/>
                <w:sz w:val="20"/>
                <w:szCs w:val="20"/>
                <w:lang w:eastAsia="en-AU"/>
              </w:rPr>
            </w:pPr>
            <w:r w:rsidRPr="0095378E">
              <w:rPr>
                <w:rFonts w:ascii="Arial" w:eastAsia="Times New Roman" w:hAnsi="Arial" w:cs="Arial"/>
                <w:color w:val="000000"/>
                <w:sz w:val="20"/>
                <w:szCs w:val="20"/>
                <w:lang w:eastAsia="en-AU"/>
              </w:rPr>
              <w:t xml:space="preserve">Target User Incident Volume per quarter do not </w:t>
            </w:r>
            <w:proofErr w:type="gramStart"/>
            <w:r w:rsidRPr="0095378E">
              <w:rPr>
                <w:rFonts w:ascii="Arial" w:eastAsia="Times New Roman" w:hAnsi="Arial" w:cs="Arial"/>
                <w:color w:val="000000"/>
                <w:sz w:val="20"/>
                <w:szCs w:val="20"/>
                <w:lang w:eastAsia="en-AU"/>
              </w:rPr>
              <w:t xml:space="preserve">exceed </w:t>
            </w:r>
            <w:r w:rsidR="00776122" w:rsidRPr="0095378E">
              <w:rPr>
                <w:rFonts w:ascii="Arial" w:eastAsia="Times New Roman" w:hAnsi="Arial" w:cs="Arial"/>
                <w:color w:val="000000"/>
                <w:sz w:val="20"/>
                <w:szCs w:val="20"/>
                <w:lang w:eastAsia="en-AU"/>
              </w:rPr>
              <w:t xml:space="preserve"> the</w:t>
            </w:r>
            <w:proofErr w:type="gramEnd"/>
            <w:r w:rsidR="00776122" w:rsidRPr="0095378E">
              <w:rPr>
                <w:rFonts w:ascii="Arial" w:eastAsia="Times New Roman" w:hAnsi="Arial" w:cs="Arial"/>
                <w:color w:val="000000"/>
                <w:sz w:val="20"/>
                <w:szCs w:val="20"/>
                <w:lang w:eastAsia="en-AU"/>
              </w:rPr>
              <w:t xml:space="preserve"> baseline defect metrics</w:t>
            </w:r>
            <w:r w:rsidRPr="0095378E">
              <w:rPr>
                <w:rFonts w:ascii="Arial" w:hAnsi="Arial" w:cs="Arial"/>
                <w:color w:val="000000"/>
                <w:sz w:val="20"/>
                <w:szCs w:val="20"/>
              </w:rPr>
              <w:t xml:space="preserve"> </w:t>
            </w:r>
            <w:r w:rsidR="00537AD0" w:rsidRPr="0095378E">
              <w:rPr>
                <w:rFonts w:ascii="Arial" w:hAnsi="Arial" w:cs="Arial"/>
                <w:color w:val="000000"/>
                <w:sz w:val="20"/>
                <w:szCs w:val="20"/>
              </w:rPr>
              <w:t>*</w:t>
            </w:r>
          </w:p>
        </w:tc>
        <w:tc>
          <w:tcPr>
            <w:tcW w:w="715" w:type="dxa"/>
            <w:shd w:val="clear" w:color="auto" w:fill="auto"/>
            <w:vAlign w:val="center"/>
          </w:tcPr>
          <w:p w14:paraId="0521E947" w14:textId="77777777" w:rsidR="003F4286" w:rsidRPr="0095378E" w:rsidRDefault="003F4286" w:rsidP="003F4286">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CSL</w:t>
            </w:r>
          </w:p>
        </w:tc>
        <w:tc>
          <w:tcPr>
            <w:tcW w:w="1028" w:type="dxa"/>
            <w:shd w:val="clear" w:color="auto" w:fill="auto"/>
            <w:noWrap/>
            <w:vAlign w:val="center"/>
          </w:tcPr>
          <w:p w14:paraId="00FEF54E" w14:textId="77777777" w:rsidR="003F4286" w:rsidRPr="0095378E" w:rsidRDefault="003F4286" w:rsidP="007827C7">
            <w:pPr>
              <w:jc w:val="center"/>
              <w:rPr>
                <w:rFonts w:ascii="Arial" w:eastAsia="Times New Roman" w:hAnsi="Arial" w:cs="Arial"/>
                <w:b/>
                <w:bCs/>
                <w:color w:val="000000"/>
                <w:sz w:val="20"/>
                <w:szCs w:val="20"/>
                <w:lang w:eastAsia="en-AU"/>
              </w:rPr>
            </w:pPr>
          </w:p>
        </w:tc>
        <w:tc>
          <w:tcPr>
            <w:tcW w:w="1104" w:type="dxa"/>
            <w:shd w:val="clear" w:color="auto" w:fill="auto"/>
            <w:vAlign w:val="center"/>
          </w:tcPr>
          <w:p w14:paraId="501560C4" w14:textId="798E07D2"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10</w:t>
            </w:r>
            <w:r w:rsidR="00F84A0F">
              <w:rPr>
                <w:rFonts w:ascii="Arial" w:hAnsi="Arial" w:cs="Arial"/>
                <w:color w:val="000000"/>
                <w:sz w:val="20"/>
                <w:szCs w:val="20"/>
              </w:rPr>
              <w:t>%</w:t>
            </w:r>
          </w:p>
        </w:tc>
        <w:tc>
          <w:tcPr>
            <w:tcW w:w="1092" w:type="dxa"/>
            <w:shd w:val="clear" w:color="auto" w:fill="auto"/>
            <w:noWrap/>
            <w:vAlign w:val="center"/>
          </w:tcPr>
          <w:p w14:paraId="5F2E1838" w14:textId="1724FD5A" w:rsidR="003F4286" w:rsidRPr="0095378E" w:rsidRDefault="00366C09" w:rsidP="007827C7">
            <w:pPr>
              <w:jc w:val="center"/>
              <w:rPr>
                <w:rFonts w:ascii="Arial" w:eastAsia="Times New Roman" w:hAnsi="Arial" w:cs="Arial"/>
                <w:b/>
                <w:bCs/>
                <w:color w:val="000000"/>
                <w:sz w:val="20"/>
                <w:szCs w:val="20"/>
                <w:lang w:eastAsia="en-AU"/>
              </w:rPr>
            </w:pPr>
            <w:r>
              <w:rPr>
                <w:rFonts w:ascii="Arial" w:hAnsi="Arial" w:cs="Arial"/>
                <w:color w:val="000000"/>
                <w:sz w:val="20"/>
                <w:szCs w:val="20"/>
              </w:rPr>
              <w:t>5</w:t>
            </w:r>
            <w:r w:rsidR="00F84A0F">
              <w:rPr>
                <w:rFonts w:ascii="Arial" w:hAnsi="Arial" w:cs="Arial"/>
                <w:color w:val="000000"/>
                <w:sz w:val="20"/>
                <w:szCs w:val="20"/>
              </w:rPr>
              <w:t>%</w:t>
            </w:r>
          </w:p>
        </w:tc>
        <w:tc>
          <w:tcPr>
            <w:tcW w:w="1257" w:type="dxa"/>
            <w:shd w:val="clear" w:color="auto" w:fill="auto"/>
            <w:vAlign w:val="center"/>
          </w:tcPr>
          <w:p w14:paraId="446994ED" w14:textId="4D73369B" w:rsidR="003F4286" w:rsidRPr="0095378E" w:rsidRDefault="003F4286" w:rsidP="007827C7">
            <w:pPr>
              <w:jc w:val="center"/>
              <w:rPr>
                <w:rFonts w:ascii="Arial" w:hAnsi="Arial" w:cs="Arial"/>
                <w:color w:val="000000"/>
                <w:sz w:val="20"/>
                <w:szCs w:val="20"/>
              </w:rPr>
            </w:pPr>
            <w:r w:rsidRPr="0095378E">
              <w:rPr>
                <w:rFonts w:ascii="Arial" w:hAnsi="Arial" w:cs="Arial"/>
                <w:color w:val="000000"/>
                <w:sz w:val="20"/>
                <w:szCs w:val="20"/>
              </w:rPr>
              <w:t>25%</w:t>
            </w:r>
          </w:p>
        </w:tc>
        <w:tc>
          <w:tcPr>
            <w:tcW w:w="1503" w:type="dxa"/>
            <w:shd w:val="clear" w:color="auto" w:fill="auto"/>
            <w:noWrap/>
            <w:vAlign w:val="center"/>
          </w:tcPr>
          <w:p w14:paraId="218327DC" w14:textId="77777777" w:rsidR="003F4286" w:rsidRPr="0095378E" w:rsidRDefault="003F4286" w:rsidP="007827C7">
            <w:pPr>
              <w:jc w:val="center"/>
              <w:rPr>
                <w:rFonts w:ascii="Arial" w:eastAsia="Times New Roman" w:hAnsi="Arial" w:cs="Arial"/>
                <w:b/>
                <w:bCs/>
                <w:color w:val="000000"/>
                <w:sz w:val="20"/>
                <w:szCs w:val="20"/>
                <w:lang w:eastAsia="en-AU"/>
              </w:rPr>
            </w:pPr>
            <w:r w:rsidRPr="0095378E">
              <w:rPr>
                <w:rFonts w:ascii="Arial" w:hAnsi="Arial" w:cs="Arial"/>
                <w:color w:val="000000"/>
                <w:sz w:val="20"/>
                <w:szCs w:val="20"/>
              </w:rPr>
              <w:t>Quarterly</w:t>
            </w:r>
          </w:p>
        </w:tc>
      </w:tr>
      <w:tr w:rsidR="00950D02" w:rsidRPr="0095378E" w14:paraId="0285DD8C" w14:textId="77777777" w:rsidTr="00323396">
        <w:trPr>
          <w:trHeight w:val="465"/>
        </w:trPr>
        <w:tc>
          <w:tcPr>
            <w:tcW w:w="1850" w:type="dxa"/>
            <w:shd w:val="clear" w:color="auto" w:fill="auto"/>
            <w:vAlign w:val="center"/>
            <w:hideMark/>
          </w:tcPr>
          <w:p w14:paraId="7FA30FAC"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A</w:t>
            </w:r>
            <w:r w:rsidRPr="0095378E">
              <w:rPr>
                <w:rFonts w:ascii="Arial" w:eastAsia="Times New Roman" w:hAnsi="Arial" w:cs="Arial"/>
                <w:color w:val="000000"/>
                <w:sz w:val="20"/>
                <w:szCs w:val="20"/>
                <w:lang w:eastAsia="en-AU"/>
              </w:rPr>
              <w:br/>
              <w:t>(High &amp; Medium Complexity Environment)</w:t>
            </w:r>
          </w:p>
        </w:tc>
        <w:tc>
          <w:tcPr>
            <w:tcW w:w="715" w:type="dxa"/>
            <w:shd w:val="clear" w:color="auto" w:fill="auto"/>
            <w:vAlign w:val="center"/>
            <w:hideMark/>
          </w:tcPr>
          <w:p w14:paraId="2D9D254F"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0AD09D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13 Business Hours</w:t>
            </w:r>
          </w:p>
        </w:tc>
        <w:tc>
          <w:tcPr>
            <w:tcW w:w="1104" w:type="dxa"/>
            <w:shd w:val="clear" w:color="auto" w:fill="auto"/>
            <w:noWrap/>
            <w:vAlign w:val="center"/>
            <w:hideMark/>
          </w:tcPr>
          <w:p w14:paraId="096025AD"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8920EC7"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tcPr>
          <w:p w14:paraId="622F2017" w14:textId="670986CE" w:rsidR="00950D02" w:rsidRPr="0095378E" w:rsidRDefault="00950D02" w:rsidP="007827C7">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40% Refer to 9.1 Calculation of Service Level Credit</w:t>
            </w:r>
          </w:p>
        </w:tc>
        <w:tc>
          <w:tcPr>
            <w:tcW w:w="1503" w:type="dxa"/>
            <w:vMerge w:val="restart"/>
            <w:shd w:val="clear" w:color="auto" w:fill="auto"/>
            <w:noWrap/>
            <w:vAlign w:val="center"/>
            <w:hideMark/>
          </w:tcPr>
          <w:p w14:paraId="44EF0B11"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(Resolved in given month)</w:t>
            </w:r>
          </w:p>
          <w:p w14:paraId="2B65FC1E" w14:textId="71A036CE"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5C0270D" w14:textId="77777777" w:rsidTr="00323396">
        <w:trPr>
          <w:trHeight w:val="315"/>
        </w:trPr>
        <w:tc>
          <w:tcPr>
            <w:tcW w:w="1850" w:type="dxa"/>
            <w:shd w:val="clear" w:color="auto" w:fill="auto"/>
            <w:vAlign w:val="center"/>
            <w:hideMark/>
          </w:tcPr>
          <w:p w14:paraId="649104BF"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B</w:t>
            </w:r>
          </w:p>
        </w:tc>
        <w:tc>
          <w:tcPr>
            <w:tcW w:w="715" w:type="dxa"/>
            <w:shd w:val="clear" w:color="auto" w:fill="auto"/>
            <w:vAlign w:val="center"/>
            <w:hideMark/>
          </w:tcPr>
          <w:p w14:paraId="2A6FF8C5"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4A75ED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27 Business Hours</w:t>
            </w:r>
          </w:p>
        </w:tc>
        <w:tc>
          <w:tcPr>
            <w:tcW w:w="1104" w:type="dxa"/>
            <w:shd w:val="clear" w:color="auto" w:fill="auto"/>
            <w:noWrap/>
            <w:vAlign w:val="center"/>
            <w:hideMark/>
          </w:tcPr>
          <w:p w14:paraId="43EDCCDF"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4D96965"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73AD0E1F"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103B193" w14:textId="77777777" w:rsidR="00950D02" w:rsidRPr="0095378E" w:rsidRDefault="00950D02" w:rsidP="007827C7">
            <w:pPr>
              <w:jc w:val="center"/>
              <w:rPr>
                <w:rFonts w:ascii="Arial" w:eastAsia="Times New Roman" w:hAnsi="Arial" w:cs="Arial"/>
                <w:color w:val="000000"/>
                <w:sz w:val="20"/>
                <w:szCs w:val="20"/>
                <w:lang w:eastAsia="en-AU"/>
              </w:rPr>
            </w:pPr>
          </w:p>
        </w:tc>
      </w:tr>
      <w:tr w:rsidR="00950D02" w:rsidRPr="0095378E" w14:paraId="1230D09C" w14:textId="77777777" w:rsidTr="00323396">
        <w:trPr>
          <w:trHeight w:val="315"/>
        </w:trPr>
        <w:tc>
          <w:tcPr>
            <w:tcW w:w="1850" w:type="dxa"/>
            <w:shd w:val="clear" w:color="auto" w:fill="auto"/>
            <w:vAlign w:val="center"/>
            <w:hideMark/>
          </w:tcPr>
          <w:p w14:paraId="07A6DE9D" w14:textId="77777777" w:rsidR="00950D02" w:rsidRPr="0095378E" w:rsidRDefault="00950D02" w:rsidP="003F428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C</w:t>
            </w:r>
          </w:p>
        </w:tc>
        <w:tc>
          <w:tcPr>
            <w:tcW w:w="715" w:type="dxa"/>
            <w:shd w:val="clear" w:color="auto" w:fill="auto"/>
            <w:vAlign w:val="center"/>
            <w:hideMark/>
          </w:tcPr>
          <w:p w14:paraId="27B6EC0D" w14:textId="77777777" w:rsidR="00950D02" w:rsidRPr="0095378E" w:rsidRDefault="00950D02" w:rsidP="003F428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2F8A7F59"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40 Business Hours</w:t>
            </w:r>
          </w:p>
        </w:tc>
        <w:tc>
          <w:tcPr>
            <w:tcW w:w="1104" w:type="dxa"/>
            <w:shd w:val="clear" w:color="auto" w:fill="auto"/>
            <w:noWrap/>
            <w:vAlign w:val="center"/>
            <w:hideMark/>
          </w:tcPr>
          <w:p w14:paraId="6F443DE4"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28073563" w14:textId="77777777" w:rsidR="00950D02" w:rsidRPr="0095378E" w:rsidRDefault="00950D02" w:rsidP="007827C7">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797DDA0" w14:textId="77777777" w:rsidR="00950D02" w:rsidRPr="0095378E" w:rsidRDefault="00950D02" w:rsidP="007827C7">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581E019D" w14:textId="77777777" w:rsidR="00950D02" w:rsidRPr="0095378E" w:rsidRDefault="00950D02" w:rsidP="007827C7">
            <w:pPr>
              <w:jc w:val="center"/>
              <w:rPr>
                <w:rFonts w:ascii="Arial" w:eastAsia="Times New Roman" w:hAnsi="Arial" w:cs="Arial"/>
                <w:color w:val="000000"/>
                <w:sz w:val="20"/>
                <w:szCs w:val="20"/>
                <w:lang w:eastAsia="en-AU"/>
              </w:rPr>
            </w:pPr>
          </w:p>
        </w:tc>
      </w:tr>
      <w:tr w:rsidR="00323396" w:rsidRPr="0095378E" w14:paraId="6BC2DA2C" w14:textId="77777777" w:rsidTr="00323396">
        <w:trPr>
          <w:trHeight w:val="315"/>
        </w:trPr>
        <w:tc>
          <w:tcPr>
            <w:tcW w:w="1850" w:type="dxa"/>
            <w:shd w:val="clear" w:color="auto" w:fill="auto"/>
            <w:vAlign w:val="center"/>
          </w:tcPr>
          <w:p w14:paraId="2A3DDAB1" w14:textId="69C7C92B"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Defect resolution Priority D</w:t>
            </w:r>
          </w:p>
        </w:tc>
        <w:tc>
          <w:tcPr>
            <w:tcW w:w="715" w:type="dxa"/>
            <w:shd w:val="clear" w:color="auto" w:fill="auto"/>
            <w:vAlign w:val="center"/>
          </w:tcPr>
          <w:p w14:paraId="21FB791E" w14:textId="330EA396"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KPI</w:t>
            </w:r>
          </w:p>
        </w:tc>
        <w:tc>
          <w:tcPr>
            <w:tcW w:w="1028" w:type="dxa"/>
            <w:shd w:val="clear" w:color="auto" w:fill="auto"/>
            <w:noWrap/>
            <w:vAlign w:val="center"/>
          </w:tcPr>
          <w:p w14:paraId="47622BF2" w14:textId="53A67AD9"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60 Business Hours</w:t>
            </w:r>
          </w:p>
        </w:tc>
        <w:tc>
          <w:tcPr>
            <w:tcW w:w="1104" w:type="dxa"/>
            <w:shd w:val="clear" w:color="auto" w:fill="auto"/>
            <w:noWrap/>
            <w:vAlign w:val="center"/>
          </w:tcPr>
          <w:p w14:paraId="1C3CB7A9" w14:textId="34C3AA01"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tcPr>
          <w:p w14:paraId="605E9294" w14:textId="515DB3AA"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shd w:val="clear" w:color="auto" w:fill="auto"/>
            <w:vAlign w:val="center"/>
          </w:tcPr>
          <w:p w14:paraId="272A1CD9" w14:textId="64E19791"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15A16596" w14:textId="6272A6F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r w:rsidR="00323396" w:rsidRPr="0095378E" w14:paraId="4C8E5DA3" w14:textId="77777777" w:rsidTr="00323396">
        <w:trPr>
          <w:trHeight w:val="315"/>
        </w:trPr>
        <w:tc>
          <w:tcPr>
            <w:tcW w:w="1850" w:type="dxa"/>
            <w:shd w:val="clear" w:color="auto" w:fill="auto"/>
            <w:vAlign w:val="center"/>
            <w:hideMark/>
          </w:tcPr>
          <w:p w14:paraId="7E4428CB" w14:textId="1F8E6E39"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High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7DDE9FC"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3766344D" w14:textId="1D3147FF" w:rsidR="00323396" w:rsidRPr="0095378E" w:rsidRDefault="00323396" w:rsidP="00323396">
            <w:pPr>
              <w:jc w:val="center"/>
              <w:rPr>
                <w:rFonts w:ascii="Arial" w:eastAsia="Times New Roman" w:hAnsi="Arial" w:cs="Arial"/>
                <w:color w:val="000000"/>
                <w:sz w:val="20"/>
                <w:szCs w:val="20"/>
                <w:lang w:eastAsia="en-AU"/>
              </w:rPr>
            </w:pPr>
          </w:p>
        </w:tc>
        <w:tc>
          <w:tcPr>
            <w:tcW w:w="1104" w:type="dxa"/>
            <w:shd w:val="clear" w:color="auto" w:fill="auto"/>
            <w:noWrap/>
            <w:vAlign w:val="center"/>
            <w:hideMark/>
          </w:tcPr>
          <w:p w14:paraId="66F139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4F490029"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val="restart"/>
            <w:shd w:val="clear" w:color="auto" w:fill="auto"/>
            <w:vAlign w:val="center"/>
            <w:hideMark/>
          </w:tcPr>
          <w:p w14:paraId="56F8FC3F" w14:textId="4C117B84"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35% Refer to 9.1 Calculation of Service Level Credit</w:t>
            </w:r>
          </w:p>
        </w:tc>
        <w:tc>
          <w:tcPr>
            <w:tcW w:w="1503" w:type="dxa"/>
            <w:vMerge w:val="restart"/>
            <w:shd w:val="clear" w:color="auto" w:fill="auto"/>
            <w:noWrap/>
            <w:vAlign w:val="center"/>
            <w:hideMark/>
          </w:tcPr>
          <w:p w14:paraId="28F1D6E1"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Monthly (Target date falling in given month)</w:t>
            </w:r>
          </w:p>
          <w:p w14:paraId="3A904AB2" w14:textId="2D984720"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63022CDE" w14:textId="77777777" w:rsidTr="00323396">
        <w:trPr>
          <w:trHeight w:val="315"/>
        </w:trPr>
        <w:tc>
          <w:tcPr>
            <w:tcW w:w="1850" w:type="dxa"/>
            <w:shd w:val="clear" w:color="auto" w:fill="auto"/>
            <w:vAlign w:val="center"/>
            <w:hideMark/>
          </w:tcPr>
          <w:p w14:paraId="0CAB214A" w14:textId="1E25BCE8"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Medium Complexity </w:t>
            </w:r>
            <w:r>
              <w:rPr>
                <w:rFonts w:ascii="Arial" w:eastAsia="Times New Roman" w:hAnsi="Arial" w:cs="Arial"/>
                <w:color w:val="000000"/>
                <w:sz w:val="20"/>
                <w:szCs w:val="20"/>
                <w:lang w:eastAsia="en-AU"/>
              </w:rPr>
              <w:t>[Note #1]</w:t>
            </w:r>
          </w:p>
        </w:tc>
        <w:tc>
          <w:tcPr>
            <w:tcW w:w="715" w:type="dxa"/>
            <w:shd w:val="clear" w:color="auto" w:fill="auto"/>
            <w:vAlign w:val="center"/>
            <w:hideMark/>
          </w:tcPr>
          <w:p w14:paraId="1C28DD0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CSL</w:t>
            </w:r>
          </w:p>
        </w:tc>
        <w:tc>
          <w:tcPr>
            <w:tcW w:w="1028" w:type="dxa"/>
            <w:shd w:val="clear" w:color="auto" w:fill="auto"/>
            <w:noWrap/>
            <w:vAlign w:val="center"/>
            <w:hideMark/>
          </w:tcPr>
          <w:p w14:paraId="66B3A0B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14298A8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95.00%</w:t>
            </w:r>
          </w:p>
        </w:tc>
        <w:tc>
          <w:tcPr>
            <w:tcW w:w="1092" w:type="dxa"/>
            <w:shd w:val="clear" w:color="auto" w:fill="auto"/>
            <w:noWrap/>
            <w:vAlign w:val="center"/>
            <w:hideMark/>
          </w:tcPr>
          <w:p w14:paraId="18B38B00"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90.00%</w:t>
            </w:r>
          </w:p>
        </w:tc>
        <w:tc>
          <w:tcPr>
            <w:tcW w:w="1257" w:type="dxa"/>
            <w:vMerge/>
            <w:shd w:val="clear" w:color="auto" w:fill="auto"/>
            <w:vAlign w:val="center"/>
            <w:hideMark/>
          </w:tcPr>
          <w:p w14:paraId="3AE83673"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797D9D22"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569B6B6A" w14:textId="77777777" w:rsidTr="00323396">
        <w:trPr>
          <w:trHeight w:val="315"/>
        </w:trPr>
        <w:tc>
          <w:tcPr>
            <w:tcW w:w="1850" w:type="dxa"/>
            <w:shd w:val="clear" w:color="auto" w:fill="auto"/>
            <w:vAlign w:val="center"/>
            <w:hideMark/>
          </w:tcPr>
          <w:p w14:paraId="658022E1" w14:textId="57868136"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 Note #2]</w:t>
            </w:r>
          </w:p>
        </w:tc>
        <w:tc>
          <w:tcPr>
            <w:tcW w:w="715" w:type="dxa"/>
            <w:shd w:val="clear" w:color="auto" w:fill="auto"/>
            <w:vAlign w:val="center"/>
            <w:hideMark/>
          </w:tcPr>
          <w:p w14:paraId="7FC6F098" w14:textId="5E17C936"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CSL</w:t>
            </w:r>
          </w:p>
        </w:tc>
        <w:tc>
          <w:tcPr>
            <w:tcW w:w="1028" w:type="dxa"/>
            <w:shd w:val="clear" w:color="auto" w:fill="auto"/>
            <w:noWrap/>
            <w:vAlign w:val="center"/>
            <w:hideMark/>
          </w:tcPr>
          <w:p w14:paraId="0E08F5C7"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hideMark/>
          </w:tcPr>
          <w:p w14:paraId="08C97ED4"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hideMark/>
          </w:tcPr>
          <w:p w14:paraId="351352F3" w14:textId="77777777"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vMerge/>
            <w:shd w:val="clear" w:color="auto" w:fill="auto"/>
            <w:vAlign w:val="center"/>
            <w:hideMark/>
          </w:tcPr>
          <w:p w14:paraId="4161F624" w14:textId="77777777" w:rsidR="00323396" w:rsidRPr="0095378E" w:rsidRDefault="00323396" w:rsidP="00323396">
            <w:pPr>
              <w:jc w:val="center"/>
              <w:rPr>
                <w:rFonts w:ascii="Arial" w:eastAsia="Times New Roman" w:hAnsi="Arial" w:cs="Arial"/>
                <w:color w:val="000000"/>
                <w:sz w:val="20"/>
                <w:szCs w:val="20"/>
                <w:lang w:eastAsia="en-AU"/>
              </w:rPr>
            </w:pPr>
          </w:p>
        </w:tc>
        <w:tc>
          <w:tcPr>
            <w:tcW w:w="1503" w:type="dxa"/>
            <w:vMerge/>
            <w:shd w:val="clear" w:color="auto" w:fill="auto"/>
            <w:noWrap/>
            <w:vAlign w:val="center"/>
            <w:hideMark/>
          </w:tcPr>
          <w:p w14:paraId="662C8FF4" w14:textId="77777777" w:rsidR="00323396" w:rsidRPr="0095378E" w:rsidRDefault="00323396" w:rsidP="00323396">
            <w:pPr>
              <w:jc w:val="center"/>
              <w:rPr>
                <w:rFonts w:ascii="Arial" w:eastAsia="Times New Roman" w:hAnsi="Arial" w:cs="Arial"/>
                <w:color w:val="000000"/>
                <w:sz w:val="20"/>
                <w:szCs w:val="20"/>
                <w:lang w:eastAsia="en-AU"/>
              </w:rPr>
            </w:pPr>
          </w:p>
        </w:tc>
      </w:tr>
      <w:tr w:rsidR="00323396" w:rsidRPr="0095378E" w14:paraId="052A5BDD" w14:textId="77777777" w:rsidTr="00323396">
        <w:trPr>
          <w:trHeight w:val="315"/>
        </w:trPr>
        <w:tc>
          <w:tcPr>
            <w:tcW w:w="1850" w:type="dxa"/>
            <w:shd w:val="clear" w:color="auto" w:fill="auto"/>
            <w:vAlign w:val="center"/>
          </w:tcPr>
          <w:p w14:paraId="02AFC031" w14:textId="34C00187" w:rsidR="00323396" w:rsidRPr="0095378E" w:rsidRDefault="00323396" w:rsidP="00323396">
            <w:pP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 xml:space="preserve">Environment Availability - Low Complexity </w:t>
            </w:r>
            <w:r>
              <w:rPr>
                <w:rFonts w:ascii="Arial" w:eastAsia="Times New Roman" w:hAnsi="Arial" w:cs="Arial"/>
                <w:color w:val="000000"/>
                <w:sz w:val="20"/>
                <w:szCs w:val="20"/>
                <w:lang w:eastAsia="en-AU"/>
              </w:rPr>
              <w:t>[Note #1]</w:t>
            </w:r>
          </w:p>
        </w:tc>
        <w:tc>
          <w:tcPr>
            <w:tcW w:w="715" w:type="dxa"/>
            <w:shd w:val="clear" w:color="auto" w:fill="auto"/>
            <w:vAlign w:val="center"/>
          </w:tcPr>
          <w:p w14:paraId="2B6CCCED" w14:textId="556C8EFC" w:rsidR="00323396" w:rsidRPr="0095378E" w:rsidDel="00C16B51"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KPI</w:t>
            </w:r>
          </w:p>
        </w:tc>
        <w:tc>
          <w:tcPr>
            <w:tcW w:w="1028" w:type="dxa"/>
            <w:shd w:val="clear" w:color="auto" w:fill="auto"/>
            <w:noWrap/>
            <w:vAlign w:val="center"/>
          </w:tcPr>
          <w:p w14:paraId="07FE71A0" w14:textId="77777777" w:rsidR="00323396" w:rsidRPr="0095378E" w:rsidRDefault="00323396" w:rsidP="00323396">
            <w:pPr>
              <w:rPr>
                <w:rFonts w:ascii="Arial" w:eastAsia="Times New Roman" w:hAnsi="Arial" w:cs="Arial"/>
                <w:color w:val="000000"/>
                <w:sz w:val="20"/>
                <w:szCs w:val="20"/>
                <w:lang w:eastAsia="en-AU"/>
              </w:rPr>
            </w:pPr>
          </w:p>
        </w:tc>
        <w:tc>
          <w:tcPr>
            <w:tcW w:w="1104" w:type="dxa"/>
            <w:shd w:val="clear" w:color="auto" w:fill="auto"/>
            <w:noWrap/>
            <w:vAlign w:val="center"/>
          </w:tcPr>
          <w:p w14:paraId="4759C338" w14:textId="1FF2BC55"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85.00%</w:t>
            </w:r>
          </w:p>
        </w:tc>
        <w:tc>
          <w:tcPr>
            <w:tcW w:w="1092" w:type="dxa"/>
            <w:shd w:val="clear" w:color="auto" w:fill="auto"/>
            <w:noWrap/>
            <w:vAlign w:val="center"/>
          </w:tcPr>
          <w:p w14:paraId="59A308BE" w14:textId="3E2FCA4B" w:rsidR="00323396" w:rsidRPr="0095378E" w:rsidRDefault="00323396" w:rsidP="00323396">
            <w:pPr>
              <w:jc w:val="center"/>
              <w:rPr>
                <w:rFonts w:ascii="Arial" w:eastAsia="Times New Roman" w:hAnsi="Arial" w:cs="Arial"/>
                <w:color w:val="000000"/>
                <w:sz w:val="20"/>
                <w:szCs w:val="20"/>
                <w:lang w:eastAsia="en-AU"/>
              </w:rPr>
            </w:pPr>
            <w:r w:rsidRPr="0095378E">
              <w:rPr>
                <w:rFonts w:ascii="Arial" w:eastAsia="Times New Roman" w:hAnsi="Arial" w:cs="Arial"/>
                <w:color w:val="000000"/>
                <w:sz w:val="20"/>
                <w:szCs w:val="20"/>
                <w:lang w:eastAsia="en-AU"/>
              </w:rPr>
              <w:t>75.00%</w:t>
            </w:r>
          </w:p>
        </w:tc>
        <w:tc>
          <w:tcPr>
            <w:tcW w:w="1257" w:type="dxa"/>
            <w:shd w:val="clear" w:color="auto" w:fill="auto"/>
            <w:vAlign w:val="center"/>
          </w:tcPr>
          <w:p w14:paraId="5E935336" w14:textId="7BE9BE45"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_</w:t>
            </w:r>
          </w:p>
        </w:tc>
        <w:tc>
          <w:tcPr>
            <w:tcW w:w="1503" w:type="dxa"/>
            <w:shd w:val="clear" w:color="auto" w:fill="auto"/>
            <w:noWrap/>
            <w:vAlign w:val="center"/>
          </w:tcPr>
          <w:p w14:paraId="54EC37ED" w14:textId="1F5CCF7B" w:rsidR="00323396" w:rsidRPr="0095378E" w:rsidRDefault="00323396" w:rsidP="00323396">
            <w:pPr>
              <w:jc w:val="center"/>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Monthly</w:t>
            </w:r>
          </w:p>
        </w:tc>
      </w:tr>
    </w:tbl>
    <w:p w14:paraId="388DB3E9" w14:textId="77777777" w:rsidR="006878D2" w:rsidRDefault="006878D2" w:rsidP="004C0FE5">
      <w:pPr>
        <w:ind w:left="1440"/>
        <w:rPr>
          <w:b/>
          <w:i/>
          <w:sz w:val="20"/>
        </w:rPr>
      </w:pPr>
    </w:p>
    <w:p w14:paraId="56276461" w14:textId="77777777" w:rsidR="00D52470" w:rsidRDefault="00D52470" w:rsidP="00DA2CA7">
      <w:pPr>
        <w:ind w:left="720"/>
        <w:rPr>
          <w:b/>
          <w:i/>
          <w:sz w:val="20"/>
        </w:rPr>
      </w:pPr>
    </w:p>
    <w:p w14:paraId="58ADA3C2" w14:textId="5BFE637C" w:rsidR="000159A9" w:rsidRPr="00167678" w:rsidRDefault="000159A9" w:rsidP="000159A9">
      <w:pPr>
        <w:ind w:left="720"/>
        <w:rPr>
          <w:rFonts w:ascii="Arial" w:hAnsi="Arial" w:cs="Arial"/>
          <w:b/>
          <w:sz w:val="20"/>
          <w:u w:val="single"/>
        </w:rPr>
      </w:pPr>
      <w:r w:rsidRPr="00167678">
        <w:rPr>
          <w:rFonts w:ascii="Arial" w:hAnsi="Arial" w:cs="Arial"/>
          <w:b/>
          <w:sz w:val="20"/>
          <w:u w:val="single"/>
        </w:rPr>
        <w:t>Note #1:</w:t>
      </w:r>
    </w:p>
    <w:p w14:paraId="24FB7E94" w14:textId="63EB3259" w:rsidR="000159A9" w:rsidRPr="00167678" w:rsidRDefault="000159A9" w:rsidP="000159A9">
      <w:pPr>
        <w:ind w:left="720"/>
        <w:rPr>
          <w:rFonts w:ascii="Arial" w:hAnsi="Arial" w:cs="Arial"/>
          <w:sz w:val="20"/>
        </w:rPr>
      </w:pPr>
      <w:r w:rsidRPr="00167678">
        <w:rPr>
          <w:rFonts w:ascii="Arial" w:hAnsi="Arial" w:cs="Arial"/>
          <w:i/>
          <w:sz w:val="20"/>
        </w:rPr>
        <w:t>Environment availability will exclude the outage</w:t>
      </w:r>
      <w:r w:rsidR="004822A2" w:rsidRPr="00167678">
        <w:rPr>
          <w:rFonts w:ascii="Arial" w:hAnsi="Arial" w:cs="Arial"/>
          <w:i/>
          <w:sz w:val="20"/>
        </w:rPr>
        <w:t>s</w:t>
      </w:r>
      <w:r w:rsidRPr="00167678">
        <w:rPr>
          <w:rFonts w:ascii="Arial" w:hAnsi="Arial" w:cs="Arial"/>
          <w:i/>
          <w:sz w:val="20"/>
        </w:rPr>
        <w:t xml:space="preserve"> caused by Oracle product defects, Infrastructure</w:t>
      </w:r>
      <w:r w:rsidR="004822A2" w:rsidRPr="00167678">
        <w:rPr>
          <w:rFonts w:ascii="Arial" w:hAnsi="Arial" w:cs="Arial"/>
          <w:i/>
          <w:sz w:val="20"/>
        </w:rPr>
        <w:t xml:space="preserve"> defects</w:t>
      </w:r>
      <w:r w:rsidRPr="00167678">
        <w:rPr>
          <w:rFonts w:ascii="Arial" w:hAnsi="Arial" w:cs="Arial"/>
          <w:i/>
          <w:sz w:val="20"/>
        </w:rPr>
        <w:t xml:space="preserve"> and other non-environment defects</w:t>
      </w:r>
      <w:r w:rsidR="004511B4" w:rsidRPr="00167678">
        <w:rPr>
          <w:rFonts w:ascii="Arial" w:hAnsi="Arial" w:cs="Arial"/>
          <w:i/>
          <w:sz w:val="20"/>
        </w:rPr>
        <w:t xml:space="preserve"> where mutually agreed with </w:t>
      </w:r>
      <w:r w:rsidR="00E30769">
        <w:rPr>
          <w:rFonts w:ascii="Arial" w:hAnsi="Arial" w:cs="Arial"/>
          <w:i/>
          <w:sz w:val="20"/>
        </w:rPr>
        <w:t>XYZ</w:t>
      </w:r>
      <w:r w:rsidRPr="00167678">
        <w:rPr>
          <w:rFonts w:ascii="Arial" w:hAnsi="Arial" w:cs="Arial"/>
          <w:i/>
          <w:sz w:val="20"/>
        </w:rPr>
        <w:t>. Service Provider will be responsible for end to end management of the outage restoration.</w:t>
      </w:r>
    </w:p>
    <w:p w14:paraId="1F16F19E" w14:textId="77777777" w:rsidR="004511B4" w:rsidRDefault="004511B4" w:rsidP="00DA2CA7">
      <w:pPr>
        <w:ind w:left="720"/>
        <w:rPr>
          <w:b/>
          <w:sz w:val="20"/>
          <w:u w:val="single"/>
        </w:rPr>
      </w:pPr>
    </w:p>
    <w:p w14:paraId="4042CE61" w14:textId="76116655" w:rsidR="00D52470" w:rsidRPr="00167678" w:rsidRDefault="00D52470" w:rsidP="00DA2CA7">
      <w:pPr>
        <w:ind w:left="720"/>
        <w:rPr>
          <w:rFonts w:ascii="Arial" w:hAnsi="Arial" w:cs="Arial"/>
          <w:b/>
          <w:sz w:val="20"/>
          <w:u w:val="single"/>
        </w:rPr>
      </w:pPr>
      <w:r w:rsidRPr="00167678">
        <w:rPr>
          <w:rFonts w:ascii="Arial" w:hAnsi="Arial" w:cs="Arial"/>
          <w:b/>
          <w:sz w:val="20"/>
          <w:u w:val="single"/>
        </w:rPr>
        <w:t>Note #</w:t>
      </w:r>
      <w:r w:rsidR="004511B4" w:rsidRPr="00167678">
        <w:rPr>
          <w:rFonts w:ascii="Arial" w:hAnsi="Arial" w:cs="Arial"/>
          <w:b/>
          <w:sz w:val="20"/>
          <w:u w:val="single"/>
        </w:rPr>
        <w:t>2</w:t>
      </w:r>
      <w:r w:rsidRPr="00167678">
        <w:rPr>
          <w:rFonts w:ascii="Arial" w:hAnsi="Arial" w:cs="Arial"/>
          <w:b/>
          <w:sz w:val="20"/>
          <w:u w:val="single"/>
        </w:rPr>
        <w:t>:</w:t>
      </w:r>
    </w:p>
    <w:p w14:paraId="5DF443B7" w14:textId="0DB3DE0E" w:rsidR="00D52470" w:rsidRPr="00167678" w:rsidRDefault="00D52470" w:rsidP="00DA2CA7">
      <w:pPr>
        <w:ind w:left="720"/>
        <w:rPr>
          <w:rFonts w:ascii="Arial" w:hAnsi="Arial" w:cs="Arial"/>
          <w:b/>
          <w:sz w:val="20"/>
        </w:rPr>
      </w:pPr>
      <w:r w:rsidRPr="00167678">
        <w:rPr>
          <w:rFonts w:ascii="Arial" w:hAnsi="Arial" w:cs="Arial"/>
          <w:b/>
          <w:sz w:val="20"/>
        </w:rPr>
        <w:t>Low Complexity Environments</w:t>
      </w:r>
    </w:p>
    <w:p w14:paraId="485A75DC" w14:textId="77777777" w:rsidR="00D52470" w:rsidRPr="00167678" w:rsidRDefault="00D52470" w:rsidP="00DA2CA7">
      <w:pPr>
        <w:ind w:left="720"/>
        <w:rPr>
          <w:rFonts w:ascii="Arial" w:hAnsi="Arial" w:cs="Arial"/>
          <w:b/>
          <w:sz w:val="20"/>
        </w:rPr>
      </w:pPr>
    </w:p>
    <w:p w14:paraId="24AD4434" w14:textId="7A2FB1F5" w:rsidR="00D52470" w:rsidRPr="00167678" w:rsidRDefault="00D52470" w:rsidP="00DA2CA7">
      <w:pPr>
        <w:ind w:left="720"/>
        <w:rPr>
          <w:rFonts w:ascii="Arial" w:hAnsi="Arial" w:cs="Arial"/>
          <w:sz w:val="20"/>
        </w:rPr>
      </w:pPr>
      <w:r w:rsidRPr="00167678">
        <w:rPr>
          <w:rFonts w:ascii="Arial" w:hAnsi="Arial" w:cs="Arial"/>
          <w:sz w:val="20"/>
        </w:rPr>
        <w:t xml:space="preserve">Low Complexity Environments which have been </w:t>
      </w:r>
      <w:r w:rsidR="000159A9" w:rsidRPr="00167678">
        <w:rPr>
          <w:rFonts w:ascii="Arial" w:hAnsi="Arial" w:cs="Arial"/>
          <w:sz w:val="20"/>
        </w:rPr>
        <w:t xml:space="preserve">mutually </w:t>
      </w:r>
      <w:r w:rsidRPr="00167678">
        <w:rPr>
          <w:rFonts w:ascii="Arial" w:hAnsi="Arial" w:cs="Arial"/>
          <w:sz w:val="20"/>
        </w:rPr>
        <w:t>agreed to be under management of Projects will be excluded from any CSLs however KPIs will apply.</w:t>
      </w:r>
    </w:p>
    <w:p w14:paraId="12CAEA6F" w14:textId="77777777" w:rsidR="000159A9" w:rsidRPr="00167678" w:rsidRDefault="000159A9" w:rsidP="00DA2CA7">
      <w:pPr>
        <w:ind w:left="720"/>
        <w:rPr>
          <w:rFonts w:ascii="Arial" w:hAnsi="Arial" w:cs="Arial"/>
          <w:sz w:val="20"/>
        </w:rPr>
      </w:pPr>
    </w:p>
    <w:p w14:paraId="0D90637E" w14:textId="42D75CC6" w:rsidR="000159A9" w:rsidRPr="00167678" w:rsidRDefault="000159A9" w:rsidP="00DA2CA7">
      <w:pPr>
        <w:ind w:left="720"/>
        <w:rPr>
          <w:rFonts w:ascii="Arial" w:hAnsi="Arial" w:cs="Arial"/>
          <w:sz w:val="20"/>
        </w:rPr>
      </w:pPr>
      <w:r w:rsidRPr="00167678">
        <w:rPr>
          <w:rFonts w:ascii="Arial" w:hAnsi="Arial" w:cs="Arial"/>
          <w:sz w:val="20"/>
        </w:rPr>
        <w:t>Low Complexity Environments which are not under the management of Projects will be included in the CSL calculation.</w:t>
      </w:r>
    </w:p>
    <w:p w14:paraId="774590F7" w14:textId="77777777" w:rsidR="000159A9" w:rsidRPr="00167678" w:rsidRDefault="000159A9" w:rsidP="00DA2CA7">
      <w:pPr>
        <w:ind w:left="720"/>
        <w:rPr>
          <w:rFonts w:ascii="Arial" w:hAnsi="Arial" w:cs="Arial"/>
          <w:sz w:val="20"/>
        </w:rPr>
      </w:pPr>
    </w:p>
    <w:p w14:paraId="5B0EFA4F" w14:textId="46E26BD9" w:rsidR="000159A9" w:rsidRPr="00167678" w:rsidRDefault="000159A9" w:rsidP="00DA2CA7">
      <w:pPr>
        <w:ind w:left="720"/>
        <w:rPr>
          <w:rFonts w:ascii="Arial" w:hAnsi="Arial" w:cs="Arial"/>
          <w:sz w:val="20"/>
        </w:rPr>
      </w:pPr>
      <w:r w:rsidRPr="00167678">
        <w:rPr>
          <w:rFonts w:ascii="Arial" w:hAnsi="Arial" w:cs="Arial"/>
          <w:sz w:val="20"/>
        </w:rPr>
        <w:t>The Low Complexity Environments known as STG8 and TRN1 will be included in the CSL calculation but will be exempted from any CSL failure during the first 3 months of this SOW.</w:t>
      </w:r>
      <w:r w:rsidR="005F47F4" w:rsidRPr="00167678">
        <w:rPr>
          <w:rFonts w:ascii="Arial" w:hAnsi="Arial" w:cs="Arial"/>
          <w:sz w:val="20"/>
        </w:rPr>
        <w:t xml:space="preserve"> During the first three months a baseline will be established</w:t>
      </w:r>
    </w:p>
    <w:p w14:paraId="58C1F983" w14:textId="77777777" w:rsidR="000159A9" w:rsidRPr="00167678" w:rsidRDefault="000159A9" w:rsidP="00DA2CA7">
      <w:pPr>
        <w:ind w:left="720"/>
        <w:rPr>
          <w:rFonts w:ascii="Arial" w:hAnsi="Arial" w:cs="Arial"/>
          <w:sz w:val="20"/>
        </w:rPr>
      </w:pPr>
    </w:p>
    <w:p w14:paraId="248E03EA" w14:textId="59B87626" w:rsidR="000159A9" w:rsidRPr="00167678" w:rsidRDefault="000159A9" w:rsidP="00DA2CA7">
      <w:pPr>
        <w:ind w:left="720"/>
        <w:rPr>
          <w:rFonts w:ascii="Arial" w:hAnsi="Arial" w:cs="Arial"/>
          <w:sz w:val="20"/>
        </w:rPr>
      </w:pPr>
      <w:r w:rsidRPr="00167678">
        <w:rPr>
          <w:rFonts w:ascii="Arial" w:hAnsi="Arial" w:cs="Arial"/>
          <w:sz w:val="20"/>
        </w:rPr>
        <w:t>Any additional Low Complexity Environments added to the CSL calculation will be exempted from any CSL failure for 2 months from the agreed date of inclusion in the CSL calculations.</w:t>
      </w:r>
    </w:p>
    <w:p w14:paraId="7167BBD5" w14:textId="77777777" w:rsidR="00D52470" w:rsidRPr="00D52470" w:rsidRDefault="00D52470" w:rsidP="00DA2CA7">
      <w:pPr>
        <w:ind w:left="720"/>
        <w:rPr>
          <w:b/>
          <w:sz w:val="20"/>
        </w:rPr>
      </w:pPr>
    </w:p>
    <w:p w14:paraId="7FA55C20" w14:textId="77777777" w:rsidR="004511B4" w:rsidRDefault="004511B4" w:rsidP="003A4C47">
      <w:pPr>
        <w:rPr>
          <w:rFonts w:ascii="Arial" w:hAnsi="Arial" w:cs="Arial"/>
          <w:sz w:val="20"/>
          <w:szCs w:val="20"/>
          <w:lang w:val="en-US"/>
        </w:rPr>
      </w:pPr>
    </w:p>
    <w:p w14:paraId="05CC283F" w14:textId="77777777" w:rsidR="004511B4" w:rsidRPr="00167678" w:rsidRDefault="004511B4" w:rsidP="004511B4">
      <w:pPr>
        <w:ind w:left="720"/>
        <w:rPr>
          <w:rFonts w:ascii="Arial" w:hAnsi="Arial" w:cs="Arial"/>
          <w:b/>
          <w:sz w:val="20"/>
          <w:szCs w:val="20"/>
          <w:lang w:val="en-US"/>
        </w:rPr>
      </w:pPr>
      <w:r w:rsidRPr="00167678">
        <w:rPr>
          <w:rFonts w:ascii="Arial" w:hAnsi="Arial" w:cs="Arial"/>
          <w:b/>
          <w:sz w:val="20"/>
          <w:szCs w:val="20"/>
          <w:lang w:val="en-US"/>
        </w:rPr>
        <w:t>Note #3:</w:t>
      </w:r>
    </w:p>
    <w:p w14:paraId="1D8497C0" w14:textId="0430ACAB" w:rsidR="00D478B9" w:rsidRPr="004511B4" w:rsidRDefault="004511B4" w:rsidP="004511B4">
      <w:pPr>
        <w:ind w:left="720"/>
        <w:rPr>
          <w:rFonts w:ascii="Arial" w:hAnsi="Arial" w:cs="Arial"/>
          <w:b/>
          <w:sz w:val="20"/>
          <w:szCs w:val="20"/>
          <w:u w:val="single"/>
          <w:lang w:val="en-US"/>
        </w:rPr>
      </w:pPr>
      <w:r w:rsidRPr="004511B4">
        <w:rPr>
          <w:rFonts w:ascii="Arial" w:hAnsi="Arial" w:cs="Arial"/>
          <w:b/>
          <w:sz w:val="20"/>
          <w:szCs w:val="20"/>
          <w:u w:val="single"/>
          <w:lang w:val="en-US"/>
        </w:rPr>
        <w:t>Deployments</w:t>
      </w:r>
    </w:p>
    <w:p w14:paraId="02BE707A" w14:textId="77777777" w:rsidR="00301041" w:rsidRPr="004511B4" w:rsidRDefault="00301041" w:rsidP="004511B4">
      <w:pPr>
        <w:ind w:left="720"/>
        <w:rPr>
          <w:rFonts w:ascii="Arial" w:hAnsi="Arial" w:cs="Arial"/>
          <w:sz w:val="20"/>
          <w:szCs w:val="20"/>
        </w:rPr>
      </w:pPr>
      <w:r w:rsidRPr="004511B4">
        <w:rPr>
          <w:rFonts w:ascii="Arial" w:hAnsi="Arial" w:cs="Arial"/>
          <w:sz w:val="20"/>
          <w:szCs w:val="20"/>
        </w:rPr>
        <w:t>An agreed prioritization of work, would be required when:</w:t>
      </w:r>
    </w:p>
    <w:p w14:paraId="5EEDB5FC" w14:textId="77777777" w:rsidR="00301041" w:rsidRPr="0095378E" w:rsidRDefault="00301041" w:rsidP="00301041">
      <w:pPr>
        <w:pStyle w:val="ListParagraph"/>
        <w:ind w:left="1080"/>
        <w:rPr>
          <w:rFonts w:ascii="Arial" w:hAnsi="Arial" w:cs="Arial"/>
          <w:sz w:val="20"/>
          <w:szCs w:val="20"/>
        </w:rPr>
      </w:pPr>
    </w:p>
    <w:p w14:paraId="606B7132" w14:textId="77777777" w:rsidR="00301041" w:rsidRPr="0095378E" w:rsidRDefault="002A1AE9" w:rsidP="00B275B4">
      <w:pPr>
        <w:pStyle w:val="ListParagraph"/>
        <w:numPr>
          <w:ilvl w:val="0"/>
          <w:numId w:val="39"/>
        </w:numPr>
        <w:ind w:left="1440"/>
        <w:rPr>
          <w:rFonts w:ascii="Arial" w:hAnsi="Arial" w:cs="Arial"/>
          <w:sz w:val="20"/>
          <w:szCs w:val="20"/>
        </w:rPr>
      </w:pPr>
      <w:r w:rsidRPr="0095378E">
        <w:rPr>
          <w:rFonts w:ascii="Arial" w:hAnsi="Arial" w:cs="Arial"/>
          <w:sz w:val="20"/>
          <w:szCs w:val="20"/>
        </w:rPr>
        <w:t>Threshold</w:t>
      </w:r>
      <w:r w:rsidR="00301041" w:rsidRPr="0095378E">
        <w:rPr>
          <w:rFonts w:ascii="Arial" w:hAnsi="Arial" w:cs="Arial"/>
          <w:sz w:val="20"/>
          <w:szCs w:val="20"/>
        </w:rPr>
        <w:t xml:space="preserve"> of an average volume of 100 </w:t>
      </w:r>
      <w:r w:rsidR="00537AD0" w:rsidRPr="0095378E">
        <w:rPr>
          <w:rFonts w:ascii="Arial" w:hAnsi="Arial" w:cs="Arial"/>
          <w:sz w:val="20"/>
          <w:szCs w:val="20"/>
        </w:rPr>
        <w:t>deployment requests</w:t>
      </w:r>
      <w:r w:rsidR="00301041" w:rsidRPr="0095378E">
        <w:rPr>
          <w:rFonts w:ascii="Arial" w:hAnsi="Arial" w:cs="Arial"/>
          <w:sz w:val="20"/>
          <w:szCs w:val="20"/>
        </w:rPr>
        <w:t xml:space="preserve"> </w:t>
      </w:r>
      <w:r w:rsidR="00537AD0" w:rsidRPr="0095378E">
        <w:rPr>
          <w:rFonts w:ascii="Arial" w:hAnsi="Arial" w:cs="Arial"/>
          <w:sz w:val="20"/>
          <w:szCs w:val="20"/>
        </w:rPr>
        <w:t xml:space="preserve">(including hotfix) </w:t>
      </w:r>
      <w:r w:rsidR="00301041" w:rsidRPr="0095378E">
        <w:rPr>
          <w:rFonts w:ascii="Arial" w:hAnsi="Arial" w:cs="Arial"/>
          <w:sz w:val="20"/>
          <w:szCs w:val="20"/>
        </w:rPr>
        <w:t xml:space="preserve">per month as capacity is exceeded </w:t>
      </w:r>
    </w:p>
    <w:p w14:paraId="14E2642F" w14:textId="77777777" w:rsidR="00537AD0" w:rsidRPr="0095378E" w:rsidRDefault="00537AD0" w:rsidP="00537AD0">
      <w:pPr>
        <w:ind w:left="1080"/>
        <w:rPr>
          <w:rFonts w:ascii="Arial" w:hAnsi="Arial" w:cs="Arial"/>
          <w:sz w:val="20"/>
          <w:szCs w:val="20"/>
        </w:rPr>
      </w:pPr>
    </w:p>
    <w:p w14:paraId="4C2A0A75" w14:textId="68970A36" w:rsidR="0009253C" w:rsidRDefault="00301041" w:rsidP="0009253C">
      <w:pPr>
        <w:pStyle w:val="ListParagraph"/>
        <w:numPr>
          <w:ilvl w:val="0"/>
          <w:numId w:val="39"/>
        </w:numPr>
        <w:ind w:left="1440"/>
        <w:rPr>
          <w:rFonts w:ascii="Arial" w:hAnsi="Arial" w:cs="Arial"/>
          <w:sz w:val="20"/>
          <w:szCs w:val="20"/>
        </w:rPr>
      </w:pPr>
      <w:r w:rsidRPr="0095378E">
        <w:rPr>
          <w:rFonts w:ascii="Arial" w:hAnsi="Arial" w:cs="Arial"/>
          <w:sz w:val="20"/>
          <w:szCs w:val="20"/>
        </w:rPr>
        <w:t xml:space="preserve">A daily Peak of 4 </w:t>
      </w:r>
      <w:r w:rsidR="0009253C" w:rsidRPr="0095378E">
        <w:rPr>
          <w:rFonts w:ascii="Arial" w:hAnsi="Arial" w:cs="Arial"/>
          <w:sz w:val="20"/>
          <w:szCs w:val="20"/>
        </w:rPr>
        <w:t xml:space="preserve">deployment requests (including hotfix) per month as capacity is exceeded </w:t>
      </w:r>
    </w:p>
    <w:p w14:paraId="22192ADD" w14:textId="77777777" w:rsidR="00444251" w:rsidRPr="00444251" w:rsidRDefault="00444251" w:rsidP="00444251">
      <w:pPr>
        <w:pStyle w:val="ListParagraph"/>
        <w:rPr>
          <w:rFonts w:ascii="Arial" w:hAnsi="Arial" w:cs="Arial"/>
          <w:sz w:val="20"/>
          <w:szCs w:val="20"/>
        </w:rPr>
      </w:pPr>
    </w:p>
    <w:p w14:paraId="056FB0D5" w14:textId="77777777" w:rsidR="00444251" w:rsidRPr="0095378E" w:rsidRDefault="00444251" w:rsidP="00444251">
      <w:pPr>
        <w:pStyle w:val="ListParagraph"/>
        <w:ind w:left="1440"/>
        <w:rPr>
          <w:rFonts w:ascii="Arial" w:hAnsi="Arial" w:cs="Arial"/>
          <w:sz w:val="20"/>
          <w:szCs w:val="20"/>
        </w:rPr>
      </w:pPr>
    </w:p>
    <w:p w14:paraId="03E00ADE" w14:textId="77777777" w:rsidR="00301041" w:rsidRDefault="00950D02" w:rsidP="0009253C">
      <w:pPr>
        <w:rPr>
          <w:rFonts w:ascii="Arial" w:hAnsi="Arial" w:cs="Arial"/>
          <w:sz w:val="20"/>
          <w:szCs w:val="20"/>
        </w:rPr>
      </w:pPr>
      <w:r>
        <w:rPr>
          <w:rFonts w:ascii="Arial" w:hAnsi="Arial" w:cs="Arial"/>
          <w:sz w:val="20"/>
          <w:szCs w:val="20"/>
        </w:rPr>
        <w:t>9.1</w:t>
      </w:r>
      <w:r>
        <w:rPr>
          <w:rFonts w:ascii="Arial" w:hAnsi="Arial" w:cs="Arial"/>
          <w:sz w:val="20"/>
          <w:szCs w:val="20"/>
        </w:rPr>
        <w:tab/>
      </w:r>
      <w:r w:rsidRPr="004C0FE5">
        <w:rPr>
          <w:rFonts w:ascii="Arial" w:hAnsi="Arial" w:cs="Arial"/>
          <w:b/>
          <w:sz w:val="20"/>
          <w:szCs w:val="20"/>
        </w:rPr>
        <w:t>Calculation of Service Level Credit</w:t>
      </w:r>
    </w:p>
    <w:p w14:paraId="450D8A64" w14:textId="77777777" w:rsidR="00950D02" w:rsidRDefault="00950D02" w:rsidP="0009253C">
      <w:pPr>
        <w:rPr>
          <w:rFonts w:ascii="Arial" w:hAnsi="Arial" w:cs="Arial"/>
          <w:sz w:val="20"/>
          <w:szCs w:val="20"/>
        </w:rPr>
      </w:pPr>
    </w:p>
    <w:p w14:paraId="3382EA75" w14:textId="50F7730C" w:rsidR="005E6E63" w:rsidRDefault="005E6E63" w:rsidP="005E6E63">
      <w:pPr>
        <w:ind w:left="709"/>
        <w:rPr>
          <w:rFonts w:ascii="Arial" w:hAnsi="Arial" w:cs="Arial"/>
          <w:sz w:val="20"/>
          <w:szCs w:val="20"/>
        </w:rPr>
      </w:pPr>
      <w:r>
        <w:rPr>
          <w:rFonts w:ascii="Arial" w:hAnsi="Arial" w:cs="Arial"/>
          <w:sz w:val="20"/>
          <w:szCs w:val="20"/>
        </w:rPr>
        <w:t xml:space="preserve">The Service Provider is required to provide </w:t>
      </w:r>
      <w:r w:rsidR="00E30769">
        <w:rPr>
          <w:rFonts w:ascii="Arial" w:hAnsi="Arial" w:cs="Arial"/>
          <w:sz w:val="20"/>
          <w:szCs w:val="20"/>
        </w:rPr>
        <w:t>XYZ</w:t>
      </w:r>
      <w:r>
        <w:rPr>
          <w:rFonts w:ascii="Arial" w:hAnsi="Arial" w:cs="Arial"/>
          <w:sz w:val="20"/>
          <w:szCs w:val="20"/>
        </w:rPr>
        <w:t xml:space="preserve"> a report within 7 days at the end of each month detailing their Service Level performance to the Performance Category.</w:t>
      </w:r>
    </w:p>
    <w:p w14:paraId="406952F6" w14:textId="77777777" w:rsidR="005E6E63" w:rsidRDefault="005E6E63" w:rsidP="005E6E63">
      <w:pPr>
        <w:ind w:left="709"/>
        <w:rPr>
          <w:rFonts w:ascii="Arial" w:hAnsi="Arial" w:cs="Arial"/>
          <w:sz w:val="20"/>
          <w:szCs w:val="20"/>
        </w:rPr>
      </w:pPr>
    </w:p>
    <w:p w14:paraId="23A073A5" w14:textId="400570B8" w:rsidR="005E6E63" w:rsidRDefault="00E30769" w:rsidP="005E6E63">
      <w:pPr>
        <w:ind w:left="709"/>
        <w:rPr>
          <w:rFonts w:ascii="Arial" w:hAnsi="Arial" w:cs="Arial"/>
          <w:sz w:val="20"/>
          <w:szCs w:val="20"/>
        </w:rPr>
      </w:pPr>
      <w:r>
        <w:rPr>
          <w:rFonts w:ascii="Arial" w:hAnsi="Arial" w:cs="Arial"/>
          <w:sz w:val="20"/>
          <w:szCs w:val="20"/>
        </w:rPr>
        <w:t>XYZ</w:t>
      </w:r>
      <w:r w:rsidR="005E6E63">
        <w:rPr>
          <w:rFonts w:ascii="Arial" w:hAnsi="Arial" w:cs="Arial"/>
          <w:sz w:val="20"/>
          <w:szCs w:val="20"/>
        </w:rPr>
        <w:t xml:space="preserve"> will then review the report to determine whether the Service Provider has met its obligations under the </w:t>
      </w:r>
      <w:r w:rsidR="00690AB7">
        <w:rPr>
          <w:rFonts w:ascii="Arial" w:hAnsi="Arial" w:cs="Arial"/>
          <w:sz w:val="20"/>
          <w:szCs w:val="20"/>
        </w:rPr>
        <w:t>Service Levels and may apply all or part of the Service Level Credit Allocation Percentage.</w:t>
      </w:r>
    </w:p>
    <w:p w14:paraId="26EE076B" w14:textId="77777777" w:rsidR="004C0FE5" w:rsidRPr="0095378E" w:rsidRDefault="004C0FE5" w:rsidP="005E6E63">
      <w:pPr>
        <w:ind w:left="709"/>
        <w:rPr>
          <w:rFonts w:ascii="Arial" w:hAnsi="Arial" w:cs="Arial"/>
          <w:sz w:val="20"/>
          <w:szCs w:val="20"/>
        </w:rPr>
      </w:pPr>
    </w:p>
    <w:p w14:paraId="5D815755" w14:textId="77777777" w:rsidR="003E2978" w:rsidRPr="0095378E" w:rsidRDefault="003E2978" w:rsidP="003E2978">
      <w:pPr>
        <w:pStyle w:val="Heading1"/>
        <w:keepLines/>
        <w:rPr>
          <w:sz w:val="20"/>
          <w:szCs w:val="20"/>
        </w:rPr>
      </w:pPr>
      <w:r w:rsidRPr="0095378E">
        <w:rPr>
          <w:sz w:val="20"/>
          <w:szCs w:val="20"/>
        </w:rPr>
        <w:t>Personnel</w:t>
      </w:r>
    </w:p>
    <w:p w14:paraId="46004247" w14:textId="2BC2291F" w:rsidR="003E2978" w:rsidRPr="0095378E" w:rsidRDefault="00E30769" w:rsidP="003E2978">
      <w:pPr>
        <w:pStyle w:val="Heading2"/>
        <w:keepLines/>
        <w:rPr>
          <w:sz w:val="20"/>
        </w:rPr>
      </w:pPr>
      <w:r>
        <w:rPr>
          <w:sz w:val="20"/>
        </w:rPr>
        <w:t>XYZ</w:t>
      </w:r>
      <w:r w:rsidR="003E2978" w:rsidRPr="0095378E">
        <w:rPr>
          <w:sz w:val="20"/>
        </w:rPr>
        <w:t xml:space="preserve"> Services Delivery Manager</w:t>
      </w:r>
    </w:p>
    <w:p w14:paraId="4E8F3101" w14:textId="77777777" w:rsidR="003E2978" w:rsidRPr="0095378E" w:rsidRDefault="003E2978" w:rsidP="003E2978">
      <w:pPr>
        <w:pStyle w:val="Heading2"/>
        <w:keepLines/>
        <w:rPr>
          <w:sz w:val="20"/>
        </w:rPr>
      </w:pPr>
      <w:r w:rsidRPr="0095378E">
        <w:rPr>
          <w:sz w:val="20"/>
        </w:rPr>
        <w:t>Service Provider Service Delivery Manager</w:t>
      </w:r>
    </w:p>
    <w:p w14:paraId="5364DEAC" w14:textId="77777777" w:rsidR="003E2978" w:rsidRPr="0095378E" w:rsidRDefault="003E2978" w:rsidP="003E2978">
      <w:pPr>
        <w:pStyle w:val="Heading2"/>
        <w:keepLines/>
        <w:rPr>
          <w:sz w:val="20"/>
        </w:rPr>
      </w:pPr>
      <w:r w:rsidRPr="0095378E">
        <w:rPr>
          <w:sz w:val="20"/>
        </w:rPr>
        <w:t>Service Provider – Key Personnel</w:t>
      </w:r>
    </w:p>
    <w:p w14:paraId="5FBF4559" w14:textId="77777777" w:rsidR="003E2978" w:rsidRPr="0095378E" w:rsidRDefault="003E2978" w:rsidP="003E2978">
      <w:pPr>
        <w:pStyle w:val="Normal2"/>
        <w:keepNext/>
        <w:keepLines/>
      </w:pPr>
      <w:r w:rsidRPr="0095378E">
        <w:t>For the purposes of this SOW, the Service Provider’s Key Personnel are:</w:t>
      </w:r>
    </w:p>
    <w:p w14:paraId="47D45181" w14:textId="77777777" w:rsidR="003E2978" w:rsidRPr="0095378E" w:rsidRDefault="003E2978" w:rsidP="003E2978">
      <w:pPr>
        <w:pStyle w:val="Normal2"/>
        <w:keepNext/>
        <w:keepLines/>
      </w:pPr>
    </w:p>
    <w:tbl>
      <w:tblPr>
        <w:tblW w:w="449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2"/>
        <w:gridCol w:w="2802"/>
        <w:gridCol w:w="1671"/>
        <w:gridCol w:w="772"/>
      </w:tblGrid>
      <w:tr w:rsidR="003E2978" w:rsidRPr="0095378E" w14:paraId="5BB59457" w14:textId="77777777" w:rsidTr="00846F9C">
        <w:tc>
          <w:tcPr>
            <w:tcW w:w="1761" w:type="pct"/>
            <w:shd w:val="clear" w:color="auto" w:fill="D9D9D9"/>
          </w:tcPr>
          <w:p w14:paraId="3747AA77"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730" w:type="pct"/>
            <w:shd w:val="clear" w:color="auto" w:fill="D9D9D9"/>
          </w:tcPr>
          <w:p w14:paraId="53636096"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032" w:type="pct"/>
            <w:shd w:val="clear" w:color="auto" w:fill="D9D9D9"/>
          </w:tcPr>
          <w:p w14:paraId="267D2DAA"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477" w:type="pct"/>
            <w:shd w:val="clear" w:color="auto" w:fill="D9D9D9"/>
          </w:tcPr>
          <w:p w14:paraId="2B4D9E10" w14:textId="77777777" w:rsidR="003E2978" w:rsidRPr="0095378E" w:rsidRDefault="003E2978" w:rsidP="00A3667F">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454C2C" w:rsidRPr="0095378E" w14:paraId="54689539" w14:textId="77777777" w:rsidTr="00846F9C">
        <w:tc>
          <w:tcPr>
            <w:tcW w:w="1761" w:type="pct"/>
          </w:tcPr>
          <w:p w14:paraId="6008C736" w14:textId="3D758996" w:rsidR="00454C2C" w:rsidRPr="0095378E" w:rsidRDefault="00454C2C" w:rsidP="00454C2C">
            <w:pPr>
              <w:keepNext/>
              <w:keepLines/>
              <w:spacing w:before="60" w:after="60"/>
              <w:rPr>
                <w:rFonts w:ascii="Arial" w:hAnsi="Arial" w:cs="Arial"/>
                <w:sz w:val="20"/>
                <w:szCs w:val="20"/>
              </w:rPr>
            </w:pPr>
          </w:p>
        </w:tc>
        <w:tc>
          <w:tcPr>
            <w:tcW w:w="1730" w:type="pct"/>
          </w:tcPr>
          <w:p w14:paraId="4BCF5B40" w14:textId="612C2073" w:rsidR="00454C2C" w:rsidRPr="0095378E" w:rsidRDefault="00454C2C" w:rsidP="00454C2C">
            <w:pPr>
              <w:keepNext/>
              <w:keepLines/>
              <w:spacing w:before="60" w:after="60"/>
              <w:rPr>
                <w:rFonts w:ascii="Arial" w:hAnsi="Arial" w:cs="Arial"/>
                <w:sz w:val="20"/>
                <w:szCs w:val="20"/>
              </w:rPr>
            </w:pPr>
          </w:p>
        </w:tc>
        <w:tc>
          <w:tcPr>
            <w:tcW w:w="1032" w:type="pct"/>
          </w:tcPr>
          <w:p w14:paraId="6CEC9105" w14:textId="74E5B743" w:rsidR="00454C2C" w:rsidRPr="0095378E" w:rsidRDefault="00454C2C" w:rsidP="00454C2C">
            <w:pPr>
              <w:keepNext/>
              <w:keepLines/>
              <w:spacing w:before="60" w:after="60"/>
              <w:rPr>
                <w:rFonts w:ascii="Arial" w:hAnsi="Arial" w:cs="Arial"/>
                <w:sz w:val="20"/>
                <w:szCs w:val="20"/>
              </w:rPr>
            </w:pPr>
          </w:p>
        </w:tc>
        <w:tc>
          <w:tcPr>
            <w:tcW w:w="477" w:type="pct"/>
          </w:tcPr>
          <w:p w14:paraId="4A8466CD" w14:textId="2BB47D3A" w:rsidR="00454C2C" w:rsidRPr="0095378E" w:rsidRDefault="00454C2C" w:rsidP="00454C2C">
            <w:pPr>
              <w:keepNext/>
              <w:keepLines/>
              <w:spacing w:before="60" w:after="60"/>
              <w:rPr>
                <w:rFonts w:ascii="Arial" w:hAnsi="Arial" w:cs="Arial"/>
                <w:sz w:val="20"/>
                <w:szCs w:val="20"/>
              </w:rPr>
            </w:pPr>
          </w:p>
        </w:tc>
      </w:tr>
      <w:tr w:rsidR="00454C2C" w:rsidRPr="0095378E" w14:paraId="433470EA" w14:textId="77777777" w:rsidTr="00846F9C">
        <w:tc>
          <w:tcPr>
            <w:tcW w:w="1761" w:type="pct"/>
          </w:tcPr>
          <w:p w14:paraId="4B3181E0" w14:textId="4634E586" w:rsidR="00454C2C" w:rsidRPr="0095378E" w:rsidRDefault="00454C2C" w:rsidP="00454C2C">
            <w:pPr>
              <w:keepNext/>
              <w:keepLines/>
              <w:spacing w:before="60" w:after="60"/>
              <w:rPr>
                <w:rFonts w:ascii="Arial" w:hAnsi="Arial" w:cs="Arial"/>
                <w:sz w:val="20"/>
                <w:szCs w:val="20"/>
              </w:rPr>
            </w:pPr>
          </w:p>
        </w:tc>
        <w:tc>
          <w:tcPr>
            <w:tcW w:w="1730" w:type="pct"/>
          </w:tcPr>
          <w:p w14:paraId="455043DE" w14:textId="0F92E04C" w:rsidR="00454C2C" w:rsidRPr="0095378E" w:rsidRDefault="00454C2C" w:rsidP="00454C2C">
            <w:pPr>
              <w:keepNext/>
              <w:keepLines/>
              <w:spacing w:before="60" w:after="60"/>
              <w:rPr>
                <w:rFonts w:ascii="Arial" w:hAnsi="Arial" w:cs="Arial"/>
                <w:sz w:val="20"/>
                <w:szCs w:val="20"/>
              </w:rPr>
            </w:pPr>
          </w:p>
        </w:tc>
        <w:tc>
          <w:tcPr>
            <w:tcW w:w="1032" w:type="pct"/>
          </w:tcPr>
          <w:p w14:paraId="33487F28" w14:textId="10B387F2" w:rsidR="00454C2C" w:rsidRPr="0095378E" w:rsidRDefault="00454C2C" w:rsidP="00454C2C">
            <w:pPr>
              <w:keepNext/>
              <w:keepLines/>
              <w:spacing w:before="60" w:after="60"/>
              <w:rPr>
                <w:rFonts w:ascii="Arial" w:hAnsi="Arial" w:cs="Arial"/>
                <w:sz w:val="20"/>
                <w:szCs w:val="20"/>
              </w:rPr>
            </w:pPr>
          </w:p>
        </w:tc>
        <w:tc>
          <w:tcPr>
            <w:tcW w:w="477" w:type="pct"/>
          </w:tcPr>
          <w:p w14:paraId="7F42DD65" w14:textId="52731B91" w:rsidR="00454C2C" w:rsidRPr="0095378E" w:rsidRDefault="00454C2C" w:rsidP="00454C2C">
            <w:pPr>
              <w:keepNext/>
              <w:keepLines/>
              <w:spacing w:before="60" w:after="60"/>
              <w:rPr>
                <w:rFonts w:ascii="Arial" w:hAnsi="Arial" w:cs="Arial"/>
                <w:sz w:val="20"/>
                <w:szCs w:val="20"/>
              </w:rPr>
            </w:pPr>
          </w:p>
        </w:tc>
      </w:tr>
    </w:tbl>
    <w:p w14:paraId="4DDC9959" w14:textId="77777777" w:rsidR="003E2978" w:rsidRPr="0095378E" w:rsidRDefault="003E2978" w:rsidP="003E2978">
      <w:pPr>
        <w:pStyle w:val="Normal2"/>
        <w:ind w:left="0"/>
        <w:jc w:val="both"/>
        <w:rPr>
          <w:highlight w:val="yellow"/>
        </w:rPr>
      </w:pPr>
    </w:p>
    <w:p w14:paraId="22F3CB18" w14:textId="77777777" w:rsidR="00FB3DC5" w:rsidRPr="0095378E" w:rsidRDefault="00FB3DC5" w:rsidP="0064094B">
      <w:pPr>
        <w:pStyle w:val="Heading2"/>
        <w:keepLines/>
        <w:rPr>
          <w:sz w:val="20"/>
        </w:rPr>
      </w:pPr>
      <w:r w:rsidRPr="0095378E">
        <w:rPr>
          <w:sz w:val="20"/>
        </w:rPr>
        <w:lastRenderedPageBreak/>
        <w:t xml:space="preserve">Service Provider – Other Important Personnel  </w:t>
      </w:r>
    </w:p>
    <w:p w14:paraId="7DC31070" w14:textId="77777777" w:rsidR="00FB3DC5" w:rsidRPr="0095378E" w:rsidRDefault="00FB3DC5" w:rsidP="0064094B">
      <w:pPr>
        <w:pStyle w:val="Normal2"/>
        <w:keepNext/>
        <w:keepLines/>
        <w:jc w:val="both"/>
      </w:pPr>
      <w:r w:rsidRPr="0095378E">
        <w:t>The following Personnel of the Service Provider will also have important roles in managing the provision of the Services under this SOW:</w:t>
      </w:r>
    </w:p>
    <w:p w14:paraId="3F5A85C9" w14:textId="77777777" w:rsidR="003A4C47" w:rsidRPr="0095378E" w:rsidRDefault="003A4C47" w:rsidP="0064094B">
      <w:pPr>
        <w:pStyle w:val="Normal2"/>
        <w:keepNext/>
        <w:keepLines/>
        <w:jc w:val="both"/>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3A4C47" w:rsidRPr="0095378E" w14:paraId="3D9E4AF1" w14:textId="77777777" w:rsidTr="00454C2C">
        <w:tc>
          <w:tcPr>
            <w:tcW w:w="1141" w:type="pct"/>
            <w:shd w:val="clear" w:color="auto" w:fill="D9D9D9"/>
          </w:tcPr>
          <w:p w14:paraId="0ECB357B" w14:textId="24F55C8C" w:rsidR="003A4C47" w:rsidRPr="0095378E" w:rsidRDefault="003A4C47" w:rsidP="006F7D8D">
            <w:pPr>
              <w:keepNext/>
              <w:keepLines/>
              <w:spacing w:before="60" w:after="60"/>
              <w:rPr>
                <w:rFonts w:ascii="Arial" w:hAnsi="Arial" w:cs="Arial"/>
                <w:b/>
                <w:sz w:val="20"/>
                <w:szCs w:val="20"/>
                <w:lang w:eastAsia="en-AU"/>
              </w:rPr>
            </w:pPr>
          </w:p>
        </w:tc>
        <w:tc>
          <w:tcPr>
            <w:tcW w:w="1614" w:type="pct"/>
            <w:shd w:val="clear" w:color="auto" w:fill="D9D9D9"/>
          </w:tcPr>
          <w:p w14:paraId="24CF71C6" w14:textId="73EC3CA6" w:rsidR="003A4C47" w:rsidRPr="0095378E" w:rsidRDefault="003A4C47" w:rsidP="006F7D8D">
            <w:pPr>
              <w:keepNext/>
              <w:keepLines/>
              <w:spacing w:before="60" w:after="60"/>
              <w:rPr>
                <w:rFonts w:ascii="Arial" w:hAnsi="Arial" w:cs="Arial"/>
                <w:b/>
                <w:sz w:val="20"/>
                <w:szCs w:val="20"/>
                <w:lang w:eastAsia="en-AU"/>
              </w:rPr>
            </w:pPr>
          </w:p>
        </w:tc>
        <w:tc>
          <w:tcPr>
            <w:tcW w:w="1423" w:type="pct"/>
            <w:shd w:val="clear" w:color="auto" w:fill="D9D9D9"/>
          </w:tcPr>
          <w:p w14:paraId="454C7459" w14:textId="48DFABAF" w:rsidR="003A4C47" w:rsidRPr="0095378E" w:rsidRDefault="003A4C47" w:rsidP="006F7D8D">
            <w:pPr>
              <w:keepNext/>
              <w:keepLines/>
              <w:spacing w:before="60" w:after="60"/>
              <w:rPr>
                <w:rFonts w:ascii="Arial" w:hAnsi="Arial" w:cs="Arial"/>
                <w:b/>
                <w:sz w:val="20"/>
                <w:szCs w:val="20"/>
                <w:lang w:eastAsia="en-AU"/>
              </w:rPr>
            </w:pPr>
          </w:p>
        </w:tc>
        <w:tc>
          <w:tcPr>
            <w:tcW w:w="822" w:type="pct"/>
            <w:shd w:val="clear" w:color="auto" w:fill="D9D9D9"/>
          </w:tcPr>
          <w:p w14:paraId="211855BF" w14:textId="47CA2A52" w:rsidR="003A4C47" w:rsidRPr="0095378E" w:rsidRDefault="003A4C47" w:rsidP="006F7D8D">
            <w:pPr>
              <w:keepNext/>
              <w:keepLines/>
              <w:spacing w:before="60" w:after="60"/>
              <w:rPr>
                <w:rFonts w:ascii="Arial" w:hAnsi="Arial" w:cs="Arial"/>
                <w:b/>
                <w:sz w:val="20"/>
                <w:szCs w:val="20"/>
                <w:lang w:eastAsia="en-AU"/>
              </w:rPr>
            </w:pPr>
          </w:p>
        </w:tc>
      </w:tr>
      <w:tr w:rsidR="00781FF2" w:rsidRPr="0095378E" w14:paraId="7D6D2DAC" w14:textId="77777777" w:rsidTr="00454C2C">
        <w:tc>
          <w:tcPr>
            <w:tcW w:w="1141" w:type="pct"/>
            <w:vAlign w:val="center"/>
          </w:tcPr>
          <w:p w14:paraId="7CADCF1F" w14:textId="31C66C26" w:rsidR="00781FF2" w:rsidRPr="0095378E" w:rsidRDefault="00781FF2" w:rsidP="00781FF2">
            <w:pPr>
              <w:keepNext/>
              <w:keepLines/>
              <w:spacing w:before="60" w:after="60"/>
              <w:rPr>
                <w:rFonts w:ascii="Arial" w:hAnsi="Arial" w:cs="Arial"/>
                <w:sz w:val="20"/>
                <w:szCs w:val="20"/>
              </w:rPr>
            </w:pPr>
          </w:p>
        </w:tc>
        <w:tc>
          <w:tcPr>
            <w:tcW w:w="1614" w:type="pct"/>
          </w:tcPr>
          <w:p w14:paraId="32EFD4B8" w14:textId="242FB7E9" w:rsidR="00781FF2" w:rsidRPr="0095378E" w:rsidRDefault="00781FF2" w:rsidP="00781FF2">
            <w:pPr>
              <w:keepNext/>
              <w:keepLines/>
              <w:spacing w:before="60" w:after="60"/>
              <w:rPr>
                <w:rFonts w:ascii="Arial" w:hAnsi="Arial" w:cs="Arial"/>
                <w:sz w:val="20"/>
                <w:szCs w:val="20"/>
              </w:rPr>
            </w:pPr>
          </w:p>
        </w:tc>
        <w:tc>
          <w:tcPr>
            <w:tcW w:w="1423" w:type="pct"/>
          </w:tcPr>
          <w:p w14:paraId="35C06572" w14:textId="55AF31C5" w:rsidR="00781FF2" w:rsidRPr="0095378E" w:rsidRDefault="00781FF2" w:rsidP="00781FF2">
            <w:pPr>
              <w:keepNext/>
              <w:keepLines/>
              <w:spacing w:before="60" w:after="60"/>
              <w:rPr>
                <w:rFonts w:ascii="Arial" w:hAnsi="Arial" w:cs="Arial"/>
                <w:sz w:val="20"/>
                <w:szCs w:val="20"/>
              </w:rPr>
            </w:pPr>
          </w:p>
        </w:tc>
        <w:tc>
          <w:tcPr>
            <w:tcW w:w="822" w:type="pct"/>
          </w:tcPr>
          <w:p w14:paraId="31008EA5" w14:textId="3D154163" w:rsidR="00781FF2" w:rsidRPr="0095378E" w:rsidRDefault="00781FF2" w:rsidP="00781FF2">
            <w:pPr>
              <w:keepNext/>
              <w:keepLines/>
              <w:spacing w:before="60" w:after="60"/>
              <w:rPr>
                <w:rFonts w:ascii="Arial" w:hAnsi="Arial" w:cs="Arial"/>
                <w:sz w:val="20"/>
                <w:szCs w:val="20"/>
              </w:rPr>
            </w:pPr>
          </w:p>
        </w:tc>
      </w:tr>
    </w:tbl>
    <w:p w14:paraId="607E289A" w14:textId="77777777" w:rsidR="00443F5C" w:rsidRPr="0095378E" w:rsidRDefault="00443F5C" w:rsidP="0064094B">
      <w:pPr>
        <w:pStyle w:val="Normal2"/>
        <w:keepNext/>
        <w:keepLines/>
        <w:jc w:val="both"/>
      </w:pPr>
    </w:p>
    <w:p w14:paraId="62E8855E" w14:textId="77777777" w:rsidR="00594D82" w:rsidRPr="0095378E" w:rsidRDefault="00594D82" w:rsidP="0064094B">
      <w:pPr>
        <w:pStyle w:val="Normal2"/>
        <w:keepNext/>
        <w:keepLines/>
      </w:pPr>
    </w:p>
    <w:p w14:paraId="0D5156CC" w14:textId="737A3F3D" w:rsidR="00FB3DC5" w:rsidRPr="0095378E" w:rsidRDefault="00FB3DC5" w:rsidP="0064094B">
      <w:pPr>
        <w:pStyle w:val="Heading2"/>
        <w:keepLines/>
        <w:rPr>
          <w:sz w:val="20"/>
        </w:rPr>
      </w:pPr>
      <w:r w:rsidRPr="0095378E" w:rsidDel="004A34EC">
        <w:rPr>
          <w:sz w:val="20"/>
        </w:rPr>
        <w:t xml:space="preserve"> </w:t>
      </w:r>
      <w:r w:rsidR="00E30769">
        <w:rPr>
          <w:sz w:val="20"/>
        </w:rPr>
        <w:t>XYZ</w:t>
      </w:r>
      <w:r w:rsidRPr="0095378E">
        <w:rPr>
          <w:sz w:val="20"/>
        </w:rPr>
        <w:t xml:space="preserve"> – Important Personnel</w:t>
      </w:r>
    </w:p>
    <w:p w14:paraId="047B75F4" w14:textId="33D903EB" w:rsidR="00FB3DC5" w:rsidRPr="0095378E" w:rsidRDefault="00FB3DC5" w:rsidP="0064094B">
      <w:pPr>
        <w:pStyle w:val="Normal2"/>
        <w:keepNext/>
        <w:keepLines/>
        <w:jc w:val="both"/>
      </w:pPr>
      <w:r w:rsidRPr="0095378E">
        <w:t xml:space="preserve">The following Personnel of </w:t>
      </w:r>
      <w:r w:rsidR="00E30769">
        <w:t>XYZ</w:t>
      </w:r>
      <w:r w:rsidRPr="0095378E">
        <w:t xml:space="preserve"> will also have important roles in managing the receipt of the Services under this SOW: </w:t>
      </w:r>
    </w:p>
    <w:p w14:paraId="0F68BAB4" w14:textId="77777777" w:rsidR="00594D82" w:rsidRPr="0095378E" w:rsidRDefault="00594D82" w:rsidP="0064094B">
      <w:pPr>
        <w:pStyle w:val="Normal2"/>
        <w:keepNext/>
        <w:keepLines/>
      </w:pPr>
    </w:p>
    <w:tbl>
      <w:tblPr>
        <w:tblW w:w="4583"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6"/>
        <w:gridCol w:w="2668"/>
        <w:gridCol w:w="2352"/>
        <w:gridCol w:w="1359"/>
      </w:tblGrid>
      <w:tr w:rsidR="00FB3DC5" w:rsidRPr="0095378E" w14:paraId="5AFA25C8" w14:textId="77777777" w:rsidTr="008A56EF">
        <w:tc>
          <w:tcPr>
            <w:tcW w:w="1141" w:type="pct"/>
            <w:shd w:val="clear" w:color="auto" w:fill="D9D9D9"/>
          </w:tcPr>
          <w:p w14:paraId="3FCF538C"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Name</w:t>
            </w:r>
          </w:p>
        </w:tc>
        <w:tc>
          <w:tcPr>
            <w:tcW w:w="1614" w:type="pct"/>
            <w:shd w:val="clear" w:color="auto" w:fill="D9D9D9"/>
          </w:tcPr>
          <w:p w14:paraId="0FC4F8A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Role</w:t>
            </w:r>
          </w:p>
        </w:tc>
        <w:tc>
          <w:tcPr>
            <w:tcW w:w="1423" w:type="pct"/>
            <w:shd w:val="clear" w:color="auto" w:fill="D9D9D9"/>
          </w:tcPr>
          <w:p w14:paraId="1282F901"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Period</w:t>
            </w:r>
          </w:p>
        </w:tc>
        <w:tc>
          <w:tcPr>
            <w:tcW w:w="822" w:type="pct"/>
            <w:shd w:val="clear" w:color="auto" w:fill="D9D9D9"/>
          </w:tcPr>
          <w:p w14:paraId="45975DE6" w14:textId="77777777" w:rsidR="00FB3DC5" w:rsidRPr="0095378E" w:rsidRDefault="00FB3DC5" w:rsidP="0064094B">
            <w:pPr>
              <w:keepNext/>
              <w:keepLines/>
              <w:spacing w:before="60" w:after="60"/>
              <w:rPr>
                <w:rFonts w:ascii="Arial" w:hAnsi="Arial" w:cs="Arial"/>
                <w:b/>
                <w:sz w:val="20"/>
                <w:szCs w:val="20"/>
                <w:lang w:eastAsia="en-AU"/>
              </w:rPr>
            </w:pPr>
            <w:r w:rsidRPr="0095378E">
              <w:rPr>
                <w:rFonts w:ascii="Arial" w:hAnsi="Arial" w:cs="Arial"/>
                <w:b/>
                <w:sz w:val="20"/>
                <w:szCs w:val="20"/>
                <w:lang w:eastAsia="en-AU"/>
              </w:rPr>
              <w:t>FT/PT</w:t>
            </w:r>
          </w:p>
        </w:tc>
      </w:tr>
      <w:tr w:rsidR="008A56EF" w:rsidRPr="0095378E" w14:paraId="54A64A5D" w14:textId="77777777" w:rsidTr="008A56EF">
        <w:tc>
          <w:tcPr>
            <w:tcW w:w="1141" w:type="pct"/>
            <w:vAlign w:val="center"/>
          </w:tcPr>
          <w:p w14:paraId="498852B5" w14:textId="2778127C" w:rsidR="008A56EF" w:rsidRPr="0095378E" w:rsidRDefault="008A56EF" w:rsidP="008A56EF">
            <w:pPr>
              <w:keepNext/>
              <w:keepLines/>
              <w:spacing w:before="60" w:after="60"/>
              <w:rPr>
                <w:rFonts w:ascii="Arial" w:hAnsi="Arial" w:cs="Arial"/>
                <w:sz w:val="20"/>
                <w:szCs w:val="20"/>
              </w:rPr>
            </w:pPr>
          </w:p>
        </w:tc>
        <w:tc>
          <w:tcPr>
            <w:tcW w:w="1614" w:type="pct"/>
          </w:tcPr>
          <w:p w14:paraId="0DD9B68F" w14:textId="2BFD0C35" w:rsidR="008A56EF" w:rsidRPr="0095378E" w:rsidRDefault="008A56EF" w:rsidP="008A56EF">
            <w:pPr>
              <w:keepNext/>
              <w:keepLines/>
              <w:spacing w:before="60" w:after="60"/>
              <w:rPr>
                <w:rFonts w:ascii="Arial" w:hAnsi="Arial" w:cs="Arial"/>
                <w:sz w:val="20"/>
                <w:szCs w:val="20"/>
              </w:rPr>
            </w:pPr>
          </w:p>
        </w:tc>
        <w:tc>
          <w:tcPr>
            <w:tcW w:w="1423" w:type="pct"/>
          </w:tcPr>
          <w:p w14:paraId="743D4664" w14:textId="25CA0899" w:rsidR="008A56EF" w:rsidRPr="0095378E" w:rsidRDefault="008A56EF" w:rsidP="008A56EF">
            <w:pPr>
              <w:keepNext/>
              <w:keepLines/>
              <w:spacing w:before="60" w:after="60"/>
              <w:rPr>
                <w:rFonts w:ascii="Arial" w:hAnsi="Arial" w:cs="Arial"/>
                <w:sz w:val="20"/>
                <w:szCs w:val="20"/>
              </w:rPr>
            </w:pPr>
          </w:p>
        </w:tc>
        <w:tc>
          <w:tcPr>
            <w:tcW w:w="822" w:type="pct"/>
          </w:tcPr>
          <w:p w14:paraId="6DC25E3D" w14:textId="52B8AA07" w:rsidR="008A56EF" w:rsidRPr="0095378E" w:rsidRDefault="008A56EF" w:rsidP="008A56EF">
            <w:pPr>
              <w:keepNext/>
              <w:keepLines/>
              <w:spacing w:before="60" w:after="60"/>
              <w:rPr>
                <w:rFonts w:ascii="Arial" w:hAnsi="Arial" w:cs="Arial"/>
                <w:sz w:val="20"/>
                <w:szCs w:val="20"/>
              </w:rPr>
            </w:pPr>
          </w:p>
        </w:tc>
      </w:tr>
    </w:tbl>
    <w:p w14:paraId="0A7FA389" w14:textId="77777777" w:rsidR="0064094B" w:rsidRPr="0095378E" w:rsidRDefault="0064094B" w:rsidP="0064094B">
      <w:pPr>
        <w:rPr>
          <w:rFonts w:ascii="Arial" w:hAnsi="Arial" w:cs="Arial"/>
          <w:sz w:val="20"/>
          <w:szCs w:val="20"/>
        </w:rPr>
      </w:pPr>
    </w:p>
    <w:p w14:paraId="5DB178C3" w14:textId="77777777" w:rsidR="00B31342" w:rsidRPr="0095378E" w:rsidRDefault="00FB3DC5" w:rsidP="00B31342">
      <w:pPr>
        <w:pStyle w:val="Heading1"/>
        <w:rPr>
          <w:sz w:val="20"/>
          <w:szCs w:val="20"/>
        </w:rPr>
      </w:pPr>
      <w:r w:rsidRPr="0095378E">
        <w:rPr>
          <w:sz w:val="20"/>
          <w:szCs w:val="20"/>
        </w:rPr>
        <w:t>Approved Subcontractors</w:t>
      </w:r>
    </w:p>
    <w:p w14:paraId="7C72C14E" w14:textId="77777777" w:rsidR="0021391B" w:rsidRPr="0095378E" w:rsidRDefault="000A5A82" w:rsidP="00752728">
      <w:pPr>
        <w:pStyle w:val="Normal2"/>
        <w:jc w:val="both"/>
      </w:pPr>
      <w:r w:rsidRPr="0095378E">
        <w:t xml:space="preserve">Not </w:t>
      </w:r>
      <w:r w:rsidR="00B549FC">
        <w:t>a</w:t>
      </w:r>
      <w:r w:rsidRPr="0095378E">
        <w:t>pplicable</w:t>
      </w:r>
      <w:r w:rsidR="00B549FC">
        <w:t>.</w:t>
      </w:r>
    </w:p>
    <w:p w14:paraId="596EBFD3" w14:textId="77777777" w:rsidR="0021391B" w:rsidRPr="0095378E" w:rsidRDefault="0021391B" w:rsidP="002E0D38">
      <w:pPr>
        <w:pStyle w:val="Normal2"/>
        <w:ind w:left="1440"/>
        <w:jc w:val="both"/>
        <w:rPr>
          <w:b/>
          <w:i/>
        </w:rPr>
      </w:pPr>
    </w:p>
    <w:p w14:paraId="08C1F07A" w14:textId="77777777" w:rsidR="00FB3DC5" w:rsidRPr="0095378E" w:rsidRDefault="00FB3DC5" w:rsidP="0083242F">
      <w:pPr>
        <w:rPr>
          <w:rFonts w:ascii="Arial" w:hAnsi="Arial" w:cs="Arial"/>
          <w:sz w:val="20"/>
          <w:szCs w:val="20"/>
        </w:rPr>
      </w:pPr>
    </w:p>
    <w:p w14:paraId="13331E3D" w14:textId="77777777" w:rsidR="00B31342" w:rsidRPr="0095378E" w:rsidRDefault="00FB3DC5" w:rsidP="0064094B">
      <w:pPr>
        <w:pStyle w:val="Heading1"/>
        <w:keepLines/>
        <w:rPr>
          <w:sz w:val="20"/>
          <w:szCs w:val="20"/>
        </w:rPr>
      </w:pPr>
      <w:r w:rsidRPr="0095378E">
        <w:rPr>
          <w:sz w:val="20"/>
          <w:szCs w:val="20"/>
        </w:rPr>
        <w:t xml:space="preserve">Managed and </w:t>
      </w:r>
      <w:proofErr w:type="gramStart"/>
      <w:r w:rsidRPr="0095378E">
        <w:rPr>
          <w:sz w:val="20"/>
          <w:szCs w:val="20"/>
        </w:rPr>
        <w:t>Third Party</w:t>
      </w:r>
      <w:proofErr w:type="gramEnd"/>
      <w:r w:rsidRPr="0095378E">
        <w:rPr>
          <w:sz w:val="20"/>
          <w:szCs w:val="20"/>
        </w:rPr>
        <w:t xml:space="preserve"> Contracts</w:t>
      </w:r>
    </w:p>
    <w:tbl>
      <w:tblPr>
        <w:tblW w:w="4589"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83"/>
        <w:gridCol w:w="1993"/>
      </w:tblGrid>
      <w:tr w:rsidR="00FB3DC5" w:rsidRPr="0095378E" w14:paraId="0493C1E3" w14:textId="77777777" w:rsidTr="00A22346">
        <w:trPr>
          <w:trHeight w:val="264"/>
        </w:trPr>
        <w:tc>
          <w:tcPr>
            <w:tcW w:w="3796" w:type="pct"/>
            <w:shd w:val="clear" w:color="auto" w:fill="D9D9D9"/>
            <w:vAlign w:val="bottom"/>
          </w:tcPr>
          <w:p w14:paraId="2B1BBA31" w14:textId="1C1F3C8C" w:rsidR="00FB3DC5" w:rsidRPr="0095378E" w:rsidRDefault="00FB3DC5" w:rsidP="0064094B">
            <w:pPr>
              <w:keepNext/>
              <w:keepLines/>
              <w:rPr>
                <w:rFonts w:ascii="Arial" w:hAnsi="Arial" w:cs="Arial"/>
                <w:sz w:val="20"/>
                <w:szCs w:val="20"/>
                <w:lang w:eastAsia="en-AU"/>
              </w:rPr>
            </w:pPr>
            <w:r w:rsidRPr="0095378E">
              <w:rPr>
                <w:rFonts w:ascii="Arial" w:hAnsi="Arial" w:cs="Arial"/>
                <w:sz w:val="20"/>
                <w:szCs w:val="20"/>
                <w:lang w:eastAsia="en-AU"/>
              </w:rPr>
              <w:t xml:space="preserve">Service Provider responsible for managing </w:t>
            </w:r>
            <w:r w:rsidR="00E30769">
              <w:rPr>
                <w:rFonts w:ascii="Arial" w:hAnsi="Arial" w:cs="Arial"/>
                <w:sz w:val="20"/>
                <w:szCs w:val="20"/>
                <w:lang w:eastAsia="en-AU"/>
              </w:rPr>
              <w:t>XYZ</w:t>
            </w:r>
            <w:r w:rsidRPr="0095378E">
              <w:rPr>
                <w:rFonts w:ascii="Arial" w:hAnsi="Arial" w:cs="Arial"/>
                <w:sz w:val="20"/>
                <w:szCs w:val="20"/>
                <w:lang w:eastAsia="en-AU"/>
              </w:rPr>
              <w:t xml:space="preserve"> or </w:t>
            </w:r>
            <w:r w:rsidR="00E30769">
              <w:rPr>
                <w:rFonts w:ascii="Arial" w:hAnsi="Arial" w:cs="Arial"/>
                <w:sz w:val="20"/>
                <w:szCs w:val="20"/>
                <w:lang w:eastAsia="en-AU"/>
              </w:rPr>
              <w:t>XYZ</w:t>
            </w:r>
            <w:r w:rsidRPr="0095378E">
              <w:rPr>
                <w:rFonts w:ascii="Arial" w:hAnsi="Arial" w:cs="Arial"/>
                <w:sz w:val="20"/>
                <w:szCs w:val="20"/>
                <w:lang w:eastAsia="en-AU"/>
              </w:rPr>
              <w:t xml:space="preserve"> Third Party service providers under this SOW?  </w:t>
            </w:r>
          </w:p>
        </w:tc>
        <w:tc>
          <w:tcPr>
            <w:tcW w:w="1204" w:type="pct"/>
            <w:shd w:val="clear" w:color="auto" w:fill="D9D9D9"/>
          </w:tcPr>
          <w:p w14:paraId="61C2ADD5" w14:textId="77777777" w:rsidR="00FB3DC5" w:rsidRPr="0095378E" w:rsidRDefault="00147EE2" w:rsidP="0064094B">
            <w:pPr>
              <w:keepNext/>
              <w:keepLines/>
              <w:rPr>
                <w:rFonts w:ascii="Arial" w:hAnsi="Arial" w:cs="Arial"/>
                <w:b/>
                <w:i/>
                <w:sz w:val="20"/>
                <w:szCs w:val="20"/>
              </w:rPr>
            </w:pPr>
            <w:r w:rsidRPr="0095378E">
              <w:rPr>
                <w:rFonts w:ascii="Arial" w:hAnsi="Arial" w:cs="Arial"/>
                <w:b/>
                <w:i/>
                <w:sz w:val="20"/>
                <w:szCs w:val="20"/>
                <w:lang w:eastAsia="en-AU"/>
              </w:rPr>
              <w:t>N</w:t>
            </w:r>
          </w:p>
        </w:tc>
      </w:tr>
    </w:tbl>
    <w:p w14:paraId="3381DE75" w14:textId="77777777" w:rsidR="00FB3DC5" w:rsidRPr="0095378E" w:rsidRDefault="00FB3DC5" w:rsidP="0064094B">
      <w:pPr>
        <w:pStyle w:val="Normal2"/>
        <w:keepNext/>
        <w:keepLines/>
        <w:rPr>
          <w:highlight w:val="lightGray"/>
        </w:rPr>
      </w:pPr>
    </w:p>
    <w:p w14:paraId="184002CD" w14:textId="77777777" w:rsidR="00B31342" w:rsidRPr="0095378E" w:rsidRDefault="00FB3DC5" w:rsidP="0064094B">
      <w:pPr>
        <w:pStyle w:val="Heading1"/>
        <w:keepLines/>
        <w:rPr>
          <w:sz w:val="20"/>
          <w:szCs w:val="20"/>
        </w:rPr>
      </w:pPr>
      <w:r w:rsidRPr="0095378E">
        <w:rPr>
          <w:sz w:val="20"/>
          <w:szCs w:val="20"/>
        </w:rPr>
        <w:t>Meetings</w:t>
      </w:r>
    </w:p>
    <w:p w14:paraId="6AB83335" w14:textId="77777777" w:rsidR="00F349C9" w:rsidRPr="0095378E" w:rsidRDefault="00F349C9" w:rsidP="0021391B">
      <w:pPr>
        <w:pStyle w:val="Normal2"/>
      </w:pPr>
      <w:r w:rsidRPr="0095378E">
        <w:t>The following additional governance meetings (over and above the Agreement requirements</w:t>
      </w:r>
      <w:r w:rsidR="00FD6D28" w:rsidRPr="0095378E">
        <w:t xml:space="preserve"> of the MRB and SDF which will be applied to these Services</w:t>
      </w:r>
      <w:r w:rsidRPr="0095378E">
        <w:t>) will be held under this SOW:</w:t>
      </w:r>
    </w:p>
    <w:p w14:paraId="3791760F" w14:textId="77777777" w:rsidR="00F349C9" w:rsidRPr="0095378E" w:rsidRDefault="00F349C9" w:rsidP="0021391B">
      <w:pPr>
        <w:pStyle w:val="Normal2"/>
      </w:pPr>
    </w:p>
    <w:p w14:paraId="626AF650" w14:textId="75627A1B" w:rsidR="00FB3DC5" w:rsidRPr="0095378E" w:rsidRDefault="00F349C9" w:rsidP="0021391B">
      <w:pPr>
        <w:pStyle w:val="Normal2"/>
      </w:pPr>
      <w:r w:rsidRPr="0095378E">
        <w:t xml:space="preserve">Fortnightly </w:t>
      </w:r>
      <w:r w:rsidR="00841ECB" w:rsidRPr="0095378E">
        <w:t>Demand Management Meeting to be held either se</w:t>
      </w:r>
      <w:r w:rsidR="006D039B" w:rsidRPr="0095378E">
        <w:t>p</w:t>
      </w:r>
      <w:r w:rsidR="00841ECB" w:rsidRPr="0095378E">
        <w:t xml:space="preserve">arately, or rolled into another delivery forum/meeting for </w:t>
      </w:r>
      <w:proofErr w:type="gramStart"/>
      <w:r w:rsidR="00E30769">
        <w:t xml:space="preserve">core </w:t>
      </w:r>
      <w:r w:rsidR="00841ECB" w:rsidRPr="0095378E">
        <w:t xml:space="preserve"> banking</w:t>
      </w:r>
      <w:proofErr w:type="gramEnd"/>
      <w:r w:rsidR="00841ECB" w:rsidRPr="0095378E">
        <w:t>.</w:t>
      </w:r>
    </w:p>
    <w:p w14:paraId="3C78453D" w14:textId="77777777" w:rsidR="00F349C9" w:rsidRPr="0095378E" w:rsidRDefault="00F349C9" w:rsidP="0021391B">
      <w:pPr>
        <w:pStyle w:val="Normal2"/>
      </w:pPr>
    </w:p>
    <w:p w14:paraId="6D04F765" w14:textId="77777777" w:rsidR="00F349C9" w:rsidRPr="0095378E" w:rsidRDefault="00F349C9" w:rsidP="0021391B">
      <w:pPr>
        <w:pStyle w:val="Normal2"/>
      </w:pPr>
      <w:r w:rsidRPr="0095378E">
        <w:t>Monthly Operational Governance Meeting</w:t>
      </w:r>
    </w:p>
    <w:p w14:paraId="7293CD68" w14:textId="77777777" w:rsidR="00533A8A" w:rsidRPr="0095378E" w:rsidRDefault="00533A8A" w:rsidP="0021391B">
      <w:pPr>
        <w:pStyle w:val="Normal2"/>
        <w:rPr>
          <w:i/>
        </w:rPr>
      </w:pPr>
    </w:p>
    <w:p w14:paraId="2B3C0864" w14:textId="77777777" w:rsidR="00B31342" w:rsidRPr="0095378E" w:rsidRDefault="00BE2B70" w:rsidP="0064094B">
      <w:pPr>
        <w:pStyle w:val="Heading1"/>
        <w:keepLines/>
        <w:rPr>
          <w:sz w:val="20"/>
          <w:szCs w:val="20"/>
        </w:rPr>
      </w:pPr>
      <w:r w:rsidRPr="0095378E">
        <w:rPr>
          <w:sz w:val="20"/>
          <w:szCs w:val="20"/>
        </w:rPr>
        <w:t>Personal Information</w:t>
      </w:r>
    </w:p>
    <w:p w14:paraId="391AB6AD" w14:textId="63ACBE8A" w:rsidR="000A5A82" w:rsidRPr="0095378E" w:rsidRDefault="000A5A82" w:rsidP="000A5A82">
      <w:pPr>
        <w:pStyle w:val="Normal2"/>
      </w:pPr>
      <w:r w:rsidRPr="0095378E">
        <w:t>Access to Personal Info</w:t>
      </w:r>
      <w:r w:rsidR="00CC2798" w:rsidRPr="0095378E">
        <w:t xml:space="preserve">rmation will be provided by </w:t>
      </w:r>
      <w:r w:rsidR="00E30769">
        <w:t>XYZ</w:t>
      </w:r>
      <w:r w:rsidRPr="0095378E">
        <w:t>.</w:t>
      </w:r>
      <w:r w:rsidR="00CC2798" w:rsidRPr="0095378E">
        <w:t xml:space="preserve"> </w:t>
      </w:r>
      <w:r w:rsidRPr="0095378E">
        <w:t xml:space="preserve">Service Provider agrees to follow </w:t>
      </w:r>
      <w:r w:rsidR="00E30769">
        <w:t>XYZ</w:t>
      </w:r>
      <w:r w:rsidRPr="0095378E">
        <w:t xml:space="preserve">’s internal process of personal data use agreement as a pre-condition to Service Provider Personnel being granted access to </w:t>
      </w:r>
      <w:r w:rsidR="00E30769">
        <w:t>XYZ</w:t>
      </w:r>
      <w:r w:rsidRPr="0095378E">
        <w:t>’s Personal Information</w:t>
      </w:r>
      <w:r w:rsidR="00717788" w:rsidRPr="0095378E">
        <w:t>.</w:t>
      </w:r>
    </w:p>
    <w:p w14:paraId="50DED63A" w14:textId="77777777" w:rsidR="00FA2846" w:rsidRPr="0095378E" w:rsidRDefault="00FA2846" w:rsidP="000A5A82">
      <w:pPr>
        <w:pStyle w:val="Normal2"/>
      </w:pPr>
    </w:p>
    <w:p w14:paraId="0FCD3E93" w14:textId="77777777" w:rsidR="00B31342" w:rsidRPr="0095378E" w:rsidRDefault="00FB3DC5" w:rsidP="000A5A82">
      <w:pPr>
        <w:pStyle w:val="Heading1"/>
        <w:rPr>
          <w:sz w:val="20"/>
          <w:szCs w:val="20"/>
        </w:rPr>
      </w:pPr>
      <w:r w:rsidRPr="0095378E">
        <w:rPr>
          <w:sz w:val="20"/>
          <w:szCs w:val="20"/>
        </w:rPr>
        <w:t>Other Provisions</w:t>
      </w:r>
    </w:p>
    <w:p w14:paraId="5332C37E" w14:textId="5A6F23C4" w:rsidR="007E7B6D" w:rsidRDefault="007E7B6D" w:rsidP="007E7B6D">
      <w:pPr>
        <w:ind w:left="720" w:hanging="720"/>
        <w:rPr>
          <w:rFonts w:ascii="Arial" w:hAnsi="Arial" w:cs="Arial"/>
          <w:sz w:val="20"/>
          <w:szCs w:val="20"/>
        </w:rPr>
      </w:pPr>
      <w:r>
        <w:rPr>
          <w:rFonts w:ascii="Arial" w:hAnsi="Arial" w:cs="Arial"/>
          <w:sz w:val="20"/>
          <w:szCs w:val="20"/>
        </w:rPr>
        <w:t>16.1 Liability</w:t>
      </w:r>
    </w:p>
    <w:p w14:paraId="55DB9C24" w14:textId="77777777" w:rsidR="007E7B6D" w:rsidRDefault="007E7B6D" w:rsidP="007E7B6D">
      <w:pPr>
        <w:ind w:left="540"/>
        <w:rPr>
          <w:rFonts w:ascii="Arial" w:hAnsi="Arial" w:cs="Arial"/>
          <w:sz w:val="20"/>
          <w:szCs w:val="20"/>
        </w:rPr>
      </w:pPr>
    </w:p>
    <w:p w14:paraId="6E7B9853" w14:textId="143EFE3D" w:rsidR="007E7B6D" w:rsidRDefault="009C2EF5" w:rsidP="007E7B6D">
      <w:pPr>
        <w:rPr>
          <w:rFonts w:ascii="Arial" w:hAnsi="Arial" w:cs="Arial"/>
          <w:sz w:val="20"/>
          <w:szCs w:val="20"/>
        </w:rPr>
      </w:pPr>
      <w:r>
        <w:rPr>
          <w:rFonts w:ascii="Arial" w:hAnsi="Arial" w:cs="Arial"/>
          <w:sz w:val="20"/>
          <w:szCs w:val="20"/>
        </w:rPr>
        <w:t>A</w:t>
      </w:r>
      <w:r w:rsidRPr="009C2EF5">
        <w:rPr>
          <w:rFonts w:ascii="Arial" w:hAnsi="Arial" w:cs="Arial"/>
          <w:sz w:val="20"/>
          <w:szCs w:val="20"/>
        </w:rPr>
        <w:t>ccenture  will not be liable whether based upon an action or claim in contract, tort (including negligence), warranty, misrepresentation, equity or otherwise (including any action or claim arising from the acts or omissions of the Accenture (or, as the case may be, its Affiliate), including any indemnity,   or in any manner related to arising from or in connection with  this Agreement, for damages which will not in the aggregate exceed an amount equal to the 100% charges for Services paid to Accenture under the SOW giving rise to such liability during the twelve-month (12) period immediately preceding the most recent event giving rise to the claim.</w:t>
      </w:r>
    </w:p>
    <w:p w14:paraId="15FABA61" w14:textId="709C5DFD" w:rsidR="009C2EF5" w:rsidRPr="00B0631C" w:rsidRDefault="009C2EF5" w:rsidP="007E7B6D">
      <w:pPr>
        <w:rPr>
          <w:rFonts w:ascii="Arial" w:hAnsi="Arial" w:cs="Arial"/>
          <w:sz w:val="20"/>
          <w:szCs w:val="20"/>
        </w:rPr>
      </w:pPr>
    </w:p>
    <w:p w14:paraId="316AA6C7" w14:textId="5ED90562" w:rsidR="00EC26EB" w:rsidRPr="00E470A4" w:rsidRDefault="00EC26EB" w:rsidP="00EC26EB">
      <w:pPr>
        <w:ind w:left="720" w:hanging="720"/>
        <w:rPr>
          <w:rFonts w:ascii="Arial" w:hAnsi="Arial" w:cs="Arial"/>
          <w:b/>
          <w:sz w:val="20"/>
          <w:szCs w:val="20"/>
        </w:rPr>
      </w:pPr>
      <w:bookmarkStart w:id="301" w:name="_GoBack"/>
      <w:r w:rsidRPr="00E470A4">
        <w:rPr>
          <w:rFonts w:ascii="Arial" w:hAnsi="Arial" w:cs="Arial"/>
          <w:b/>
          <w:sz w:val="20"/>
          <w:szCs w:val="20"/>
        </w:rPr>
        <w:lastRenderedPageBreak/>
        <w:t>16.2 Benchmarking</w:t>
      </w:r>
    </w:p>
    <w:bookmarkEnd w:id="301"/>
    <w:p w14:paraId="46B062FB" w14:textId="5458429F" w:rsidR="00EC26EB" w:rsidRPr="00B0631C" w:rsidRDefault="00EC26EB" w:rsidP="00EC26EB">
      <w:pPr>
        <w:ind w:left="720" w:hanging="720"/>
        <w:rPr>
          <w:rFonts w:ascii="Arial" w:hAnsi="Arial" w:cs="Arial"/>
          <w:sz w:val="20"/>
          <w:szCs w:val="20"/>
        </w:rPr>
      </w:pPr>
    </w:p>
    <w:p w14:paraId="3AA44E9F" w14:textId="340A1770" w:rsidR="00EC26EB" w:rsidRPr="00B0631C" w:rsidRDefault="00EC26EB" w:rsidP="00F02D15">
      <w:pPr>
        <w:ind w:left="540"/>
        <w:rPr>
          <w:rFonts w:ascii="Arial" w:hAnsi="Arial" w:cs="Arial"/>
          <w:sz w:val="20"/>
          <w:szCs w:val="20"/>
        </w:rPr>
      </w:pPr>
      <w:r w:rsidRPr="00B0631C">
        <w:rPr>
          <w:rFonts w:ascii="Arial" w:hAnsi="Arial" w:cs="Arial"/>
          <w:sz w:val="20"/>
          <w:szCs w:val="20"/>
        </w:rPr>
        <w:t xml:space="preserve">The Parties undertake to ensure that the price of Services will remain competitive in comparison to the general market price level for equivalent Services, while taking the special characteristics of the Agreement, Service and delivery into account. The Benchmarking procedure is </w:t>
      </w:r>
      <w:proofErr w:type="gramStart"/>
      <w:r w:rsidRPr="00B0631C">
        <w:rPr>
          <w:rFonts w:ascii="Arial" w:hAnsi="Arial" w:cs="Arial"/>
          <w:sz w:val="20"/>
          <w:szCs w:val="20"/>
        </w:rPr>
        <w:t>an important tool</w:t>
      </w:r>
      <w:proofErr w:type="gramEnd"/>
      <w:r w:rsidRPr="00B0631C">
        <w:rPr>
          <w:rFonts w:ascii="Arial" w:hAnsi="Arial" w:cs="Arial"/>
          <w:sz w:val="20"/>
          <w:szCs w:val="20"/>
        </w:rPr>
        <w:t xml:space="preserve"> for evaluating the achievement of this principle during the Contract Term. The prices of Services may decrease or increase </w:t>
      </w:r>
      <w:proofErr w:type="gramStart"/>
      <w:r w:rsidRPr="00B0631C">
        <w:rPr>
          <w:rFonts w:ascii="Arial" w:hAnsi="Arial" w:cs="Arial"/>
          <w:sz w:val="20"/>
          <w:szCs w:val="20"/>
        </w:rPr>
        <w:t>as a result of</w:t>
      </w:r>
      <w:proofErr w:type="gramEnd"/>
      <w:r w:rsidRPr="00B0631C">
        <w:rPr>
          <w:rFonts w:ascii="Arial" w:hAnsi="Arial" w:cs="Arial"/>
          <w:sz w:val="20"/>
          <w:szCs w:val="20"/>
        </w:rPr>
        <w:t xml:space="preserve"> a Benchmarking project.</w:t>
      </w:r>
      <w:r w:rsidR="00F02D15" w:rsidRPr="00B0631C">
        <w:rPr>
          <w:rFonts w:ascii="Arial" w:hAnsi="Arial" w:cs="Arial"/>
          <w:sz w:val="20"/>
          <w:szCs w:val="20"/>
        </w:rPr>
        <w:t xml:space="preserve"> </w:t>
      </w:r>
      <w:r w:rsidRPr="00B0631C">
        <w:rPr>
          <w:rFonts w:ascii="Arial" w:hAnsi="Arial" w:cs="Arial"/>
          <w:sz w:val="20"/>
          <w:szCs w:val="20"/>
        </w:rPr>
        <w:t>Benchmarking will be implemented according to the following principles:</w:t>
      </w:r>
    </w:p>
    <w:p w14:paraId="4C68F9DC" w14:textId="77777777" w:rsidR="00EC26EB" w:rsidRPr="00B0631C" w:rsidRDefault="00EC26EB" w:rsidP="00EC26EB">
      <w:pPr>
        <w:ind w:left="720" w:hanging="720"/>
        <w:rPr>
          <w:rFonts w:ascii="Arial" w:hAnsi="Arial" w:cs="Arial"/>
          <w:sz w:val="20"/>
          <w:szCs w:val="20"/>
        </w:rPr>
      </w:pPr>
    </w:p>
    <w:p w14:paraId="59301378" w14:textId="28DDE9C9" w:rsidR="000022ED" w:rsidRDefault="00E470A4" w:rsidP="0083242F">
      <w:r>
        <w:t xml:space="preserve">By providing 30 </w:t>
      </w:r>
      <w:proofErr w:type="spellStart"/>
      <w:r>
        <w:t>days notice</w:t>
      </w:r>
      <w:proofErr w:type="spellEnd"/>
      <w:r>
        <w:t xml:space="preserve"> to </w:t>
      </w:r>
      <w:proofErr w:type="spellStart"/>
      <w:proofErr w:type="gramStart"/>
      <w:r>
        <w:t>Accenture,client</w:t>
      </w:r>
      <w:proofErr w:type="spellEnd"/>
      <w:proofErr w:type="gramEnd"/>
      <w:r>
        <w:t xml:space="preserve">, during the Term, instruct the independent </w:t>
      </w:r>
      <w:proofErr w:type="spellStart"/>
      <w:r>
        <w:t>Benchmarker</w:t>
      </w:r>
      <w:proofErr w:type="spellEnd"/>
      <w:r>
        <w:t xml:space="preserve"> to separately carry out Benchmarking. The Benchmark Process may not be conducted until the expiry of the period of 24 months commencing on the Contract Effective Date. Thereafter the Services may not be subject to a Benchmark more than once every 12 </w:t>
      </w:r>
      <w:proofErr w:type="spellStart"/>
      <w:proofErr w:type="gramStart"/>
      <w:r>
        <w:t>months.The</w:t>
      </w:r>
      <w:proofErr w:type="spellEnd"/>
      <w:proofErr w:type="gramEnd"/>
      <w:r>
        <w:t xml:space="preserve"> Parties shall share the benchmarking costs incurred in participating in a Benchmark Process, pay an equal share of the Benchmark Charges and each co-operate with each other and with the </w:t>
      </w:r>
      <w:proofErr w:type="spellStart"/>
      <w:r>
        <w:t>Benchmarker</w:t>
      </w:r>
      <w:proofErr w:type="spellEnd"/>
      <w:r>
        <w:t xml:space="preserve"> in good faith in relation to each Benchmark, and neither Party shall impede the </w:t>
      </w:r>
      <w:proofErr w:type="spellStart"/>
      <w:r>
        <w:t>Benchmarker</w:t>
      </w:r>
      <w:proofErr w:type="spellEnd"/>
      <w:r>
        <w:t xml:space="preserve"> in carrying out a Benchmarking. If the Charges are equal to or less than the Fair Market Price, then the Charges shall be unaffected by the </w:t>
      </w:r>
      <w:proofErr w:type="spellStart"/>
      <w:r>
        <w:t>Benchmark.If</w:t>
      </w:r>
      <w:proofErr w:type="spellEnd"/>
      <w:r>
        <w:t xml:space="preserve"> the Benchmarking result indicates higher price, and  If Accenture does not provide such plan or implement such plan to reduce the Charges as required by this Section and the Parties cannot agree on an adjustment to the Charges through the informal dispute resolution, Client may, upon 30 days’ notice to Accenture and by paying applicable termination charges, terminate the applicable Service Agreement or the applicable Statement of Work.</w:t>
      </w:r>
    </w:p>
    <w:p w14:paraId="645E8ECC" w14:textId="1A990C97" w:rsidR="00E470A4" w:rsidRDefault="00E470A4" w:rsidP="0083242F"/>
    <w:p w14:paraId="7C84C695" w14:textId="0CC33825" w:rsidR="00E470A4" w:rsidRDefault="00E470A4" w:rsidP="0083242F"/>
    <w:p w14:paraId="384D9A37" w14:textId="1422015B" w:rsidR="00E470A4" w:rsidRDefault="00E470A4" w:rsidP="0083242F"/>
    <w:p w14:paraId="779ABD92" w14:textId="06678F1E" w:rsidR="00E470A4" w:rsidRDefault="00E470A4" w:rsidP="0083242F"/>
    <w:p w14:paraId="4DEA15CA" w14:textId="2852C073" w:rsidR="00E470A4" w:rsidRDefault="00E470A4" w:rsidP="0083242F"/>
    <w:p w14:paraId="09ADBBFF" w14:textId="6911CC4C" w:rsidR="00E470A4" w:rsidRDefault="00E470A4" w:rsidP="0083242F"/>
    <w:p w14:paraId="6AD77552" w14:textId="66BCB257" w:rsidR="00E470A4" w:rsidRDefault="00E470A4" w:rsidP="0083242F"/>
    <w:p w14:paraId="70128EA4" w14:textId="12F71E05" w:rsidR="00E470A4" w:rsidRDefault="00E470A4" w:rsidP="0083242F"/>
    <w:p w14:paraId="2D4763C9" w14:textId="26CBD1D0" w:rsidR="00E470A4" w:rsidRDefault="00E470A4" w:rsidP="0083242F"/>
    <w:p w14:paraId="743CF073" w14:textId="60E16E73" w:rsidR="00E470A4" w:rsidRDefault="00E470A4" w:rsidP="0083242F"/>
    <w:p w14:paraId="43572996" w14:textId="01E34A58" w:rsidR="00E470A4" w:rsidRDefault="00E470A4" w:rsidP="0083242F"/>
    <w:p w14:paraId="07A7C633" w14:textId="4A6B36CB" w:rsidR="00E470A4" w:rsidRDefault="00E470A4" w:rsidP="0083242F"/>
    <w:p w14:paraId="0E21F749" w14:textId="48186524" w:rsidR="00E470A4" w:rsidRDefault="00E470A4" w:rsidP="0083242F"/>
    <w:p w14:paraId="6AECE3B4" w14:textId="1CE85120" w:rsidR="00E470A4" w:rsidRDefault="00E470A4" w:rsidP="0083242F"/>
    <w:p w14:paraId="177CFF49" w14:textId="315A5203" w:rsidR="00E470A4" w:rsidRDefault="00E470A4" w:rsidP="0083242F"/>
    <w:p w14:paraId="7109034C" w14:textId="01D05C05" w:rsidR="00E470A4" w:rsidRDefault="00E470A4" w:rsidP="0083242F"/>
    <w:p w14:paraId="3166E463" w14:textId="53548920" w:rsidR="00E470A4" w:rsidRDefault="00E470A4" w:rsidP="0083242F"/>
    <w:p w14:paraId="6D1D7554" w14:textId="1E2AF627" w:rsidR="00E470A4" w:rsidRDefault="00E470A4" w:rsidP="0083242F"/>
    <w:p w14:paraId="7131F987" w14:textId="253E9533" w:rsidR="00E470A4" w:rsidRDefault="00E470A4" w:rsidP="0083242F"/>
    <w:p w14:paraId="6CEE8165" w14:textId="14E6DE8E" w:rsidR="00E470A4" w:rsidRDefault="00E470A4" w:rsidP="0083242F"/>
    <w:p w14:paraId="77F49F8F" w14:textId="7E9A3711" w:rsidR="00E470A4" w:rsidRDefault="00E470A4" w:rsidP="0083242F"/>
    <w:p w14:paraId="7D3F8CC5" w14:textId="0A085CAD" w:rsidR="00E470A4" w:rsidRDefault="00E470A4" w:rsidP="0083242F"/>
    <w:p w14:paraId="7DD81D1B" w14:textId="66E180DA" w:rsidR="00E470A4" w:rsidRDefault="00E470A4" w:rsidP="0083242F"/>
    <w:p w14:paraId="741928B3" w14:textId="043B3E63" w:rsidR="00E470A4" w:rsidRDefault="00E470A4" w:rsidP="0083242F"/>
    <w:p w14:paraId="6FD50A0B" w14:textId="5AEF3D08" w:rsidR="00E470A4" w:rsidRDefault="00E470A4" w:rsidP="0083242F"/>
    <w:p w14:paraId="2705519F" w14:textId="121901F4" w:rsidR="00E470A4" w:rsidRDefault="00E470A4" w:rsidP="0083242F"/>
    <w:p w14:paraId="646CA22A" w14:textId="36960BC3" w:rsidR="00E470A4" w:rsidRDefault="00E470A4" w:rsidP="0083242F"/>
    <w:p w14:paraId="354DFDE6" w14:textId="0C123407" w:rsidR="00E470A4" w:rsidRDefault="00E470A4" w:rsidP="0083242F"/>
    <w:p w14:paraId="3162B15B" w14:textId="323ACE78" w:rsidR="00E470A4" w:rsidRDefault="00E470A4" w:rsidP="0083242F"/>
    <w:p w14:paraId="150FA657" w14:textId="146D1BCB" w:rsidR="00E470A4" w:rsidRDefault="00E470A4" w:rsidP="0083242F"/>
    <w:p w14:paraId="38CFF976" w14:textId="77777777" w:rsidR="00E470A4" w:rsidRDefault="00E470A4" w:rsidP="0083242F">
      <w:pPr>
        <w:rPr>
          <w:rFonts w:ascii="Arial" w:hAnsi="Arial" w:cs="Arial"/>
          <w:sz w:val="20"/>
          <w:szCs w:val="20"/>
        </w:rPr>
      </w:pPr>
    </w:p>
    <w:p w14:paraId="49BB6D71" w14:textId="77777777" w:rsidR="000022ED" w:rsidRDefault="000022ED" w:rsidP="0083242F">
      <w:pPr>
        <w:rPr>
          <w:rFonts w:ascii="Arial" w:hAnsi="Arial" w:cs="Arial"/>
          <w:sz w:val="20"/>
          <w:szCs w:val="20"/>
        </w:rPr>
      </w:pPr>
    </w:p>
    <w:p w14:paraId="762E7AFF" w14:textId="5411CB91" w:rsidR="00FB3DC5" w:rsidRPr="0095378E" w:rsidRDefault="00FB3DC5" w:rsidP="0083242F">
      <w:pPr>
        <w:rPr>
          <w:rFonts w:ascii="Arial" w:hAnsi="Arial" w:cs="Arial"/>
          <w:b/>
          <w:sz w:val="20"/>
          <w:szCs w:val="20"/>
        </w:rPr>
      </w:pPr>
      <w:r w:rsidRPr="0095378E">
        <w:rPr>
          <w:rFonts w:ascii="Arial" w:hAnsi="Arial" w:cs="Arial"/>
          <w:b/>
          <w:sz w:val="20"/>
          <w:szCs w:val="20"/>
        </w:rPr>
        <w:t>EXECUTED AS AN AGREEMENT</w:t>
      </w:r>
      <w:r w:rsidRPr="0095378E">
        <w:rPr>
          <w:rFonts w:ascii="Arial" w:hAnsi="Arial" w:cs="Arial"/>
          <w:b/>
          <w:sz w:val="20"/>
          <w:szCs w:val="20"/>
        </w:rPr>
        <w:tab/>
      </w:r>
    </w:p>
    <w:p w14:paraId="70317F9F" w14:textId="77777777" w:rsidR="00FB3DC5" w:rsidRPr="0095378E" w:rsidRDefault="00FB3DC5" w:rsidP="0083242F">
      <w:pPr>
        <w:rPr>
          <w:rFonts w:ascii="Arial" w:hAnsi="Arial" w:cs="Arial"/>
          <w:sz w:val="20"/>
          <w:szCs w:val="20"/>
        </w:rPr>
      </w:pPr>
      <w:r w:rsidRPr="0095378E">
        <w:rPr>
          <w:rFonts w:ascii="Arial" w:hAnsi="Arial" w:cs="Arial"/>
          <w:sz w:val="20"/>
          <w:szCs w:val="20"/>
        </w:rPr>
        <w:tab/>
      </w:r>
      <w:r w:rsidRPr="0095378E">
        <w:rPr>
          <w:rFonts w:ascii="Arial" w:hAnsi="Arial" w:cs="Arial"/>
          <w:sz w:val="20"/>
          <w:szCs w:val="20"/>
        </w:rPr>
        <w:tab/>
      </w:r>
      <w:r w:rsidRPr="0095378E">
        <w:rPr>
          <w:rFonts w:ascii="Arial" w:hAnsi="Arial" w:cs="Arial"/>
          <w:sz w:val="20"/>
          <w:szCs w:val="20"/>
        </w:rPr>
        <w:tab/>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290"/>
        <w:gridCol w:w="2830"/>
        <w:gridCol w:w="360"/>
        <w:gridCol w:w="2985"/>
      </w:tblGrid>
      <w:tr w:rsidR="00FB3DC5" w:rsidRPr="0095378E" w14:paraId="2F33A51E" w14:textId="77777777" w:rsidTr="00642B41">
        <w:trPr>
          <w:trHeight w:val="540"/>
        </w:trPr>
        <w:tc>
          <w:tcPr>
            <w:tcW w:w="3600" w:type="dxa"/>
            <w:tcBorders>
              <w:top w:val="nil"/>
              <w:left w:val="nil"/>
              <w:bottom w:val="nil"/>
              <w:right w:val="nil"/>
            </w:tcBorders>
          </w:tcPr>
          <w:p w14:paraId="35F9E1AF" w14:textId="01EBE61C"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E53D83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019A36B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43276BB"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F01B2C2" w14:textId="77777777" w:rsidR="00FB3DC5" w:rsidRPr="0095378E" w:rsidRDefault="00FB3DC5" w:rsidP="0083242F">
            <w:pPr>
              <w:rPr>
                <w:rFonts w:ascii="Arial" w:hAnsi="Arial" w:cs="Arial"/>
                <w:sz w:val="20"/>
                <w:szCs w:val="20"/>
              </w:rPr>
            </w:pPr>
          </w:p>
        </w:tc>
      </w:tr>
      <w:tr w:rsidR="00FB3DC5" w:rsidRPr="0095378E" w14:paraId="3DC7C96D" w14:textId="77777777" w:rsidTr="00642B41">
        <w:trPr>
          <w:trHeight w:val="540"/>
        </w:trPr>
        <w:tc>
          <w:tcPr>
            <w:tcW w:w="3600" w:type="dxa"/>
            <w:tcBorders>
              <w:top w:val="nil"/>
              <w:left w:val="nil"/>
              <w:bottom w:val="nil"/>
              <w:right w:val="nil"/>
            </w:tcBorders>
          </w:tcPr>
          <w:p w14:paraId="6B5229AA" w14:textId="51E7718D"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A1560AF"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312AF23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79AFD3F"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6FF24ED9" w14:textId="77777777" w:rsidR="00FB3DC5" w:rsidRPr="0095378E" w:rsidRDefault="00FB3DC5" w:rsidP="0083242F">
            <w:pPr>
              <w:rPr>
                <w:rFonts w:ascii="Arial" w:hAnsi="Arial" w:cs="Arial"/>
                <w:sz w:val="20"/>
                <w:szCs w:val="20"/>
              </w:rPr>
            </w:pPr>
          </w:p>
        </w:tc>
      </w:tr>
      <w:tr w:rsidR="00FB3DC5" w:rsidRPr="0095378E" w14:paraId="11EF57D5" w14:textId="77777777" w:rsidTr="00642B41">
        <w:trPr>
          <w:trHeight w:val="540"/>
        </w:trPr>
        <w:tc>
          <w:tcPr>
            <w:tcW w:w="3600" w:type="dxa"/>
            <w:tcBorders>
              <w:top w:val="nil"/>
              <w:left w:val="nil"/>
              <w:bottom w:val="nil"/>
              <w:right w:val="nil"/>
            </w:tcBorders>
          </w:tcPr>
          <w:p w14:paraId="34873855" w14:textId="36FBFC9A"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288F7A2"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B90EB21"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21990C55"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077AED54"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1F843C0A" w14:textId="77777777" w:rsidTr="00642B41">
        <w:trPr>
          <w:trHeight w:val="540"/>
        </w:trPr>
        <w:tc>
          <w:tcPr>
            <w:tcW w:w="3600" w:type="dxa"/>
            <w:tcBorders>
              <w:top w:val="nil"/>
              <w:left w:val="nil"/>
              <w:right w:val="nil"/>
            </w:tcBorders>
          </w:tcPr>
          <w:p w14:paraId="26092F37"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49652A98"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91FEC59"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BAF81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7CC3117" w14:textId="77777777" w:rsidR="00FB3DC5" w:rsidRPr="0095378E" w:rsidRDefault="00FB3DC5" w:rsidP="0083242F">
            <w:pPr>
              <w:rPr>
                <w:rFonts w:ascii="Arial" w:hAnsi="Arial" w:cs="Arial"/>
                <w:sz w:val="20"/>
                <w:szCs w:val="20"/>
              </w:rPr>
            </w:pPr>
          </w:p>
        </w:tc>
      </w:tr>
      <w:tr w:rsidR="00FB3DC5" w:rsidRPr="0095378E" w14:paraId="13DD2607" w14:textId="77777777" w:rsidTr="00642B41">
        <w:trPr>
          <w:trHeight w:val="540"/>
        </w:trPr>
        <w:tc>
          <w:tcPr>
            <w:tcW w:w="3600" w:type="dxa"/>
            <w:tcBorders>
              <w:left w:val="nil"/>
              <w:right w:val="nil"/>
            </w:tcBorders>
          </w:tcPr>
          <w:p w14:paraId="2F0008B3"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2F5A964B"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14477D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AB73119"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0E387C9" w14:textId="77777777" w:rsidR="00FB3DC5" w:rsidRPr="0095378E" w:rsidRDefault="00FB3DC5" w:rsidP="0083242F">
            <w:pPr>
              <w:rPr>
                <w:rFonts w:ascii="Arial" w:hAnsi="Arial" w:cs="Arial"/>
                <w:sz w:val="20"/>
                <w:szCs w:val="20"/>
              </w:rPr>
            </w:pPr>
          </w:p>
        </w:tc>
      </w:tr>
      <w:tr w:rsidR="00FB3DC5" w:rsidRPr="0095378E" w14:paraId="3DCD6F2A" w14:textId="77777777" w:rsidTr="00642B41">
        <w:trPr>
          <w:trHeight w:val="540"/>
        </w:trPr>
        <w:tc>
          <w:tcPr>
            <w:tcW w:w="3600" w:type="dxa"/>
            <w:tcBorders>
              <w:left w:val="nil"/>
              <w:right w:val="nil"/>
            </w:tcBorders>
          </w:tcPr>
          <w:p w14:paraId="2608A59F"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34C69EC0"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42C50B5C"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C519992"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17D4505" w14:textId="77777777" w:rsidR="00FB3DC5" w:rsidRPr="0095378E" w:rsidRDefault="00FB3DC5" w:rsidP="0083242F">
            <w:pPr>
              <w:rPr>
                <w:rFonts w:ascii="Arial" w:hAnsi="Arial" w:cs="Arial"/>
                <w:sz w:val="20"/>
                <w:szCs w:val="20"/>
              </w:rPr>
            </w:pPr>
          </w:p>
        </w:tc>
      </w:tr>
      <w:tr w:rsidR="00FB3DC5" w:rsidRPr="0095378E" w14:paraId="109DEF79" w14:textId="77777777" w:rsidTr="00642B41">
        <w:trPr>
          <w:trHeight w:val="540"/>
        </w:trPr>
        <w:tc>
          <w:tcPr>
            <w:tcW w:w="3600" w:type="dxa"/>
            <w:tcBorders>
              <w:left w:val="nil"/>
              <w:right w:val="nil"/>
            </w:tcBorders>
          </w:tcPr>
          <w:p w14:paraId="0D2E6764"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4841310F"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0803DC1A"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71F8825"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2FB6BDD9" w14:textId="77777777" w:rsidR="00FB3DC5" w:rsidRPr="0095378E" w:rsidRDefault="00FB3DC5" w:rsidP="0083242F">
            <w:pPr>
              <w:rPr>
                <w:rFonts w:ascii="Arial" w:hAnsi="Arial" w:cs="Arial"/>
                <w:sz w:val="20"/>
                <w:szCs w:val="20"/>
              </w:rPr>
            </w:pPr>
          </w:p>
        </w:tc>
      </w:tr>
      <w:tr w:rsidR="00FB3DC5" w:rsidRPr="0095378E" w14:paraId="74B63E9D" w14:textId="77777777" w:rsidTr="00642B41">
        <w:trPr>
          <w:trHeight w:val="540"/>
        </w:trPr>
        <w:tc>
          <w:tcPr>
            <w:tcW w:w="3600" w:type="dxa"/>
            <w:tcBorders>
              <w:left w:val="nil"/>
              <w:bottom w:val="nil"/>
              <w:right w:val="nil"/>
            </w:tcBorders>
          </w:tcPr>
          <w:p w14:paraId="15F8ACEE" w14:textId="77777777" w:rsidR="00FB3DC5" w:rsidRPr="0095378E" w:rsidRDefault="00FB3DC5"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000EF43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8BC9077"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54FF09EF"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2D0218" w14:textId="77777777" w:rsidR="00FB3DC5" w:rsidRPr="0095378E" w:rsidRDefault="00FB3DC5" w:rsidP="0083242F">
            <w:pPr>
              <w:rPr>
                <w:rFonts w:ascii="Arial" w:hAnsi="Arial" w:cs="Arial"/>
                <w:sz w:val="20"/>
                <w:szCs w:val="20"/>
              </w:rPr>
            </w:pPr>
          </w:p>
        </w:tc>
      </w:tr>
      <w:tr w:rsidR="00FB3DC5" w:rsidRPr="0095378E" w14:paraId="33906D67" w14:textId="77777777" w:rsidTr="00642B41">
        <w:trPr>
          <w:trHeight w:val="540"/>
        </w:trPr>
        <w:tc>
          <w:tcPr>
            <w:tcW w:w="3600" w:type="dxa"/>
            <w:tcBorders>
              <w:top w:val="nil"/>
              <w:left w:val="nil"/>
              <w:bottom w:val="nil"/>
              <w:right w:val="nil"/>
            </w:tcBorders>
          </w:tcPr>
          <w:p w14:paraId="0E8CFC75" w14:textId="77777777" w:rsidR="00FB3DC5" w:rsidRPr="0095378E" w:rsidRDefault="00FB3DC5" w:rsidP="0083242F">
            <w:pPr>
              <w:rPr>
                <w:rFonts w:ascii="Arial" w:hAnsi="Arial" w:cs="Arial"/>
                <w:sz w:val="20"/>
                <w:szCs w:val="20"/>
              </w:rPr>
            </w:pPr>
          </w:p>
          <w:p w14:paraId="51BDCBE0" w14:textId="77777777" w:rsidR="00FB3DC5" w:rsidRPr="0095378E" w:rsidRDefault="00FB3DC5" w:rsidP="0083242F">
            <w:pPr>
              <w:rPr>
                <w:rFonts w:ascii="Arial" w:hAnsi="Arial" w:cs="Arial"/>
                <w:sz w:val="20"/>
                <w:szCs w:val="20"/>
              </w:rPr>
            </w:pPr>
          </w:p>
        </w:tc>
        <w:tc>
          <w:tcPr>
            <w:tcW w:w="290" w:type="dxa"/>
            <w:tcBorders>
              <w:top w:val="nil"/>
              <w:left w:val="nil"/>
              <w:bottom w:val="nil"/>
              <w:right w:val="nil"/>
            </w:tcBorders>
          </w:tcPr>
          <w:p w14:paraId="79433321"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20D624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767F861E"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15492EAD" w14:textId="77777777" w:rsidR="00FB3DC5" w:rsidRPr="0095378E" w:rsidRDefault="00FB3DC5" w:rsidP="0083242F">
            <w:pPr>
              <w:rPr>
                <w:rFonts w:ascii="Arial" w:hAnsi="Arial" w:cs="Arial"/>
                <w:sz w:val="20"/>
                <w:szCs w:val="20"/>
              </w:rPr>
            </w:pPr>
          </w:p>
        </w:tc>
      </w:tr>
      <w:tr w:rsidR="00FB3DC5" w:rsidRPr="0095378E" w14:paraId="0D2515EE" w14:textId="77777777" w:rsidTr="00642B41">
        <w:trPr>
          <w:trHeight w:val="540"/>
        </w:trPr>
        <w:tc>
          <w:tcPr>
            <w:tcW w:w="3600" w:type="dxa"/>
            <w:tcBorders>
              <w:top w:val="nil"/>
              <w:left w:val="nil"/>
              <w:bottom w:val="nil"/>
              <w:right w:val="nil"/>
            </w:tcBorders>
          </w:tcPr>
          <w:p w14:paraId="46C1D7FE" w14:textId="77777777" w:rsidR="00FB3DC5" w:rsidRPr="0095378E" w:rsidRDefault="00FB3DC5" w:rsidP="0083242F">
            <w:pPr>
              <w:rPr>
                <w:rFonts w:ascii="Arial" w:hAnsi="Arial" w:cs="Arial"/>
                <w:sz w:val="20"/>
                <w:szCs w:val="20"/>
              </w:rPr>
            </w:pPr>
            <w:r w:rsidRPr="0095378E">
              <w:rPr>
                <w:rFonts w:ascii="Arial" w:hAnsi="Arial" w:cs="Arial"/>
                <w:b/>
                <w:sz w:val="20"/>
                <w:szCs w:val="20"/>
              </w:rPr>
              <w:t>SIGNED</w:t>
            </w:r>
            <w:r w:rsidRPr="0095378E">
              <w:rPr>
                <w:rFonts w:ascii="Arial" w:hAnsi="Arial" w:cs="Arial"/>
                <w:sz w:val="20"/>
                <w:szCs w:val="20"/>
              </w:rPr>
              <w:t xml:space="preserve"> for and on behalf of</w:t>
            </w:r>
          </w:p>
        </w:tc>
        <w:tc>
          <w:tcPr>
            <w:tcW w:w="290" w:type="dxa"/>
            <w:tcBorders>
              <w:top w:val="nil"/>
              <w:left w:val="nil"/>
              <w:bottom w:val="nil"/>
              <w:right w:val="nil"/>
            </w:tcBorders>
          </w:tcPr>
          <w:p w14:paraId="1588015E"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bottom w:val="nil"/>
              <w:right w:val="nil"/>
            </w:tcBorders>
          </w:tcPr>
          <w:p w14:paraId="1DA941A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1494B1D"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73D35306" w14:textId="77777777" w:rsidR="00FB3DC5" w:rsidRPr="0095378E" w:rsidRDefault="00FB3DC5" w:rsidP="0083242F">
            <w:pPr>
              <w:rPr>
                <w:rFonts w:ascii="Arial" w:hAnsi="Arial" w:cs="Arial"/>
                <w:sz w:val="20"/>
                <w:szCs w:val="20"/>
              </w:rPr>
            </w:pPr>
          </w:p>
        </w:tc>
      </w:tr>
      <w:tr w:rsidR="00FB3DC5" w:rsidRPr="0095378E" w14:paraId="40630AEC" w14:textId="77777777" w:rsidTr="00642B41">
        <w:trPr>
          <w:trHeight w:val="540"/>
        </w:trPr>
        <w:tc>
          <w:tcPr>
            <w:tcW w:w="3600" w:type="dxa"/>
            <w:tcBorders>
              <w:top w:val="nil"/>
              <w:left w:val="nil"/>
              <w:bottom w:val="nil"/>
              <w:right w:val="nil"/>
            </w:tcBorders>
          </w:tcPr>
          <w:p w14:paraId="62C6F724" w14:textId="77777777" w:rsidR="00FB3DC5" w:rsidRPr="0095378E" w:rsidRDefault="00FB3DC5" w:rsidP="0083242F">
            <w:pPr>
              <w:rPr>
                <w:rFonts w:ascii="Arial" w:hAnsi="Arial" w:cs="Arial"/>
                <w:sz w:val="20"/>
                <w:szCs w:val="20"/>
              </w:rPr>
            </w:pPr>
            <w:r w:rsidRPr="0095378E">
              <w:rPr>
                <w:rFonts w:ascii="Arial" w:hAnsi="Arial" w:cs="Arial"/>
                <w:sz w:val="20"/>
                <w:szCs w:val="20"/>
              </w:rPr>
              <w:t>Accenture Australia</w:t>
            </w:r>
            <w:r w:rsidR="00392C0D" w:rsidRPr="0095378E">
              <w:rPr>
                <w:rFonts w:ascii="Arial" w:hAnsi="Arial" w:cs="Arial"/>
                <w:sz w:val="20"/>
                <w:szCs w:val="20"/>
              </w:rPr>
              <w:t xml:space="preserve"> Pty</w:t>
            </w:r>
            <w:r w:rsidRPr="0095378E">
              <w:rPr>
                <w:rFonts w:ascii="Arial" w:hAnsi="Arial" w:cs="Arial"/>
                <w:sz w:val="20"/>
                <w:szCs w:val="20"/>
              </w:rPr>
              <w:t xml:space="preserve"> Limited</w:t>
            </w:r>
          </w:p>
        </w:tc>
        <w:tc>
          <w:tcPr>
            <w:tcW w:w="290" w:type="dxa"/>
            <w:tcBorders>
              <w:top w:val="nil"/>
              <w:left w:val="nil"/>
              <w:bottom w:val="nil"/>
              <w:right w:val="nil"/>
            </w:tcBorders>
          </w:tcPr>
          <w:p w14:paraId="06041C50"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top w:val="nil"/>
              <w:left w:val="nil"/>
              <w:right w:val="nil"/>
            </w:tcBorders>
          </w:tcPr>
          <w:p w14:paraId="66BEE2A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440B2133" w14:textId="77777777" w:rsidR="00FB3DC5" w:rsidRPr="0095378E" w:rsidRDefault="00FB3DC5" w:rsidP="0083242F">
            <w:pPr>
              <w:rPr>
                <w:rFonts w:ascii="Arial" w:hAnsi="Arial" w:cs="Arial"/>
                <w:sz w:val="20"/>
                <w:szCs w:val="20"/>
              </w:rPr>
            </w:pPr>
          </w:p>
        </w:tc>
        <w:tc>
          <w:tcPr>
            <w:tcW w:w="2985" w:type="dxa"/>
            <w:tcBorders>
              <w:top w:val="nil"/>
              <w:left w:val="nil"/>
              <w:right w:val="nil"/>
            </w:tcBorders>
          </w:tcPr>
          <w:p w14:paraId="7A058242" w14:textId="77777777" w:rsidR="00FB3DC5" w:rsidRPr="0095378E" w:rsidRDefault="00FB3DC5" w:rsidP="0083242F">
            <w:pPr>
              <w:rPr>
                <w:rFonts w:ascii="Arial" w:hAnsi="Arial" w:cs="Arial"/>
                <w:sz w:val="20"/>
                <w:szCs w:val="20"/>
              </w:rPr>
            </w:pPr>
          </w:p>
        </w:tc>
      </w:tr>
      <w:tr w:rsidR="00FB3DC5" w:rsidRPr="0095378E" w14:paraId="54E3F8DB" w14:textId="77777777" w:rsidTr="00642B41">
        <w:trPr>
          <w:trHeight w:val="540"/>
        </w:trPr>
        <w:tc>
          <w:tcPr>
            <w:tcW w:w="3600" w:type="dxa"/>
            <w:tcBorders>
              <w:top w:val="nil"/>
              <w:left w:val="nil"/>
              <w:right w:val="nil"/>
            </w:tcBorders>
          </w:tcPr>
          <w:p w14:paraId="32A6DDC5" w14:textId="77777777" w:rsidR="00FB3DC5" w:rsidRPr="0095378E" w:rsidRDefault="00FB3DC5" w:rsidP="0083242F">
            <w:pPr>
              <w:rPr>
                <w:rFonts w:ascii="Arial" w:hAnsi="Arial" w:cs="Arial"/>
                <w:sz w:val="20"/>
                <w:szCs w:val="20"/>
              </w:rPr>
            </w:pPr>
            <w:r w:rsidRPr="0095378E">
              <w:rPr>
                <w:rFonts w:ascii="Arial" w:hAnsi="Arial" w:cs="Arial"/>
                <w:sz w:val="20"/>
                <w:szCs w:val="20"/>
              </w:rPr>
              <w:t>In the presence of</w:t>
            </w:r>
          </w:p>
        </w:tc>
        <w:tc>
          <w:tcPr>
            <w:tcW w:w="290" w:type="dxa"/>
            <w:tcBorders>
              <w:top w:val="nil"/>
              <w:left w:val="nil"/>
              <w:bottom w:val="nil"/>
              <w:right w:val="nil"/>
            </w:tcBorders>
          </w:tcPr>
          <w:p w14:paraId="4696A6D5" w14:textId="77777777" w:rsidR="00FB3DC5" w:rsidRPr="0095378E" w:rsidRDefault="00FB3DC5" w:rsidP="0083242F">
            <w:pPr>
              <w:rPr>
                <w:rFonts w:ascii="Arial" w:hAnsi="Arial" w:cs="Arial"/>
                <w:sz w:val="20"/>
                <w:szCs w:val="20"/>
              </w:rPr>
            </w:pPr>
            <w:r w:rsidRPr="0095378E">
              <w:rPr>
                <w:rFonts w:ascii="Arial" w:hAnsi="Arial" w:cs="Arial"/>
                <w:sz w:val="20"/>
                <w:szCs w:val="20"/>
              </w:rPr>
              <w:t>)</w:t>
            </w:r>
          </w:p>
        </w:tc>
        <w:tc>
          <w:tcPr>
            <w:tcW w:w="2830" w:type="dxa"/>
            <w:tcBorders>
              <w:left w:val="nil"/>
              <w:bottom w:val="nil"/>
              <w:right w:val="nil"/>
            </w:tcBorders>
          </w:tcPr>
          <w:p w14:paraId="1C8B122C" w14:textId="77777777" w:rsidR="00FB3DC5" w:rsidRPr="0095378E" w:rsidRDefault="00FB3DC5" w:rsidP="0083242F">
            <w:pPr>
              <w:rPr>
                <w:rFonts w:ascii="Arial" w:hAnsi="Arial" w:cs="Arial"/>
                <w:sz w:val="20"/>
                <w:szCs w:val="20"/>
              </w:rPr>
            </w:pPr>
            <w:r w:rsidRPr="0095378E">
              <w:rPr>
                <w:rFonts w:ascii="Arial" w:hAnsi="Arial" w:cs="Arial"/>
                <w:sz w:val="20"/>
                <w:szCs w:val="20"/>
              </w:rPr>
              <w:t>Authorised Signatory</w:t>
            </w:r>
          </w:p>
        </w:tc>
        <w:tc>
          <w:tcPr>
            <w:tcW w:w="360" w:type="dxa"/>
            <w:tcBorders>
              <w:top w:val="nil"/>
              <w:left w:val="nil"/>
              <w:bottom w:val="nil"/>
              <w:right w:val="nil"/>
            </w:tcBorders>
          </w:tcPr>
          <w:p w14:paraId="1E44DED4" w14:textId="77777777" w:rsidR="00FB3DC5" w:rsidRPr="0095378E" w:rsidRDefault="00FB3DC5" w:rsidP="0083242F">
            <w:pPr>
              <w:rPr>
                <w:rFonts w:ascii="Arial" w:hAnsi="Arial" w:cs="Arial"/>
                <w:sz w:val="20"/>
                <w:szCs w:val="20"/>
              </w:rPr>
            </w:pPr>
          </w:p>
        </w:tc>
        <w:tc>
          <w:tcPr>
            <w:tcW w:w="2985" w:type="dxa"/>
            <w:tcBorders>
              <w:left w:val="nil"/>
              <w:bottom w:val="nil"/>
              <w:right w:val="nil"/>
            </w:tcBorders>
          </w:tcPr>
          <w:p w14:paraId="5325315F" w14:textId="77777777" w:rsidR="00FB3DC5" w:rsidRPr="0095378E" w:rsidRDefault="00FB3DC5" w:rsidP="0083242F">
            <w:pPr>
              <w:rPr>
                <w:rFonts w:ascii="Arial" w:hAnsi="Arial" w:cs="Arial"/>
                <w:sz w:val="20"/>
                <w:szCs w:val="20"/>
              </w:rPr>
            </w:pPr>
            <w:r w:rsidRPr="0095378E">
              <w:rPr>
                <w:rFonts w:ascii="Arial" w:hAnsi="Arial" w:cs="Arial"/>
                <w:sz w:val="20"/>
                <w:szCs w:val="20"/>
              </w:rPr>
              <w:t>Name of Authorised Signatory</w:t>
            </w:r>
          </w:p>
        </w:tc>
      </w:tr>
      <w:tr w:rsidR="00FB3DC5" w:rsidRPr="0095378E" w14:paraId="70D2C85C" w14:textId="77777777" w:rsidTr="00642B41">
        <w:trPr>
          <w:trHeight w:val="540"/>
        </w:trPr>
        <w:tc>
          <w:tcPr>
            <w:tcW w:w="3600" w:type="dxa"/>
            <w:tcBorders>
              <w:left w:val="nil"/>
              <w:right w:val="nil"/>
            </w:tcBorders>
          </w:tcPr>
          <w:p w14:paraId="48CEC040" w14:textId="77777777" w:rsidR="00FB3DC5" w:rsidRPr="0095378E" w:rsidRDefault="00FB3DC5" w:rsidP="0083242F">
            <w:pPr>
              <w:rPr>
                <w:rFonts w:ascii="Arial" w:hAnsi="Arial" w:cs="Arial"/>
                <w:sz w:val="20"/>
                <w:szCs w:val="20"/>
              </w:rPr>
            </w:pPr>
            <w:r w:rsidRPr="0095378E">
              <w:rPr>
                <w:rFonts w:ascii="Arial" w:hAnsi="Arial" w:cs="Arial"/>
                <w:sz w:val="20"/>
                <w:szCs w:val="20"/>
              </w:rPr>
              <w:t>Witness signature</w:t>
            </w:r>
          </w:p>
        </w:tc>
        <w:tc>
          <w:tcPr>
            <w:tcW w:w="290" w:type="dxa"/>
            <w:tcBorders>
              <w:top w:val="nil"/>
              <w:left w:val="nil"/>
              <w:bottom w:val="nil"/>
              <w:right w:val="nil"/>
            </w:tcBorders>
          </w:tcPr>
          <w:p w14:paraId="3EB23729"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55FAE68D"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156B9414"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B1C8979" w14:textId="77777777" w:rsidR="00FB3DC5" w:rsidRPr="0095378E" w:rsidRDefault="00FB3DC5" w:rsidP="0083242F">
            <w:pPr>
              <w:rPr>
                <w:rFonts w:ascii="Arial" w:hAnsi="Arial" w:cs="Arial"/>
                <w:sz w:val="20"/>
                <w:szCs w:val="20"/>
              </w:rPr>
            </w:pPr>
          </w:p>
        </w:tc>
      </w:tr>
      <w:tr w:rsidR="00FB3DC5" w:rsidRPr="0095378E" w14:paraId="3CDD2302" w14:textId="77777777" w:rsidTr="00642B41">
        <w:trPr>
          <w:trHeight w:val="540"/>
        </w:trPr>
        <w:tc>
          <w:tcPr>
            <w:tcW w:w="3600" w:type="dxa"/>
            <w:tcBorders>
              <w:left w:val="nil"/>
              <w:right w:val="nil"/>
            </w:tcBorders>
          </w:tcPr>
          <w:p w14:paraId="615D76B8" w14:textId="77777777" w:rsidR="00FB3DC5" w:rsidRPr="0095378E" w:rsidRDefault="00FB3DC5" w:rsidP="0083242F">
            <w:pPr>
              <w:rPr>
                <w:rFonts w:ascii="Arial" w:hAnsi="Arial" w:cs="Arial"/>
                <w:sz w:val="20"/>
                <w:szCs w:val="20"/>
              </w:rPr>
            </w:pPr>
            <w:r w:rsidRPr="0095378E">
              <w:rPr>
                <w:rFonts w:ascii="Arial" w:hAnsi="Arial" w:cs="Arial"/>
                <w:sz w:val="20"/>
                <w:szCs w:val="20"/>
              </w:rPr>
              <w:t>Full Name</w:t>
            </w:r>
          </w:p>
        </w:tc>
        <w:tc>
          <w:tcPr>
            <w:tcW w:w="290" w:type="dxa"/>
            <w:tcBorders>
              <w:top w:val="nil"/>
              <w:left w:val="nil"/>
              <w:bottom w:val="nil"/>
              <w:right w:val="nil"/>
            </w:tcBorders>
          </w:tcPr>
          <w:p w14:paraId="59A05014"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762CE3EE"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33312B6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005AF7B2" w14:textId="77777777" w:rsidR="00FB3DC5" w:rsidRPr="0095378E" w:rsidRDefault="00FB3DC5" w:rsidP="0083242F">
            <w:pPr>
              <w:rPr>
                <w:rFonts w:ascii="Arial" w:hAnsi="Arial" w:cs="Arial"/>
                <w:sz w:val="20"/>
                <w:szCs w:val="20"/>
              </w:rPr>
            </w:pPr>
          </w:p>
        </w:tc>
      </w:tr>
      <w:tr w:rsidR="00FB3DC5" w:rsidRPr="0095378E" w14:paraId="015045D5" w14:textId="77777777" w:rsidTr="00642B41">
        <w:trPr>
          <w:trHeight w:val="540"/>
        </w:trPr>
        <w:tc>
          <w:tcPr>
            <w:tcW w:w="3600" w:type="dxa"/>
            <w:tcBorders>
              <w:left w:val="nil"/>
              <w:right w:val="nil"/>
            </w:tcBorders>
          </w:tcPr>
          <w:p w14:paraId="0A94D82D" w14:textId="77777777" w:rsidR="00FB3DC5" w:rsidRPr="0095378E" w:rsidRDefault="00FB3DC5" w:rsidP="0083242F">
            <w:pPr>
              <w:rPr>
                <w:rFonts w:ascii="Arial" w:hAnsi="Arial" w:cs="Arial"/>
                <w:sz w:val="20"/>
                <w:szCs w:val="20"/>
              </w:rPr>
            </w:pPr>
            <w:r w:rsidRPr="0095378E">
              <w:rPr>
                <w:rFonts w:ascii="Arial" w:hAnsi="Arial" w:cs="Arial"/>
                <w:sz w:val="20"/>
                <w:szCs w:val="20"/>
              </w:rPr>
              <w:t>Address</w:t>
            </w:r>
          </w:p>
        </w:tc>
        <w:tc>
          <w:tcPr>
            <w:tcW w:w="290" w:type="dxa"/>
            <w:tcBorders>
              <w:top w:val="nil"/>
              <w:left w:val="nil"/>
              <w:bottom w:val="nil"/>
              <w:right w:val="nil"/>
            </w:tcBorders>
          </w:tcPr>
          <w:p w14:paraId="0B35ED0D"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2ED3AFC4"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0A0AB3D8"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57A21D70" w14:textId="77777777" w:rsidR="00FB3DC5" w:rsidRPr="0095378E" w:rsidRDefault="00FB3DC5" w:rsidP="0083242F">
            <w:pPr>
              <w:rPr>
                <w:rFonts w:ascii="Arial" w:hAnsi="Arial" w:cs="Arial"/>
                <w:sz w:val="20"/>
                <w:szCs w:val="20"/>
              </w:rPr>
            </w:pPr>
          </w:p>
        </w:tc>
      </w:tr>
      <w:tr w:rsidR="00FB3DC5" w:rsidRPr="0095378E" w14:paraId="5E83ADDE" w14:textId="77777777" w:rsidTr="00642B41">
        <w:trPr>
          <w:trHeight w:val="540"/>
        </w:trPr>
        <w:tc>
          <w:tcPr>
            <w:tcW w:w="3600" w:type="dxa"/>
            <w:tcBorders>
              <w:left w:val="nil"/>
              <w:bottom w:val="nil"/>
              <w:right w:val="nil"/>
            </w:tcBorders>
          </w:tcPr>
          <w:p w14:paraId="7F939E51" w14:textId="77777777" w:rsidR="00FB3DC5" w:rsidRPr="0095378E" w:rsidRDefault="00905C98" w:rsidP="0083242F">
            <w:pPr>
              <w:rPr>
                <w:rFonts w:ascii="Arial" w:hAnsi="Arial" w:cs="Arial"/>
                <w:sz w:val="20"/>
                <w:szCs w:val="20"/>
              </w:rPr>
            </w:pPr>
            <w:r w:rsidRPr="0095378E">
              <w:rPr>
                <w:rFonts w:ascii="Arial" w:hAnsi="Arial" w:cs="Arial"/>
                <w:sz w:val="20"/>
                <w:szCs w:val="20"/>
              </w:rPr>
              <w:t>Occupation</w:t>
            </w:r>
          </w:p>
        </w:tc>
        <w:tc>
          <w:tcPr>
            <w:tcW w:w="290" w:type="dxa"/>
            <w:tcBorders>
              <w:top w:val="nil"/>
              <w:left w:val="nil"/>
              <w:bottom w:val="nil"/>
              <w:right w:val="nil"/>
            </w:tcBorders>
          </w:tcPr>
          <w:p w14:paraId="5D2D947E" w14:textId="77777777" w:rsidR="00FB3DC5" w:rsidRPr="0095378E" w:rsidRDefault="00FB3DC5" w:rsidP="0083242F">
            <w:pPr>
              <w:rPr>
                <w:rFonts w:ascii="Arial" w:hAnsi="Arial" w:cs="Arial"/>
                <w:sz w:val="20"/>
                <w:szCs w:val="20"/>
              </w:rPr>
            </w:pPr>
          </w:p>
        </w:tc>
        <w:tc>
          <w:tcPr>
            <w:tcW w:w="2830" w:type="dxa"/>
            <w:tcBorders>
              <w:top w:val="nil"/>
              <w:left w:val="nil"/>
              <w:bottom w:val="nil"/>
              <w:right w:val="nil"/>
            </w:tcBorders>
          </w:tcPr>
          <w:p w14:paraId="38A68FF3" w14:textId="77777777" w:rsidR="00FB3DC5" w:rsidRPr="0095378E" w:rsidRDefault="00FB3DC5" w:rsidP="0083242F">
            <w:pPr>
              <w:rPr>
                <w:rFonts w:ascii="Arial" w:hAnsi="Arial" w:cs="Arial"/>
                <w:sz w:val="20"/>
                <w:szCs w:val="20"/>
              </w:rPr>
            </w:pPr>
          </w:p>
        </w:tc>
        <w:tc>
          <w:tcPr>
            <w:tcW w:w="360" w:type="dxa"/>
            <w:tcBorders>
              <w:top w:val="nil"/>
              <w:left w:val="nil"/>
              <w:bottom w:val="nil"/>
              <w:right w:val="nil"/>
            </w:tcBorders>
          </w:tcPr>
          <w:p w14:paraId="68ED1F83" w14:textId="77777777" w:rsidR="00FB3DC5" w:rsidRPr="0095378E" w:rsidRDefault="00FB3DC5" w:rsidP="0083242F">
            <w:pPr>
              <w:rPr>
                <w:rFonts w:ascii="Arial" w:hAnsi="Arial" w:cs="Arial"/>
                <w:sz w:val="20"/>
                <w:szCs w:val="20"/>
              </w:rPr>
            </w:pPr>
          </w:p>
        </w:tc>
        <w:tc>
          <w:tcPr>
            <w:tcW w:w="2985" w:type="dxa"/>
            <w:tcBorders>
              <w:top w:val="nil"/>
              <w:left w:val="nil"/>
              <w:bottom w:val="nil"/>
              <w:right w:val="nil"/>
            </w:tcBorders>
          </w:tcPr>
          <w:p w14:paraId="6BDED44E" w14:textId="77777777" w:rsidR="00FB3DC5" w:rsidRPr="0095378E" w:rsidRDefault="00FB3DC5" w:rsidP="0083242F">
            <w:pPr>
              <w:rPr>
                <w:rFonts w:ascii="Arial" w:hAnsi="Arial" w:cs="Arial"/>
                <w:sz w:val="20"/>
                <w:szCs w:val="20"/>
              </w:rPr>
            </w:pPr>
          </w:p>
        </w:tc>
      </w:tr>
    </w:tbl>
    <w:p w14:paraId="7CB20F76" w14:textId="77777777" w:rsidR="0060759D" w:rsidRPr="0095378E" w:rsidRDefault="0060759D" w:rsidP="00905C98">
      <w:pPr>
        <w:widowControl w:val="0"/>
        <w:rPr>
          <w:rFonts w:ascii="Arial" w:hAnsi="Arial" w:cs="Arial"/>
          <w:sz w:val="20"/>
          <w:szCs w:val="20"/>
          <w:lang w:val="en-US"/>
        </w:rPr>
      </w:pPr>
    </w:p>
    <w:sectPr w:rsidR="0060759D" w:rsidRPr="0095378E" w:rsidSect="00494A14">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E7431" w14:textId="77777777" w:rsidR="00757774" w:rsidRDefault="00757774" w:rsidP="0083242F">
      <w:r>
        <w:separator/>
      </w:r>
    </w:p>
    <w:p w14:paraId="0A3C51AC" w14:textId="77777777" w:rsidR="00757774" w:rsidRDefault="00757774" w:rsidP="0083242F"/>
    <w:p w14:paraId="4715ED1B" w14:textId="77777777" w:rsidR="00757774" w:rsidRDefault="00757774"/>
  </w:endnote>
  <w:endnote w:type="continuationSeparator" w:id="0">
    <w:p w14:paraId="43A26D0F" w14:textId="77777777" w:rsidR="00757774" w:rsidRDefault="00757774" w:rsidP="0083242F">
      <w:r>
        <w:continuationSeparator/>
      </w:r>
    </w:p>
    <w:p w14:paraId="493E9F08" w14:textId="77777777" w:rsidR="00757774" w:rsidRDefault="00757774" w:rsidP="0083242F"/>
    <w:p w14:paraId="0267D3CC" w14:textId="77777777" w:rsidR="00757774" w:rsidRDefault="00757774"/>
  </w:endnote>
  <w:endnote w:type="continuationNotice" w:id="1">
    <w:p w14:paraId="5B1202EF" w14:textId="77777777" w:rsidR="00757774" w:rsidRDefault="007577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E842F" w14:textId="47DD9895" w:rsidR="006D0974" w:rsidRPr="00E84E37" w:rsidRDefault="006D0974" w:rsidP="00E84E37">
    <w:pPr>
      <w:pStyle w:val="Footer"/>
      <w:pBdr>
        <w:top w:val="thinThickSmallGap" w:sz="24" w:space="1" w:color="622423"/>
      </w:pBdr>
      <w:tabs>
        <w:tab w:val="clear" w:pos="4680"/>
      </w:tabs>
      <w:rPr>
        <w:rFonts w:ascii="Arial" w:eastAsia="Times New Roman" w:hAnsi="Arial" w:cs="Arial"/>
      </w:rPr>
    </w:pPr>
    <w:r w:rsidRPr="00C71D2D">
      <w:rPr>
        <w:rFonts w:ascii="Arial" w:eastAsia="Times New Roman" w:hAnsi="Arial" w:cs="Arial"/>
      </w:rPr>
      <w:t>SOW</w:t>
    </w:r>
    <w:r>
      <w:rPr>
        <w:rFonts w:ascii="Arial" w:eastAsia="Times New Roman" w:hAnsi="Arial" w:cs="Arial"/>
      </w:rPr>
      <w:t xml:space="preserve"> 230</w:t>
    </w:r>
    <w:r>
      <w:rPr>
        <w:rFonts w:ascii="Arial" w:eastAsia="Times New Roman" w:hAnsi="Arial" w:cs="Arial"/>
      </w:rPr>
      <w:tab/>
    </w:r>
    <w:r w:rsidRPr="00E84E37">
      <w:rPr>
        <w:rFonts w:ascii="Arial" w:eastAsia="Times New Roman" w:hAnsi="Arial" w:cs="Arial"/>
      </w:rPr>
      <w:fldChar w:fldCharType="begin"/>
    </w:r>
    <w:r w:rsidRPr="00E84E37">
      <w:rPr>
        <w:rFonts w:ascii="Arial" w:eastAsia="Times New Roman" w:hAnsi="Arial" w:cs="Arial"/>
      </w:rPr>
      <w:instrText xml:space="preserve"> PAGE   \* MERGEFORMAT </w:instrText>
    </w:r>
    <w:r w:rsidRPr="00E84E37">
      <w:rPr>
        <w:rFonts w:ascii="Arial" w:eastAsia="Times New Roman" w:hAnsi="Arial" w:cs="Arial"/>
      </w:rPr>
      <w:fldChar w:fldCharType="separate"/>
    </w:r>
    <w:r w:rsidR="009C2EF5">
      <w:rPr>
        <w:rFonts w:ascii="Arial" w:eastAsia="Times New Roman" w:hAnsi="Arial" w:cs="Arial"/>
        <w:noProof/>
      </w:rPr>
      <w:t>18</w:t>
    </w:r>
    <w:r w:rsidRPr="00E84E37">
      <w:rPr>
        <w:rFonts w:ascii="Arial" w:eastAsia="Times New Roman"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1A19F" w14:textId="77777777" w:rsidR="00757774" w:rsidRDefault="00757774" w:rsidP="0083242F">
      <w:r>
        <w:separator/>
      </w:r>
    </w:p>
    <w:p w14:paraId="191233E5" w14:textId="77777777" w:rsidR="00757774" w:rsidRDefault="00757774" w:rsidP="0083242F"/>
    <w:p w14:paraId="6A5D9794" w14:textId="77777777" w:rsidR="00757774" w:rsidRDefault="00757774"/>
  </w:footnote>
  <w:footnote w:type="continuationSeparator" w:id="0">
    <w:p w14:paraId="72B539C0" w14:textId="77777777" w:rsidR="00757774" w:rsidRDefault="00757774" w:rsidP="0083242F">
      <w:r>
        <w:continuationSeparator/>
      </w:r>
    </w:p>
    <w:p w14:paraId="2D755E2E" w14:textId="77777777" w:rsidR="00757774" w:rsidRDefault="00757774" w:rsidP="0083242F"/>
    <w:p w14:paraId="0AAAE60D" w14:textId="77777777" w:rsidR="00757774" w:rsidRDefault="00757774"/>
  </w:footnote>
  <w:footnote w:type="continuationNotice" w:id="1">
    <w:p w14:paraId="44715E65" w14:textId="77777777" w:rsidR="00757774" w:rsidRDefault="0075777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B8D1A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3207F52"/>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2DEBD82"/>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17A6B398"/>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CD7A45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030CD9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CA70F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F4AC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547788"/>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1B7A93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008D4"/>
    <w:multiLevelType w:val="hybridMultilevel"/>
    <w:tmpl w:val="E11C9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1C76EF"/>
    <w:multiLevelType w:val="multilevel"/>
    <w:tmpl w:val="D5C200D6"/>
    <w:lvl w:ilvl="0">
      <w:start w:val="1"/>
      <w:numFmt w:val="decimal"/>
      <w:pStyle w:val="SchedH1"/>
      <w:lvlText w:val="%1"/>
      <w:lvlJc w:val="left"/>
      <w:pPr>
        <w:tabs>
          <w:tab w:val="num" w:pos="1312"/>
        </w:tabs>
        <w:ind w:left="1310" w:hanging="737"/>
      </w:pPr>
      <w:rPr>
        <w:rFonts w:cs="Times New Roman" w:hint="default"/>
      </w:rPr>
    </w:lvl>
    <w:lvl w:ilvl="1">
      <w:start w:val="1"/>
      <w:numFmt w:val="decimal"/>
      <w:pStyle w:val="SchedH2"/>
      <w:lvlText w:val="%1.%2"/>
      <w:lvlJc w:val="left"/>
      <w:pPr>
        <w:tabs>
          <w:tab w:val="num" w:pos="1999"/>
        </w:tabs>
        <w:ind w:left="1997" w:hanging="737"/>
      </w:pPr>
      <w:rPr>
        <w:rFonts w:cs="Times New Roman" w:hint="default"/>
      </w:rPr>
    </w:lvl>
    <w:lvl w:ilvl="2">
      <w:start w:val="1"/>
      <w:numFmt w:val="lowerLetter"/>
      <w:pStyle w:val="SchedH3"/>
      <w:lvlText w:val="(%3)"/>
      <w:lvlJc w:val="left"/>
      <w:pPr>
        <w:tabs>
          <w:tab w:val="num" w:pos="1074"/>
        </w:tabs>
        <w:ind w:left="1072" w:hanging="737"/>
      </w:pPr>
      <w:rPr>
        <w:rFonts w:ascii="Arial" w:hAnsi="Arial" w:cs="Arial" w:hint="default"/>
        <w:sz w:val="20"/>
        <w:szCs w:val="20"/>
      </w:rPr>
    </w:lvl>
    <w:lvl w:ilvl="3">
      <w:start w:val="1"/>
      <w:numFmt w:val="lowerRoman"/>
      <w:pStyle w:val="SchedH4"/>
      <w:lvlText w:val="(%4)"/>
      <w:lvlJc w:val="left"/>
      <w:pPr>
        <w:tabs>
          <w:tab w:val="num" w:pos="955"/>
        </w:tabs>
        <w:ind w:left="953" w:hanging="737"/>
      </w:pPr>
      <w:rPr>
        <w:rFonts w:cs="Times New Roman" w:hint="default"/>
        <w:sz w:val="20"/>
        <w:szCs w:val="20"/>
      </w:rPr>
    </w:lvl>
    <w:lvl w:ilvl="4">
      <w:start w:val="1"/>
      <w:numFmt w:val="upperLetter"/>
      <w:pStyle w:val="SchedH5"/>
      <w:lvlText w:val="(%5)"/>
      <w:lvlJc w:val="left"/>
      <w:pPr>
        <w:tabs>
          <w:tab w:val="num" w:pos="836"/>
        </w:tabs>
        <w:ind w:left="834" w:hanging="737"/>
      </w:pPr>
      <w:rPr>
        <w:rFonts w:cs="Times New Roman" w:hint="default"/>
      </w:rPr>
    </w:lvl>
    <w:lvl w:ilvl="5">
      <w:start w:val="1"/>
      <w:numFmt w:val="lowerLetter"/>
      <w:lvlText w:val="(a%6)"/>
      <w:lvlJc w:val="left"/>
      <w:pPr>
        <w:tabs>
          <w:tab w:val="num" w:pos="717"/>
        </w:tabs>
        <w:ind w:left="715" w:hanging="737"/>
      </w:pPr>
      <w:rPr>
        <w:rFonts w:cs="Times New Roman" w:hint="default"/>
      </w:rPr>
    </w:lvl>
    <w:lvl w:ilvl="6">
      <w:start w:val="1"/>
      <w:numFmt w:val="none"/>
      <w:suff w:val="nothing"/>
      <w:lvlText w:val=""/>
      <w:lvlJc w:val="left"/>
      <w:pPr>
        <w:ind w:left="596" w:hanging="737"/>
      </w:pPr>
      <w:rPr>
        <w:rFonts w:cs="Times New Roman" w:hint="default"/>
      </w:rPr>
    </w:lvl>
    <w:lvl w:ilvl="7">
      <w:start w:val="1"/>
      <w:numFmt w:val="lowerLetter"/>
      <w:lvlText w:val="(%8)"/>
      <w:lvlJc w:val="left"/>
      <w:pPr>
        <w:tabs>
          <w:tab w:val="num" w:pos="479"/>
        </w:tabs>
        <w:ind w:left="477" w:hanging="737"/>
      </w:pPr>
      <w:rPr>
        <w:rFonts w:cs="Times New Roman" w:hint="default"/>
      </w:rPr>
    </w:lvl>
    <w:lvl w:ilvl="8">
      <w:start w:val="1"/>
      <w:numFmt w:val="lowerRoman"/>
      <w:lvlText w:val="(%9)"/>
      <w:lvlJc w:val="left"/>
      <w:pPr>
        <w:tabs>
          <w:tab w:val="num" w:pos="360"/>
        </w:tabs>
        <w:ind w:left="358" w:hanging="737"/>
      </w:pPr>
      <w:rPr>
        <w:rFonts w:cs="Times New Roman" w:hint="default"/>
      </w:rPr>
    </w:lvl>
  </w:abstractNum>
  <w:abstractNum w:abstractNumId="12" w15:restartNumberingAfterBreak="0">
    <w:nsid w:val="05CF0559"/>
    <w:multiLevelType w:val="multilevel"/>
    <w:tmpl w:val="C8700DF0"/>
    <w:lvl w:ilvl="0">
      <w:start w:val="16"/>
      <w:numFmt w:val="decimal"/>
      <w:lvlText w:val="%1"/>
      <w:lvlJc w:val="left"/>
      <w:pPr>
        <w:ind w:left="390" w:hanging="390"/>
      </w:pPr>
      <w:rPr>
        <w:rFonts w:hint="default"/>
      </w:rPr>
    </w:lvl>
    <w:lvl w:ilvl="1">
      <w:start w:val="3"/>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7631477"/>
    <w:multiLevelType w:val="hybridMultilevel"/>
    <w:tmpl w:val="BBDA08A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4" w15:restartNumberingAfterBreak="0">
    <w:nsid w:val="0CFD6A4C"/>
    <w:multiLevelType w:val="hybridMultilevel"/>
    <w:tmpl w:val="7CB6D53A"/>
    <w:lvl w:ilvl="0" w:tplc="9D289248">
      <w:start w:val="1"/>
      <w:numFmt w:val="decimal"/>
      <w:lvlText w:val="%1."/>
      <w:lvlJc w:val="left"/>
      <w:pPr>
        <w:ind w:left="1656" w:hanging="360"/>
      </w:pPr>
      <w:rPr>
        <w:rFonts w:hint="default"/>
      </w:rPr>
    </w:lvl>
    <w:lvl w:ilvl="1" w:tplc="0C090019">
      <w:start w:val="1"/>
      <w:numFmt w:val="lowerLetter"/>
      <w:lvlText w:val="%2."/>
      <w:lvlJc w:val="left"/>
      <w:pPr>
        <w:ind w:left="2376" w:hanging="360"/>
      </w:pPr>
    </w:lvl>
    <w:lvl w:ilvl="2" w:tplc="0C09001B">
      <w:start w:val="1"/>
      <w:numFmt w:val="lowerRoman"/>
      <w:lvlText w:val="%3."/>
      <w:lvlJc w:val="right"/>
      <w:pPr>
        <w:ind w:left="3096" w:hanging="180"/>
      </w:pPr>
    </w:lvl>
    <w:lvl w:ilvl="3" w:tplc="0C09000F">
      <w:start w:val="1"/>
      <w:numFmt w:val="decimal"/>
      <w:lvlText w:val="%4."/>
      <w:lvlJc w:val="left"/>
      <w:pPr>
        <w:ind w:left="3816" w:hanging="360"/>
      </w:pPr>
    </w:lvl>
    <w:lvl w:ilvl="4" w:tplc="0C090019" w:tentative="1">
      <w:start w:val="1"/>
      <w:numFmt w:val="lowerLetter"/>
      <w:lvlText w:val="%5."/>
      <w:lvlJc w:val="left"/>
      <w:pPr>
        <w:ind w:left="4536" w:hanging="360"/>
      </w:pPr>
    </w:lvl>
    <w:lvl w:ilvl="5" w:tplc="0C09001B" w:tentative="1">
      <w:start w:val="1"/>
      <w:numFmt w:val="lowerRoman"/>
      <w:lvlText w:val="%6."/>
      <w:lvlJc w:val="right"/>
      <w:pPr>
        <w:ind w:left="5256" w:hanging="180"/>
      </w:pPr>
    </w:lvl>
    <w:lvl w:ilvl="6" w:tplc="0C09000F" w:tentative="1">
      <w:start w:val="1"/>
      <w:numFmt w:val="decimal"/>
      <w:lvlText w:val="%7."/>
      <w:lvlJc w:val="left"/>
      <w:pPr>
        <w:ind w:left="5976" w:hanging="360"/>
      </w:pPr>
    </w:lvl>
    <w:lvl w:ilvl="7" w:tplc="0C090019" w:tentative="1">
      <w:start w:val="1"/>
      <w:numFmt w:val="lowerLetter"/>
      <w:lvlText w:val="%8."/>
      <w:lvlJc w:val="left"/>
      <w:pPr>
        <w:ind w:left="6696" w:hanging="360"/>
      </w:pPr>
    </w:lvl>
    <w:lvl w:ilvl="8" w:tplc="0C09001B" w:tentative="1">
      <w:start w:val="1"/>
      <w:numFmt w:val="lowerRoman"/>
      <w:lvlText w:val="%9."/>
      <w:lvlJc w:val="right"/>
      <w:pPr>
        <w:ind w:left="7416" w:hanging="180"/>
      </w:pPr>
    </w:lvl>
  </w:abstractNum>
  <w:abstractNum w:abstractNumId="15" w15:restartNumberingAfterBreak="0">
    <w:nsid w:val="0FE619ED"/>
    <w:multiLevelType w:val="hybridMultilevel"/>
    <w:tmpl w:val="BB2CF64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2E179A0"/>
    <w:multiLevelType w:val="hybridMultilevel"/>
    <w:tmpl w:val="66E0F8A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14AF1F3A"/>
    <w:multiLevelType w:val="multilevel"/>
    <w:tmpl w:val="7F24EADA"/>
    <w:lvl w:ilvl="0">
      <w:start w:val="1"/>
      <w:numFmt w:val="decimal"/>
      <w:pStyle w:val="numpara1"/>
      <w:lvlText w:val="%1."/>
      <w:lvlJc w:val="left"/>
      <w:pPr>
        <w:tabs>
          <w:tab w:val="num" w:pos="680"/>
        </w:tabs>
        <w:ind w:left="680" w:hanging="680"/>
      </w:pPr>
      <w:rPr>
        <w:rFonts w:cs="Times New Roman"/>
      </w:rPr>
    </w:lvl>
    <w:lvl w:ilvl="1">
      <w:start w:val="1"/>
      <w:numFmt w:val="decimal"/>
      <w:pStyle w:val="numpara2"/>
      <w:lvlText w:val="%1.%2"/>
      <w:lvlJc w:val="left"/>
      <w:pPr>
        <w:tabs>
          <w:tab w:val="num" w:pos="680"/>
        </w:tabs>
        <w:ind w:left="680" w:hanging="680"/>
      </w:pPr>
      <w:rPr>
        <w:rFonts w:cs="Times New Roman"/>
      </w:rPr>
    </w:lvl>
    <w:lvl w:ilvl="2">
      <w:start w:val="1"/>
      <w:numFmt w:val="lowerLetter"/>
      <w:pStyle w:val="numpara3"/>
      <w:lvlText w:val="(%3)"/>
      <w:lvlJc w:val="left"/>
      <w:pPr>
        <w:tabs>
          <w:tab w:val="num" w:pos="1361"/>
        </w:tabs>
        <w:ind w:left="1361" w:hanging="681"/>
      </w:pPr>
      <w:rPr>
        <w:rFonts w:cs="Times New Roman"/>
      </w:rPr>
    </w:lvl>
    <w:lvl w:ilvl="3">
      <w:start w:val="1"/>
      <w:numFmt w:val="lowerRoman"/>
      <w:pStyle w:val="numpara4"/>
      <w:lvlText w:val="(%4)"/>
      <w:lvlJc w:val="left"/>
      <w:pPr>
        <w:tabs>
          <w:tab w:val="num" w:pos="2041"/>
        </w:tabs>
        <w:ind w:left="2041" w:hanging="680"/>
      </w:pPr>
      <w:rPr>
        <w:rFonts w:cs="Times New Roman"/>
      </w:rPr>
    </w:lvl>
    <w:lvl w:ilvl="4">
      <w:start w:val="1"/>
      <w:numFmt w:val="upperLetter"/>
      <w:pStyle w:val="numpara5"/>
      <w:lvlText w:val="(%5)"/>
      <w:lvlJc w:val="left"/>
      <w:pPr>
        <w:tabs>
          <w:tab w:val="num" w:pos="2722"/>
        </w:tabs>
        <w:ind w:left="2722" w:hanging="681"/>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8" w15:restartNumberingAfterBreak="0">
    <w:nsid w:val="175D7A65"/>
    <w:multiLevelType w:val="hybridMultilevel"/>
    <w:tmpl w:val="884A11E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19AC07E6"/>
    <w:multiLevelType w:val="hybridMultilevel"/>
    <w:tmpl w:val="337685A0"/>
    <w:lvl w:ilvl="0" w:tplc="FFFFFFFF">
      <w:start w:val="1"/>
      <w:numFmt w:val="bullet"/>
      <w:pStyle w:val="BulletLis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A5A16F7"/>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D3233B9"/>
    <w:multiLevelType w:val="hybridMultilevel"/>
    <w:tmpl w:val="073279B6"/>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3A5226B"/>
    <w:multiLevelType w:val="hybridMultilevel"/>
    <w:tmpl w:val="DB6EB1E6"/>
    <w:lvl w:ilvl="0" w:tplc="0C090013">
      <w:start w:val="1"/>
      <w:numFmt w:val="upperRoman"/>
      <w:lvlText w:val="%1."/>
      <w:lvlJc w:val="right"/>
      <w:pPr>
        <w:ind w:left="1440" w:hanging="360"/>
      </w:pPr>
    </w:lvl>
    <w:lvl w:ilvl="1" w:tplc="0C090013">
      <w:start w:val="1"/>
      <w:numFmt w:val="upperRoman"/>
      <w:lvlText w:val="%2."/>
      <w:lvlJc w:val="right"/>
      <w:pPr>
        <w:ind w:left="2160" w:hanging="360"/>
      </w:pPr>
    </w:lvl>
    <w:lvl w:ilvl="2" w:tplc="570862BA">
      <w:start w:val="1"/>
      <w:numFmt w:val="decimal"/>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261A5A59"/>
    <w:multiLevelType w:val="hybridMultilevel"/>
    <w:tmpl w:val="074E80A8"/>
    <w:lvl w:ilvl="0" w:tplc="925A1910">
      <w:start w:val="1"/>
      <w:numFmt w:val="bullet"/>
      <w:lvlText w:val=""/>
      <w:lvlJc w:val="left"/>
      <w:pPr>
        <w:tabs>
          <w:tab w:val="num" w:pos="720"/>
        </w:tabs>
        <w:ind w:left="720" w:hanging="360"/>
      </w:pPr>
      <w:rPr>
        <w:rFonts w:ascii="Wingdings" w:hAnsi="Wingdings" w:hint="default"/>
      </w:rPr>
    </w:lvl>
    <w:lvl w:ilvl="1" w:tplc="D1A8CC86" w:tentative="1">
      <w:start w:val="1"/>
      <w:numFmt w:val="bullet"/>
      <w:lvlText w:val=""/>
      <w:lvlJc w:val="left"/>
      <w:pPr>
        <w:tabs>
          <w:tab w:val="num" w:pos="1440"/>
        </w:tabs>
        <w:ind w:left="1440" w:hanging="360"/>
      </w:pPr>
      <w:rPr>
        <w:rFonts w:ascii="Wingdings" w:hAnsi="Wingdings" w:hint="default"/>
      </w:rPr>
    </w:lvl>
    <w:lvl w:ilvl="2" w:tplc="DD2A22C2" w:tentative="1">
      <w:start w:val="1"/>
      <w:numFmt w:val="bullet"/>
      <w:lvlText w:val=""/>
      <w:lvlJc w:val="left"/>
      <w:pPr>
        <w:tabs>
          <w:tab w:val="num" w:pos="2160"/>
        </w:tabs>
        <w:ind w:left="2160" w:hanging="360"/>
      </w:pPr>
      <w:rPr>
        <w:rFonts w:ascii="Wingdings" w:hAnsi="Wingdings" w:hint="default"/>
      </w:rPr>
    </w:lvl>
    <w:lvl w:ilvl="3" w:tplc="DB84D590" w:tentative="1">
      <w:start w:val="1"/>
      <w:numFmt w:val="bullet"/>
      <w:lvlText w:val=""/>
      <w:lvlJc w:val="left"/>
      <w:pPr>
        <w:tabs>
          <w:tab w:val="num" w:pos="2880"/>
        </w:tabs>
        <w:ind w:left="2880" w:hanging="360"/>
      </w:pPr>
      <w:rPr>
        <w:rFonts w:ascii="Wingdings" w:hAnsi="Wingdings" w:hint="default"/>
      </w:rPr>
    </w:lvl>
    <w:lvl w:ilvl="4" w:tplc="AC20D466" w:tentative="1">
      <w:start w:val="1"/>
      <w:numFmt w:val="bullet"/>
      <w:lvlText w:val=""/>
      <w:lvlJc w:val="left"/>
      <w:pPr>
        <w:tabs>
          <w:tab w:val="num" w:pos="3600"/>
        </w:tabs>
        <w:ind w:left="3600" w:hanging="360"/>
      </w:pPr>
      <w:rPr>
        <w:rFonts w:ascii="Wingdings" w:hAnsi="Wingdings" w:hint="default"/>
      </w:rPr>
    </w:lvl>
    <w:lvl w:ilvl="5" w:tplc="EDD46274" w:tentative="1">
      <w:start w:val="1"/>
      <w:numFmt w:val="bullet"/>
      <w:lvlText w:val=""/>
      <w:lvlJc w:val="left"/>
      <w:pPr>
        <w:tabs>
          <w:tab w:val="num" w:pos="4320"/>
        </w:tabs>
        <w:ind w:left="4320" w:hanging="360"/>
      </w:pPr>
      <w:rPr>
        <w:rFonts w:ascii="Wingdings" w:hAnsi="Wingdings" w:hint="default"/>
      </w:rPr>
    </w:lvl>
    <w:lvl w:ilvl="6" w:tplc="6AACA7E8" w:tentative="1">
      <w:start w:val="1"/>
      <w:numFmt w:val="bullet"/>
      <w:lvlText w:val=""/>
      <w:lvlJc w:val="left"/>
      <w:pPr>
        <w:tabs>
          <w:tab w:val="num" w:pos="5040"/>
        </w:tabs>
        <w:ind w:left="5040" w:hanging="360"/>
      </w:pPr>
      <w:rPr>
        <w:rFonts w:ascii="Wingdings" w:hAnsi="Wingdings" w:hint="default"/>
      </w:rPr>
    </w:lvl>
    <w:lvl w:ilvl="7" w:tplc="F7647BA4" w:tentative="1">
      <w:start w:val="1"/>
      <w:numFmt w:val="bullet"/>
      <w:lvlText w:val=""/>
      <w:lvlJc w:val="left"/>
      <w:pPr>
        <w:tabs>
          <w:tab w:val="num" w:pos="5760"/>
        </w:tabs>
        <w:ind w:left="5760" w:hanging="360"/>
      </w:pPr>
      <w:rPr>
        <w:rFonts w:ascii="Wingdings" w:hAnsi="Wingdings" w:hint="default"/>
      </w:rPr>
    </w:lvl>
    <w:lvl w:ilvl="8" w:tplc="A9D839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C324B8"/>
    <w:multiLevelType w:val="hybridMultilevel"/>
    <w:tmpl w:val="DA488076"/>
    <w:lvl w:ilvl="0" w:tplc="FAC022AE">
      <w:numFmt w:val="bullet"/>
      <w:lvlText w:val="-"/>
      <w:lvlJc w:val="left"/>
      <w:pPr>
        <w:ind w:left="1080" w:hanging="360"/>
      </w:pPr>
      <w:rPr>
        <w:rFonts w:ascii="Arial" w:eastAsia="Calibr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30211A0C"/>
    <w:multiLevelType w:val="hybridMultilevel"/>
    <w:tmpl w:val="7ABA8EA4"/>
    <w:lvl w:ilvl="0" w:tplc="0C090001">
      <w:start w:val="1"/>
      <w:numFmt w:val="bullet"/>
      <w:lvlText w:val=""/>
      <w:lvlJc w:val="left"/>
      <w:pPr>
        <w:ind w:left="2874" w:hanging="360"/>
      </w:pPr>
      <w:rPr>
        <w:rFonts w:ascii="Symbol" w:hAnsi="Symbol" w:hint="default"/>
      </w:rPr>
    </w:lvl>
    <w:lvl w:ilvl="1" w:tplc="0C090003" w:tentative="1">
      <w:start w:val="1"/>
      <w:numFmt w:val="bullet"/>
      <w:lvlText w:val="o"/>
      <w:lvlJc w:val="left"/>
      <w:pPr>
        <w:ind w:left="3594" w:hanging="360"/>
      </w:pPr>
      <w:rPr>
        <w:rFonts w:ascii="Courier New" w:hAnsi="Courier New" w:cs="Courier New" w:hint="default"/>
      </w:rPr>
    </w:lvl>
    <w:lvl w:ilvl="2" w:tplc="0C090005" w:tentative="1">
      <w:start w:val="1"/>
      <w:numFmt w:val="bullet"/>
      <w:lvlText w:val=""/>
      <w:lvlJc w:val="left"/>
      <w:pPr>
        <w:ind w:left="4314" w:hanging="360"/>
      </w:pPr>
      <w:rPr>
        <w:rFonts w:ascii="Wingdings" w:hAnsi="Wingdings" w:hint="default"/>
      </w:rPr>
    </w:lvl>
    <w:lvl w:ilvl="3" w:tplc="0C090001" w:tentative="1">
      <w:start w:val="1"/>
      <w:numFmt w:val="bullet"/>
      <w:lvlText w:val=""/>
      <w:lvlJc w:val="left"/>
      <w:pPr>
        <w:ind w:left="5034" w:hanging="360"/>
      </w:pPr>
      <w:rPr>
        <w:rFonts w:ascii="Symbol" w:hAnsi="Symbol" w:hint="default"/>
      </w:rPr>
    </w:lvl>
    <w:lvl w:ilvl="4" w:tplc="0C090003" w:tentative="1">
      <w:start w:val="1"/>
      <w:numFmt w:val="bullet"/>
      <w:lvlText w:val="o"/>
      <w:lvlJc w:val="left"/>
      <w:pPr>
        <w:ind w:left="5754" w:hanging="360"/>
      </w:pPr>
      <w:rPr>
        <w:rFonts w:ascii="Courier New" w:hAnsi="Courier New" w:cs="Courier New" w:hint="default"/>
      </w:rPr>
    </w:lvl>
    <w:lvl w:ilvl="5" w:tplc="0C090005" w:tentative="1">
      <w:start w:val="1"/>
      <w:numFmt w:val="bullet"/>
      <w:lvlText w:val=""/>
      <w:lvlJc w:val="left"/>
      <w:pPr>
        <w:ind w:left="6474" w:hanging="360"/>
      </w:pPr>
      <w:rPr>
        <w:rFonts w:ascii="Wingdings" w:hAnsi="Wingdings" w:hint="default"/>
      </w:rPr>
    </w:lvl>
    <w:lvl w:ilvl="6" w:tplc="0C090001" w:tentative="1">
      <w:start w:val="1"/>
      <w:numFmt w:val="bullet"/>
      <w:lvlText w:val=""/>
      <w:lvlJc w:val="left"/>
      <w:pPr>
        <w:ind w:left="7194" w:hanging="360"/>
      </w:pPr>
      <w:rPr>
        <w:rFonts w:ascii="Symbol" w:hAnsi="Symbol" w:hint="default"/>
      </w:rPr>
    </w:lvl>
    <w:lvl w:ilvl="7" w:tplc="0C090003" w:tentative="1">
      <w:start w:val="1"/>
      <w:numFmt w:val="bullet"/>
      <w:lvlText w:val="o"/>
      <w:lvlJc w:val="left"/>
      <w:pPr>
        <w:ind w:left="7914" w:hanging="360"/>
      </w:pPr>
      <w:rPr>
        <w:rFonts w:ascii="Courier New" w:hAnsi="Courier New" w:cs="Courier New" w:hint="default"/>
      </w:rPr>
    </w:lvl>
    <w:lvl w:ilvl="8" w:tplc="0C090005" w:tentative="1">
      <w:start w:val="1"/>
      <w:numFmt w:val="bullet"/>
      <w:lvlText w:val=""/>
      <w:lvlJc w:val="left"/>
      <w:pPr>
        <w:ind w:left="8634" w:hanging="360"/>
      </w:pPr>
      <w:rPr>
        <w:rFonts w:ascii="Wingdings" w:hAnsi="Wingdings" w:hint="default"/>
      </w:rPr>
    </w:lvl>
  </w:abstractNum>
  <w:abstractNum w:abstractNumId="26" w15:restartNumberingAfterBreak="0">
    <w:nsid w:val="30E63507"/>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344A49C4"/>
    <w:multiLevelType w:val="hybridMultilevel"/>
    <w:tmpl w:val="401E0A7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3B9449F7"/>
    <w:multiLevelType w:val="multilevel"/>
    <w:tmpl w:val="2A706BFE"/>
    <w:lvl w:ilvl="0">
      <w:start w:val="1"/>
      <w:numFmt w:val="decimal"/>
      <w:pStyle w:val="OrangeCounL1"/>
      <w:isLgl/>
      <w:lvlText w:val="%1."/>
      <w:lvlJc w:val="left"/>
      <w:pPr>
        <w:tabs>
          <w:tab w:val="num" w:pos="720"/>
        </w:tabs>
        <w:ind w:left="720" w:hanging="720"/>
      </w:pPr>
      <w:rPr>
        <w:b/>
        <w:i w:val="0"/>
        <w:caps w:val="0"/>
        <w:u w:val="none"/>
      </w:rPr>
    </w:lvl>
    <w:lvl w:ilvl="1">
      <w:start w:val="1"/>
      <w:numFmt w:val="decimal"/>
      <w:pStyle w:val="OrangeCounL2"/>
      <w:isLgl/>
      <w:lvlText w:val="%1.%2"/>
      <w:lvlJc w:val="left"/>
      <w:pPr>
        <w:tabs>
          <w:tab w:val="num" w:pos="1440"/>
        </w:tabs>
        <w:ind w:left="1440" w:hanging="720"/>
      </w:pPr>
      <w:rPr>
        <w:b/>
        <w:i w:val="0"/>
        <w:caps w:val="0"/>
        <w:color w:val="auto"/>
        <w:u w:val="none"/>
      </w:rPr>
    </w:lvl>
    <w:lvl w:ilvl="2">
      <w:start w:val="1"/>
      <w:numFmt w:val="lowerLetter"/>
      <w:pStyle w:val="OrangeCounL3"/>
      <w:lvlText w:val="%3."/>
      <w:lvlJc w:val="left"/>
      <w:pPr>
        <w:tabs>
          <w:tab w:val="num" w:pos="2160"/>
        </w:tabs>
        <w:ind w:left="2160" w:hanging="720"/>
      </w:pPr>
      <w:rPr>
        <w:rFonts w:ascii="Arial" w:hAnsi="Arial" w:cs="Arial" w:hint="default"/>
        <w:b w:val="0"/>
        <w:i w:val="0"/>
        <w:caps w:val="0"/>
        <w:sz w:val="20"/>
        <w:szCs w:val="20"/>
        <w:u w:val="none"/>
      </w:rPr>
    </w:lvl>
    <w:lvl w:ilvl="3">
      <w:start w:val="1"/>
      <w:numFmt w:val="lowerRoman"/>
      <w:pStyle w:val="OrangeCounL4"/>
      <w:lvlText w:val="%4)"/>
      <w:lvlJc w:val="left"/>
      <w:pPr>
        <w:tabs>
          <w:tab w:val="num" w:pos="1287"/>
        </w:tabs>
        <w:ind w:left="1287" w:hanging="720"/>
      </w:pPr>
      <w:rPr>
        <w:b w:val="0"/>
        <w:i w:val="0"/>
        <w:caps w:val="0"/>
        <w:u w:val="none"/>
      </w:rPr>
    </w:lvl>
    <w:lvl w:ilvl="4">
      <w:start w:val="1"/>
      <w:numFmt w:val="lowerLetter"/>
      <w:pStyle w:val="OrangeCounL5"/>
      <w:lvlText w:val="%5."/>
      <w:lvlJc w:val="left"/>
      <w:pPr>
        <w:tabs>
          <w:tab w:val="num" w:pos="4320"/>
        </w:tabs>
        <w:ind w:left="0" w:firstLine="3600"/>
      </w:pPr>
      <w:rPr>
        <w:b w:val="0"/>
        <w:i w:val="0"/>
        <w:caps w:val="0"/>
        <w:u w:val="none"/>
      </w:rPr>
    </w:lvl>
    <w:lvl w:ilvl="5">
      <w:start w:val="1"/>
      <w:numFmt w:val="lowerRoman"/>
      <w:pStyle w:val="OrangeCounL6"/>
      <w:lvlText w:val="%6."/>
      <w:lvlJc w:val="left"/>
      <w:pPr>
        <w:tabs>
          <w:tab w:val="num" w:pos="5040"/>
        </w:tabs>
        <w:ind w:left="0" w:firstLine="4320"/>
      </w:pPr>
      <w:rPr>
        <w:b w:val="0"/>
        <w:i w:val="0"/>
        <w:caps w:val="0"/>
        <w:u w:val="none"/>
      </w:rPr>
    </w:lvl>
    <w:lvl w:ilvl="6">
      <w:start w:val="1"/>
      <w:numFmt w:val="decimal"/>
      <w:pStyle w:val="OrangeCounL7"/>
      <w:lvlText w:val="%7)"/>
      <w:lvlJc w:val="left"/>
      <w:pPr>
        <w:tabs>
          <w:tab w:val="num" w:pos="5760"/>
        </w:tabs>
        <w:ind w:left="0" w:firstLine="5040"/>
      </w:pPr>
      <w:rPr>
        <w:b w:val="0"/>
        <w:i w:val="0"/>
        <w:caps w:val="0"/>
        <w:u w:val="none"/>
      </w:rPr>
    </w:lvl>
    <w:lvl w:ilvl="7">
      <w:start w:val="1"/>
      <w:numFmt w:val="lowerLetter"/>
      <w:pStyle w:val="OrangeCounL8"/>
      <w:lvlText w:val="%8)"/>
      <w:lvlJc w:val="left"/>
      <w:pPr>
        <w:tabs>
          <w:tab w:val="num" w:pos="6480"/>
        </w:tabs>
        <w:ind w:left="0" w:firstLine="5760"/>
      </w:pPr>
      <w:rPr>
        <w:b w:val="0"/>
        <w:i w:val="0"/>
        <w:caps w:val="0"/>
        <w:u w:val="none"/>
      </w:rPr>
    </w:lvl>
    <w:lvl w:ilvl="8">
      <w:start w:val="1"/>
      <w:numFmt w:val="lowerRoman"/>
      <w:pStyle w:val="OrangeCounL9"/>
      <w:lvlText w:val="%9)"/>
      <w:lvlJc w:val="left"/>
      <w:pPr>
        <w:tabs>
          <w:tab w:val="num" w:pos="7200"/>
        </w:tabs>
        <w:ind w:left="0" w:firstLine="6480"/>
      </w:pPr>
      <w:rPr>
        <w:b w:val="0"/>
        <w:i w:val="0"/>
        <w:caps w:val="0"/>
        <w:u w:val="none"/>
      </w:rPr>
    </w:lvl>
  </w:abstractNum>
  <w:abstractNum w:abstractNumId="29" w15:restartNumberingAfterBreak="0">
    <w:nsid w:val="3BC417E5"/>
    <w:multiLevelType w:val="hybridMultilevel"/>
    <w:tmpl w:val="9A5AE8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0" w15:restartNumberingAfterBreak="0">
    <w:nsid w:val="3D760C83"/>
    <w:multiLevelType w:val="hybridMultilevel"/>
    <w:tmpl w:val="834A3D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1" w15:restartNumberingAfterBreak="0">
    <w:nsid w:val="3F0F651D"/>
    <w:multiLevelType w:val="hybridMultilevel"/>
    <w:tmpl w:val="6F4C3692"/>
    <w:lvl w:ilvl="0" w:tplc="0C090019">
      <w:start w:val="1"/>
      <w:numFmt w:val="lowerLetter"/>
      <w:lvlText w:val="%1."/>
      <w:lvlJc w:val="left"/>
      <w:pPr>
        <w:ind w:left="1440" w:hanging="360"/>
      </w:pPr>
    </w:lvl>
    <w:lvl w:ilvl="1" w:tplc="0C090011">
      <w:start w:val="1"/>
      <w:numFmt w:val="decimal"/>
      <w:lvlText w:val="%2)"/>
      <w:lvlJc w:val="left"/>
      <w:pPr>
        <w:ind w:left="2160" w:hanging="360"/>
      </w:pPr>
      <w:rPr>
        <w:rFonts w:hint="default"/>
      </w:r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40025BDF"/>
    <w:multiLevelType w:val="hybridMultilevel"/>
    <w:tmpl w:val="73D06BA6"/>
    <w:lvl w:ilvl="0" w:tplc="5B6CD6B2">
      <w:start w:val="2"/>
      <w:numFmt w:val="lowerLetter"/>
      <w:lvlText w:val="%1."/>
      <w:lvlJc w:val="left"/>
      <w:pPr>
        <w:tabs>
          <w:tab w:val="num" w:pos="1080"/>
        </w:tabs>
        <w:ind w:left="1080" w:hanging="360"/>
      </w:pPr>
      <w:rPr>
        <w:rFonts w:hint="default"/>
        <w:b w:val="0"/>
        <w:i w:val="0"/>
      </w:rPr>
    </w:lvl>
    <w:lvl w:ilvl="1" w:tplc="645A58EE">
      <w:start w:val="1"/>
      <w:numFmt w:val="bullet"/>
      <w:lvlText w:val=""/>
      <w:lvlJc w:val="left"/>
      <w:pPr>
        <w:tabs>
          <w:tab w:val="num" w:pos="720"/>
        </w:tabs>
        <w:ind w:left="2160" w:hanging="720"/>
      </w:pPr>
      <w:rPr>
        <w:rFonts w:ascii="Symbol" w:hAnsi="Symbol" w:cs="Symbol" w:hint="default"/>
        <w:spacing w:val="0"/>
      </w:rPr>
    </w:lvl>
    <w:lvl w:ilvl="2" w:tplc="1B6078F0">
      <w:start w:val="1"/>
      <w:numFmt w:val="lowerRoman"/>
      <w:lvlText w:val="%3."/>
      <w:lvlJc w:val="right"/>
      <w:pPr>
        <w:tabs>
          <w:tab w:val="num" w:pos="2160"/>
        </w:tabs>
        <w:ind w:left="2160" w:hanging="180"/>
      </w:pPr>
    </w:lvl>
    <w:lvl w:ilvl="3" w:tplc="F6B65620">
      <w:start w:val="1"/>
      <w:numFmt w:val="decimal"/>
      <w:lvlText w:val="%4."/>
      <w:lvlJc w:val="left"/>
      <w:pPr>
        <w:tabs>
          <w:tab w:val="num" w:pos="2880"/>
        </w:tabs>
        <w:ind w:left="2880" w:hanging="360"/>
      </w:pPr>
    </w:lvl>
    <w:lvl w:ilvl="4" w:tplc="90967450">
      <w:start w:val="1"/>
      <w:numFmt w:val="lowerLetter"/>
      <w:lvlText w:val="%5."/>
      <w:lvlJc w:val="left"/>
      <w:pPr>
        <w:tabs>
          <w:tab w:val="num" w:pos="3600"/>
        </w:tabs>
        <w:ind w:left="3600" w:hanging="360"/>
      </w:pPr>
    </w:lvl>
    <w:lvl w:ilvl="5" w:tplc="7A50ABDE">
      <w:start w:val="1"/>
      <w:numFmt w:val="lowerRoman"/>
      <w:lvlText w:val="%6."/>
      <w:lvlJc w:val="right"/>
      <w:pPr>
        <w:tabs>
          <w:tab w:val="num" w:pos="4320"/>
        </w:tabs>
        <w:ind w:left="4320" w:hanging="180"/>
      </w:pPr>
    </w:lvl>
    <w:lvl w:ilvl="6" w:tplc="D2745F66">
      <w:start w:val="1"/>
      <w:numFmt w:val="decimal"/>
      <w:lvlText w:val="%7."/>
      <w:lvlJc w:val="left"/>
      <w:pPr>
        <w:tabs>
          <w:tab w:val="num" w:pos="5040"/>
        </w:tabs>
        <w:ind w:left="5040" w:hanging="360"/>
      </w:pPr>
    </w:lvl>
    <w:lvl w:ilvl="7" w:tplc="2A4E6CB0">
      <w:start w:val="1"/>
      <w:numFmt w:val="lowerLetter"/>
      <w:lvlText w:val="%8."/>
      <w:lvlJc w:val="left"/>
      <w:pPr>
        <w:tabs>
          <w:tab w:val="num" w:pos="5760"/>
        </w:tabs>
        <w:ind w:left="5760" w:hanging="360"/>
      </w:pPr>
    </w:lvl>
    <w:lvl w:ilvl="8" w:tplc="19F67AEC">
      <w:start w:val="1"/>
      <w:numFmt w:val="lowerRoman"/>
      <w:lvlText w:val="%9."/>
      <w:lvlJc w:val="right"/>
      <w:pPr>
        <w:tabs>
          <w:tab w:val="num" w:pos="6480"/>
        </w:tabs>
        <w:ind w:left="6480" w:hanging="180"/>
      </w:pPr>
    </w:lvl>
  </w:abstractNum>
  <w:abstractNum w:abstractNumId="33" w15:restartNumberingAfterBreak="0">
    <w:nsid w:val="40B929D6"/>
    <w:multiLevelType w:val="hybridMultilevel"/>
    <w:tmpl w:val="8F7C28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34F733A"/>
    <w:multiLevelType w:val="hybridMultilevel"/>
    <w:tmpl w:val="9EA836E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437A515B"/>
    <w:multiLevelType w:val="hybridMultilevel"/>
    <w:tmpl w:val="73C01396"/>
    <w:lvl w:ilvl="0" w:tplc="0C09000F">
      <w:start w:val="1"/>
      <w:numFmt w:val="decimal"/>
      <w:lvlText w:val="%1."/>
      <w:lvlJc w:val="left"/>
      <w:pPr>
        <w:ind w:left="2016" w:hanging="360"/>
      </w:pPr>
    </w:lvl>
    <w:lvl w:ilvl="1" w:tplc="0C090019">
      <w:start w:val="1"/>
      <w:numFmt w:val="lowerLetter"/>
      <w:lvlText w:val="%2."/>
      <w:lvlJc w:val="left"/>
      <w:pPr>
        <w:ind w:left="2736" w:hanging="360"/>
      </w:pPr>
    </w:lvl>
    <w:lvl w:ilvl="2" w:tplc="0C09001B">
      <w:start w:val="1"/>
      <w:numFmt w:val="lowerRoman"/>
      <w:lvlText w:val="%3."/>
      <w:lvlJc w:val="right"/>
      <w:pPr>
        <w:ind w:left="3456" w:hanging="180"/>
      </w:pPr>
    </w:lvl>
    <w:lvl w:ilvl="3" w:tplc="0C09000F">
      <w:start w:val="1"/>
      <w:numFmt w:val="decimal"/>
      <w:lvlText w:val="%4."/>
      <w:lvlJc w:val="left"/>
      <w:pPr>
        <w:ind w:left="4176" w:hanging="360"/>
      </w:pPr>
    </w:lvl>
    <w:lvl w:ilvl="4" w:tplc="0C090019" w:tentative="1">
      <w:start w:val="1"/>
      <w:numFmt w:val="lowerLetter"/>
      <w:lvlText w:val="%5."/>
      <w:lvlJc w:val="left"/>
      <w:pPr>
        <w:ind w:left="4896" w:hanging="360"/>
      </w:pPr>
    </w:lvl>
    <w:lvl w:ilvl="5" w:tplc="0C09001B" w:tentative="1">
      <w:start w:val="1"/>
      <w:numFmt w:val="lowerRoman"/>
      <w:lvlText w:val="%6."/>
      <w:lvlJc w:val="right"/>
      <w:pPr>
        <w:ind w:left="5616" w:hanging="180"/>
      </w:pPr>
    </w:lvl>
    <w:lvl w:ilvl="6" w:tplc="0C09000F" w:tentative="1">
      <w:start w:val="1"/>
      <w:numFmt w:val="decimal"/>
      <w:lvlText w:val="%7."/>
      <w:lvlJc w:val="left"/>
      <w:pPr>
        <w:ind w:left="6336" w:hanging="360"/>
      </w:pPr>
    </w:lvl>
    <w:lvl w:ilvl="7" w:tplc="0C090019" w:tentative="1">
      <w:start w:val="1"/>
      <w:numFmt w:val="lowerLetter"/>
      <w:lvlText w:val="%8."/>
      <w:lvlJc w:val="left"/>
      <w:pPr>
        <w:ind w:left="7056" w:hanging="360"/>
      </w:pPr>
    </w:lvl>
    <w:lvl w:ilvl="8" w:tplc="0C09001B" w:tentative="1">
      <w:start w:val="1"/>
      <w:numFmt w:val="lowerRoman"/>
      <w:lvlText w:val="%9."/>
      <w:lvlJc w:val="right"/>
      <w:pPr>
        <w:ind w:left="7776" w:hanging="180"/>
      </w:pPr>
    </w:lvl>
  </w:abstractNum>
  <w:abstractNum w:abstractNumId="36" w15:restartNumberingAfterBreak="0">
    <w:nsid w:val="4AA439AB"/>
    <w:multiLevelType w:val="hybridMultilevel"/>
    <w:tmpl w:val="A6EC5626"/>
    <w:lvl w:ilvl="0" w:tplc="0C090001">
      <w:start w:val="1"/>
      <w:numFmt w:val="bullet"/>
      <w:lvlText w:val=""/>
      <w:lvlJc w:val="left"/>
      <w:pPr>
        <w:ind w:left="1440" w:hanging="360"/>
      </w:pPr>
      <w:rPr>
        <w:rFonts w:ascii="Symbol" w:hAnsi="Symbol" w:hint="default"/>
      </w:rPr>
    </w:lvl>
    <w:lvl w:ilvl="1" w:tplc="0C09000D">
      <w:start w:val="1"/>
      <w:numFmt w:val="bullet"/>
      <w:lvlText w:val=""/>
      <w:lvlJc w:val="left"/>
      <w:pPr>
        <w:ind w:left="2160" w:hanging="360"/>
      </w:pPr>
      <w:rPr>
        <w:rFonts w:ascii="Wingdings" w:hAnsi="Wingdings"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7" w15:restartNumberingAfterBreak="0">
    <w:nsid w:val="4D0F0049"/>
    <w:multiLevelType w:val="hybridMultilevel"/>
    <w:tmpl w:val="1D1E82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500D5651"/>
    <w:multiLevelType w:val="hybridMultilevel"/>
    <w:tmpl w:val="5D586E2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521E029F"/>
    <w:multiLevelType w:val="multilevel"/>
    <w:tmpl w:val="0D7EDCAA"/>
    <w:styleLink w:val="CurrentList1"/>
    <w:lvl w:ilvl="0">
      <w:start w:val="8"/>
      <w:numFmt w:val="decimal"/>
      <w:lvlText w:val="%1."/>
      <w:lvlJc w:val="left"/>
      <w:pPr>
        <w:tabs>
          <w:tab w:val="num" w:pos="720"/>
        </w:tabs>
        <w:ind w:left="720" w:hanging="720"/>
      </w:pPr>
      <w:rPr>
        <w:rFonts w:cs="Times New Roman" w:hint="default"/>
        <w:color w:val="000000"/>
      </w:rPr>
    </w:lvl>
    <w:lvl w:ilvl="1">
      <w:start w:val="1"/>
      <w:numFmt w:val="decimal"/>
      <w:lvlText w:val="%1.%2"/>
      <w:lvlJc w:val="left"/>
      <w:pPr>
        <w:tabs>
          <w:tab w:val="num" w:pos="720"/>
        </w:tabs>
        <w:ind w:left="720" w:hanging="720"/>
      </w:pPr>
      <w:rPr>
        <w:rFonts w:cs="Times New Roman" w:hint="default"/>
        <w:i w:val="0"/>
        <w:color w:val="000000"/>
      </w:rPr>
    </w:lvl>
    <w:lvl w:ilvl="2">
      <w:start w:val="1"/>
      <w:numFmt w:val="lowerLetter"/>
      <w:lvlText w:val="(%3)"/>
      <w:lvlJc w:val="left"/>
      <w:pPr>
        <w:tabs>
          <w:tab w:val="num" w:pos="1474"/>
        </w:tabs>
        <w:ind w:left="1474" w:hanging="754"/>
      </w:pPr>
      <w:rPr>
        <w:rFonts w:cs="Times New Roman" w:hint="default"/>
        <w:b w:val="0"/>
      </w:rPr>
    </w:lvl>
    <w:lvl w:ilvl="3">
      <w:start w:val="1"/>
      <w:numFmt w:val="lowerRoman"/>
      <w:lvlText w:val="(%4)"/>
      <w:lvlJc w:val="left"/>
      <w:pPr>
        <w:tabs>
          <w:tab w:val="num" w:pos="2268"/>
        </w:tabs>
        <w:ind w:left="2268" w:hanging="794"/>
      </w:pPr>
      <w:rPr>
        <w:rFonts w:cs="Times New Roman" w:hint="default"/>
      </w:rPr>
    </w:lvl>
    <w:lvl w:ilvl="4">
      <w:start w:val="1"/>
      <w:numFmt w:val="decimal"/>
      <w:lvlRestart w:val="0"/>
      <w:lvlText w:val="%1.%5"/>
      <w:lvlJc w:val="left"/>
      <w:pPr>
        <w:tabs>
          <w:tab w:val="num" w:pos="720"/>
        </w:tabs>
        <w:ind w:left="720" w:hanging="720"/>
      </w:pPr>
      <w:rPr>
        <w:rFonts w:cs="Times New Roman" w:hint="default"/>
      </w:rPr>
    </w:lvl>
    <w:lvl w:ilvl="5">
      <w:start w:val="1"/>
      <w:numFmt w:val="decimal"/>
      <w:lvlText w:val="%6%1.%2"/>
      <w:lvlJc w:val="left"/>
      <w:pPr>
        <w:tabs>
          <w:tab w:val="num" w:pos="5040"/>
        </w:tabs>
        <w:ind w:left="3456" w:hanging="936"/>
      </w:pPr>
      <w:rPr>
        <w:rFonts w:cs="Times New Roman" w:hint="default"/>
      </w:rPr>
    </w:lvl>
    <w:lvl w:ilvl="6">
      <w:start w:val="1"/>
      <w:numFmt w:val="decimal"/>
      <w:lvlText w:val="%1.%2.%3.%4.%5.%6.%7."/>
      <w:lvlJc w:val="left"/>
      <w:pPr>
        <w:tabs>
          <w:tab w:val="num" w:pos="5760"/>
        </w:tabs>
        <w:ind w:left="3960" w:hanging="1080"/>
      </w:pPr>
      <w:rPr>
        <w:rFonts w:cs="Times New Roman" w:hint="default"/>
      </w:rPr>
    </w:lvl>
    <w:lvl w:ilvl="7">
      <w:start w:val="1"/>
      <w:numFmt w:val="decimal"/>
      <w:lvlText w:val="%1.%2.%3.%4.%5.%6.%7.%8."/>
      <w:lvlJc w:val="left"/>
      <w:pPr>
        <w:tabs>
          <w:tab w:val="num" w:pos="6480"/>
        </w:tabs>
        <w:ind w:left="4464" w:hanging="1224"/>
      </w:pPr>
      <w:rPr>
        <w:rFonts w:cs="Times New Roman" w:hint="default"/>
      </w:rPr>
    </w:lvl>
    <w:lvl w:ilvl="8">
      <w:start w:val="1"/>
      <w:numFmt w:val="decimal"/>
      <w:lvlText w:val="%1.%2.%3.%4.%5.%6.%7.%8.%9."/>
      <w:lvlJc w:val="left"/>
      <w:pPr>
        <w:tabs>
          <w:tab w:val="num" w:pos="7200"/>
        </w:tabs>
        <w:ind w:left="5040" w:hanging="1440"/>
      </w:pPr>
      <w:rPr>
        <w:rFonts w:cs="Times New Roman" w:hint="default"/>
      </w:rPr>
    </w:lvl>
  </w:abstractNum>
  <w:abstractNum w:abstractNumId="40" w15:restartNumberingAfterBreak="0">
    <w:nsid w:val="5B812EAF"/>
    <w:multiLevelType w:val="hybridMultilevel"/>
    <w:tmpl w:val="4D3A38EC"/>
    <w:lvl w:ilvl="0" w:tplc="0C09000F">
      <w:start w:val="1"/>
      <w:numFmt w:val="decimal"/>
      <w:lvlText w:val="%1."/>
      <w:lvlJc w:val="left"/>
      <w:pPr>
        <w:ind w:left="1069" w:hanging="360"/>
      </w:pPr>
    </w:lvl>
    <w:lvl w:ilvl="1" w:tplc="0C090003">
      <w:start w:val="1"/>
      <w:numFmt w:val="decimal"/>
      <w:lvlText w:val="%2."/>
      <w:lvlJc w:val="left"/>
      <w:pPr>
        <w:tabs>
          <w:tab w:val="num" w:pos="1789"/>
        </w:tabs>
        <w:ind w:left="1789" w:hanging="360"/>
      </w:pPr>
    </w:lvl>
    <w:lvl w:ilvl="2" w:tplc="0C090005">
      <w:start w:val="1"/>
      <w:numFmt w:val="decimal"/>
      <w:lvlText w:val="%3."/>
      <w:lvlJc w:val="left"/>
      <w:pPr>
        <w:tabs>
          <w:tab w:val="num" w:pos="2509"/>
        </w:tabs>
        <w:ind w:left="2509" w:hanging="360"/>
      </w:pPr>
    </w:lvl>
    <w:lvl w:ilvl="3" w:tplc="0C090001">
      <w:start w:val="1"/>
      <w:numFmt w:val="decimal"/>
      <w:lvlText w:val="%4."/>
      <w:lvlJc w:val="left"/>
      <w:pPr>
        <w:tabs>
          <w:tab w:val="num" w:pos="3229"/>
        </w:tabs>
        <w:ind w:left="3229" w:hanging="360"/>
      </w:pPr>
    </w:lvl>
    <w:lvl w:ilvl="4" w:tplc="0C090003">
      <w:start w:val="1"/>
      <w:numFmt w:val="decimal"/>
      <w:lvlText w:val="%5."/>
      <w:lvlJc w:val="left"/>
      <w:pPr>
        <w:tabs>
          <w:tab w:val="num" w:pos="3949"/>
        </w:tabs>
        <w:ind w:left="3949" w:hanging="360"/>
      </w:pPr>
    </w:lvl>
    <w:lvl w:ilvl="5" w:tplc="0C090005">
      <w:start w:val="1"/>
      <w:numFmt w:val="decimal"/>
      <w:lvlText w:val="%6."/>
      <w:lvlJc w:val="left"/>
      <w:pPr>
        <w:tabs>
          <w:tab w:val="num" w:pos="4669"/>
        </w:tabs>
        <w:ind w:left="4669" w:hanging="360"/>
      </w:pPr>
    </w:lvl>
    <w:lvl w:ilvl="6" w:tplc="0C090001">
      <w:start w:val="1"/>
      <w:numFmt w:val="decimal"/>
      <w:lvlText w:val="%7."/>
      <w:lvlJc w:val="left"/>
      <w:pPr>
        <w:tabs>
          <w:tab w:val="num" w:pos="5389"/>
        </w:tabs>
        <w:ind w:left="5389" w:hanging="360"/>
      </w:pPr>
    </w:lvl>
    <w:lvl w:ilvl="7" w:tplc="0C090003">
      <w:start w:val="1"/>
      <w:numFmt w:val="decimal"/>
      <w:lvlText w:val="%8."/>
      <w:lvlJc w:val="left"/>
      <w:pPr>
        <w:tabs>
          <w:tab w:val="num" w:pos="6109"/>
        </w:tabs>
        <w:ind w:left="6109" w:hanging="360"/>
      </w:pPr>
    </w:lvl>
    <w:lvl w:ilvl="8" w:tplc="0C090005">
      <w:start w:val="1"/>
      <w:numFmt w:val="decimal"/>
      <w:lvlText w:val="%9."/>
      <w:lvlJc w:val="left"/>
      <w:pPr>
        <w:tabs>
          <w:tab w:val="num" w:pos="6829"/>
        </w:tabs>
        <w:ind w:left="6829" w:hanging="360"/>
      </w:pPr>
    </w:lvl>
  </w:abstractNum>
  <w:abstractNum w:abstractNumId="41" w15:restartNumberingAfterBreak="0">
    <w:nsid w:val="5DFB3DE5"/>
    <w:multiLevelType w:val="hybridMultilevel"/>
    <w:tmpl w:val="E97E0EAE"/>
    <w:lvl w:ilvl="0" w:tplc="616AAFA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5E941CEC"/>
    <w:multiLevelType w:val="hybridMultilevel"/>
    <w:tmpl w:val="D242D282"/>
    <w:lvl w:ilvl="0" w:tplc="484636AC">
      <w:start w:val="1"/>
      <w:numFmt w:val="lowerLetter"/>
      <w:pStyle w:val="Heading3"/>
      <w:lvlText w:val="(%1)"/>
      <w:lvlJc w:val="left"/>
      <w:pPr>
        <w:tabs>
          <w:tab w:val="num" w:pos="1183"/>
        </w:tabs>
        <w:ind w:left="1183" w:hanging="360"/>
      </w:pPr>
      <w:rPr>
        <w:rFonts w:ascii="Arial" w:eastAsia="Times New Roman" w:hAnsi="Arial" w:cs="Arial" w:hint="default"/>
        <w:b/>
        <w:i w:val="0"/>
      </w:rPr>
    </w:lvl>
    <w:lvl w:ilvl="1" w:tplc="0C090013">
      <w:start w:val="1"/>
      <w:numFmt w:val="upperRoman"/>
      <w:lvlText w:val="%2."/>
      <w:lvlJc w:val="right"/>
      <w:pPr>
        <w:tabs>
          <w:tab w:val="num" w:pos="1726"/>
        </w:tabs>
        <w:ind w:left="1726" w:hanging="180"/>
      </w:pPr>
      <w:rPr>
        <w:rFonts w:cs="Times New Roman"/>
        <w:b w:val="0"/>
      </w:rPr>
    </w:lvl>
    <w:lvl w:ilvl="2" w:tplc="0C09001B">
      <w:start w:val="1"/>
      <w:numFmt w:val="lowerRoman"/>
      <w:lvlText w:val="%3."/>
      <w:lvlJc w:val="right"/>
      <w:pPr>
        <w:tabs>
          <w:tab w:val="num" w:pos="2626"/>
        </w:tabs>
        <w:ind w:left="2626" w:hanging="180"/>
      </w:pPr>
      <w:rPr>
        <w:rFonts w:cs="Times New Roman"/>
      </w:rPr>
    </w:lvl>
    <w:lvl w:ilvl="3" w:tplc="0C09000F" w:tentative="1">
      <w:start w:val="1"/>
      <w:numFmt w:val="decimal"/>
      <w:lvlText w:val="%4."/>
      <w:lvlJc w:val="left"/>
      <w:pPr>
        <w:tabs>
          <w:tab w:val="num" w:pos="3346"/>
        </w:tabs>
        <w:ind w:left="3346" w:hanging="360"/>
      </w:pPr>
      <w:rPr>
        <w:rFonts w:cs="Times New Roman"/>
      </w:rPr>
    </w:lvl>
    <w:lvl w:ilvl="4" w:tplc="0C090019" w:tentative="1">
      <w:start w:val="1"/>
      <w:numFmt w:val="lowerLetter"/>
      <w:lvlText w:val="%5."/>
      <w:lvlJc w:val="left"/>
      <w:pPr>
        <w:tabs>
          <w:tab w:val="num" w:pos="4066"/>
        </w:tabs>
        <w:ind w:left="4066" w:hanging="360"/>
      </w:pPr>
      <w:rPr>
        <w:rFonts w:cs="Times New Roman"/>
      </w:rPr>
    </w:lvl>
    <w:lvl w:ilvl="5" w:tplc="0C09001B" w:tentative="1">
      <w:start w:val="1"/>
      <w:numFmt w:val="lowerRoman"/>
      <w:lvlText w:val="%6."/>
      <w:lvlJc w:val="right"/>
      <w:pPr>
        <w:tabs>
          <w:tab w:val="num" w:pos="4786"/>
        </w:tabs>
        <w:ind w:left="4786" w:hanging="180"/>
      </w:pPr>
      <w:rPr>
        <w:rFonts w:cs="Times New Roman"/>
      </w:rPr>
    </w:lvl>
    <w:lvl w:ilvl="6" w:tplc="0C09000F" w:tentative="1">
      <w:start w:val="1"/>
      <w:numFmt w:val="decimal"/>
      <w:lvlText w:val="%7."/>
      <w:lvlJc w:val="left"/>
      <w:pPr>
        <w:tabs>
          <w:tab w:val="num" w:pos="5506"/>
        </w:tabs>
        <w:ind w:left="5506" w:hanging="360"/>
      </w:pPr>
      <w:rPr>
        <w:rFonts w:cs="Times New Roman"/>
      </w:rPr>
    </w:lvl>
    <w:lvl w:ilvl="7" w:tplc="0C090019" w:tentative="1">
      <w:start w:val="1"/>
      <w:numFmt w:val="lowerLetter"/>
      <w:lvlText w:val="%8."/>
      <w:lvlJc w:val="left"/>
      <w:pPr>
        <w:tabs>
          <w:tab w:val="num" w:pos="6226"/>
        </w:tabs>
        <w:ind w:left="6226" w:hanging="360"/>
      </w:pPr>
      <w:rPr>
        <w:rFonts w:cs="Times New Roman"/>
      </w:rPr>
    </w:lvl>
    <w:lvl w:ilvl="8" w:tplc="0C09001B" w:tentative="1">
      <w:start w:val="1"/>
      <w:numFmt w:val="lowerRoman"/>
      <w:lvlText w:val="%9."/>
      <w:lvlJc w:val="right"/>
      <w:pPr>
        <w:tabs>
          <w:tab w:val="num" w:pos="6946"/>
        </w:tabs>
        <w:ind w:left="6946" w:hanging="180"/>
      </w:pPr>
      <w:rPr>
        <w:rFonts w:cs="Times New Roman"/>
      </w:rPr>
    </w:lvl>
  </w:abstractNum>
  <w:abstractNum w:abstractNumId="43" w15:restartNumberingAfterBreak="0">
    <w:nsid w:val="618A425C"/>
    <w:multiLevelType w:val="multilevel"/>
    <w:tmpl w:val="2E64F94E"/>
    <w:lvl w:ilvl="0">
      <w:start w:val="1"/>
      <w:numFmt w:val="decimal"/>
      <w:lvlText w:val="%1"/>
      <w:lvlJc w:val="left"/>
      <w:pPr>
        <w:tabs>
          <w:tab w:val="num" w:pos="432"/>
        </w:tabs>
        <w:ind w:left="432" w:hanging="432"/>
      </w:pPr>
      <w:rPr>
        <w:rFonts w:cs="Times New Roman"/>
        <w:b/>
        <w:bCs w:val="0"/>
        <w:i w:val="0"/>
        <w:iCs w:val="0"/>
        <w:caps w:val="0"/>
        <w:smallCaps w:val="0"/>
        <w:strike w:val="0"/>
        <w:dstrike w:val="0"/>
        <w:vanish w:val="0"/>
        <w:color w:val="000000"/>
        <w:spacing w:val="0"/>
        <w:kern w:val="0"/>
        <w:position w:val="0"/>
        <w:sz w:val="20"/>
        <w:szCs w:val="20"/>
        <w:u w:val="none"/>
        <w:effect w:val="none"/>
        <w:vertAlign w:val="baseline"/>
      </w:rPr>
    </w:lvl>
    <w:lvl w:ilvl="1">
      <w:start w:val="1"/>
      <w:numFmt w:val="decimal"/>
      <w:lvlText w:val="%1.%2"/>
      <w:lvlJc w:val="left"/>
      <w:pPr>
        <w:tabs>
          <w:tab w:val="num" w:pos="765"/>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4" w15:restartNumberingAfterBreak="0">
    <w:nsid w:val="62256E31"/>
    <w:multiLevelType w:val="multilevel"/>
    <w:tmpl w:val="907C710E"/>
    <w:lvl w:ilvl="0">
      <w:start w:val="1"/>
      <w:numFmt w:val="decimal"/>
      <w:pStyle w:val="OutlineL1"/>
      <w:lvlText w:val="%1."/>
      <w:lvlJc w:val="left"/>
      <w:pPr>
        <w:tabs>
          <w:tab w:val="num" w:pos="720"/>
        </w:tabs>
        <w:ind w:left="0" w:firstLine="0"/>
      </w:pPr>
      <w:rPr>
        <w:rFonts w:hint="default"/>
        <w:b/>
        <w:i w:val="0"/>
        <w:caps w:val="0"/>
        <w:smallCaps w:val="0"/>
        <w:u w:val="none"/>
      </w:rPr>
    </w:lvl>
    <w:lvl w:ilvl="1">
      <w:start w:val="1"/>
      <w:numFmt w:val="decimal"/>
      <w:pStyle w:val="OutlineL2"/>
      <w:lvlText w:val="%1.%2"/>
      <w:lvlJc w:val="left"/>
      <w:pPr>
        <w:tabs>
          <w:tab w:val="num" w:pos="1440"/>
        </w:tabs>
        <w:ind w:left="1440" w:hanging="720"/>
      </w:pPr>
      <w:rPr>
        <w:rFonts w:hint="default"/>
        <w:b/>
        <w:i w:val="0"/>
        <w:caps w:val="0"/>
        <w:u w:val="none"/>
      </w:rPr>
    </w:lvl>
    <w:lvl w:ilvl="2">
      <w:start w:val="1"/>
      <w:numFmt w:val="lowerLetter"/>
      <w:pStyle w:val="OutlineL3"/>
      <w:lvlText w:val="%3."/>
      <w:lvlJc w:val="left"/>
      <w:pPr>
        <w:tabs>
          <w:tab w:val="num" w:pos="2160"/>
        </w:tabs>
        <w:ind w:left="2160" w:hanging="720"/>
      </w:pPr>
      <w:rPr>
        <w:rFonts w:ascii="Arial" w:hAnsi="Arial" w:cs="Arial" w:hint="default"/>
        <w:b w:val="0"/>
        <w:i w:val="0"/>
        <w:caps w:val="0"/>
        <w:sz w:val="20"/>
        <w:u w:val="none"/>
      </w:rPr>
    </w:lvl>
    <w:lvl w:ilvl="3">
      <w:start w:val="1"/>
      <w:numFmt w:val="lowerRoman"/>
      <w:pStyle w:val="OutlineL4"/>
      <w:lvlText w:val="%4)"/>
      <w:lvlJc w:val="left"/>
      <w:pPr>
        <w:tabs>
          <w:tab w:val="num" w:pos="2880"/>
        </w:tabs>
        <w:ind w:left="2880" w:hanging="720"/>
      </w:pPr>
      <w:rPr>
        <w:rFonts w:ascii="Arial" w:hAnsi="Arial" w:cs="Arial" w:hint="default"/>
        <w:b w:val="0"/>
        <w:i w:val="0"/>
        <w:caps w:val="0"/>
        <w:sz w:val="20"/>
        <w:szCs w:val="20"/>
        <w:u w:val="none"/>
      </w:rPr>
    </w:lvl>
    <w:lvl w:ilvl="4">
      <w:start w:val="1"/>
      <w:numFmt w:val="lowerLetter"/>
      <w:pStyle w:val="OutlineL5"/>
      <w:lvlText w:val="%5."/>
      <w:lvlJc w:val="left"/>
      <w:pPr>
        <w:tabs>
          <w:tab w:val="num" w:pos="3600"/>
        </w:tabs>
        <w:ind w:left="3600" w:hanging="720"/>
      </w:pPr>
      <w:rPr>
        <w:rFonts w:hint="default"/>
        <w:b w:val="0"/>
        <w:i w:val="0"/>
        <w:caps w:val="0"/>
        <w:u w:val="none"/>
      </w:rPr>
    </w:lvl>
    <w:lvl w:ilvl="5">
      <w:start w:val="1"/>
      <w:numFmt w:val="lowerLetter"/>
      <w:pStyle w:val="OutlineL6"/>
      <w:lvlText w:val="%6."/>
      <w:lvlJc w:val="left"/>
      <w:pPr>
        <w:tabs>
          <w:tab w:val="num" w:pos="720"/>
        </w:tabs>
        <w:ind w:left="720" w:hanging="720"/>
      </w:pPr>
      <w:rPr>
        <w:rFonts w:hint="default"/>
        <w:b w:val="0"/>
        <w:i w:val="0"/>
        <w:caps w:val="0"/>
        <w:u w:val="none"/>
      </w:rPr>
    </w:lvl>
    <w:lvl w:ilvl="6">
      <w:start w:val="1"/>
      <w:numFmt w:val="decimal"/>
      <w:pStyle w:val="OutlineL7"/>
      <w:lvlText w:val="(%7)"/>
      <w:lvlJc w:val="left"/>
      <w:pPr>
        <w:tabs>
          <w:tab w:val="num" w:pos="5040"/>
        </w:tabs>
        <w:ind w:left="0" w:firstLine="4320"/>
      </w:pPr>
      <w:rPr>
        <w:rFonts w:hint="default"/>
        <w:b w:val="0"/>
        <w:i w:val="0"/>
        <w:caps w:val="0"/>
        <w:u w:val="none"/>
      </w:rPr>
    </w:lvl>
    <w:lvl w:ilvl="7">
      <w:start w:val="1"/>
      <w:numFmt w:val="lowerRoman"/>
      <w:pStyle w:val="OutlineL8"/>
      <w:lvlText w:val="%8)"/>
      <w:lvlJc w:val="left"/>
      <w:pPr>
        <w:tabs>
          <w:tab w:val="num" w:pos="5760"/>
        </w:tabs>
        <w:ind w:left="0" w:firstLine="5040"/>
      </w:pPr>
      <w:rPr>
        <w:rFonts w:hint="default"/>
        <w:b w:val="0"/>
        <w:i w:val="0"/>
        <w:caps w:val="0"/>
        <w:u w:val="none"/>
      </w:rPr>
    </w:lvl>
    <w:lvl w:ilvl="8">
      <w:start w:val="1"/>
      <w:numFmt w:val="lowerLetter"/>
      <w:pStyle w:val="OutlineL9"/>
      <w:lvlText w:val="%9)"/>
      <w:lvlJc w:val="left"/>
      <w:pPr>
        <w:tabs>
          <w:tab w:val="num" w:pos="6480"/>
        </w:tabs>
        <w:ind w:left="0" w:firstLine="5760"/>
      </w:pPr>
      <w:rPr>
        <w:rFonts w:hint="default"/>
        <w:b w:val="0"/>
        <w:i w:val="0"/>
        <w:caps w:val="0"/>
        <w:u w:val="none"/>
      </w:rPr>
    </w:lvl>
  </w:abstractNum>
  <w:abstractNum w:abstractNumId="45" w15:restartNumberingAfterBreak="0">
    <w:nsid w:val="659D1083"/>
    <w:multiLevelType w:val="multilevel"/>
    <w:tmpl w:val="0C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B7834FE"/>
    <w:multiLevelType w:val="hybridMultilevel"/>
    <w:tmpl w:val="5668322C"/>
    <w:lvl w:ilvl="0" w:tplc="2236E7F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B9B7457"/>
    <w:multiLevelType w:val="hybridMultilevel"/>
    <w:tmpl w:val="75662B48"/>
    <w:lvl w:ilvl="0" w:tplc="4009001B">
      <w:start w:val="1"/>
      <w:numFmt w:val="lowerRoman"/>
      <w:lvlText w:val="%1."/>
      <w:lvlJc w:val="right"/>
      <w:pPr>
        <w:ind w:left="1457" w:hanging="360"/>
      </w:pPr>
    </w:lvl>
    <w:lvl w:ilvl="1" w:tplc="40090019">
      <w:start w:val="1"/>
      <w:numFmt w:val="lowerLetter"/>
      <w:lvlText w:val="%2."/>
      <w:lvlJc w:val="left"/>
      <w:pPr>
        <w:ind w:left="2177" w:hanging="360"/>
      </w:pPr>
    </w:lvl>
    <w:lvl w:ilvl="2" w:tplc="4009001B" w:tentative="1">
      <w:start w:val="1"/>
      <w:numFmt w:val="lowerRoman"/>
      <w:lvlText w:val="%3."/>
      <w:lvlJc w:val="right"/>
      <w:pPr>
        <w:ind w:left="2897" w:hanging="180"/>
      </w:pPr>
    </w:lvl>
    <w:lvl w:ilvl="3" w:tplc="4009000F" w:tentative="1">
      <w:start w:val="1"/>
      <w:numFmt w:val="decimal"/>
      <w:lvlText w:val="%4."/>
      <w:lvlJc w:val="left"/>
      <w:pPr>
        <w:ind w:left="3617" w:hanging="360"/>
      </w:pPr>
    </w:lvl>
    <w:lvl w:ilvl="4" w:tplc="40090019" w:tentative="1">
      <w:start w:val="1"/>
      <w:numFmt w:val="lowerLetter"/>
      <w:lvlText w:val="%5."/>
      <w:lvlJc w:val="left"/>
      <w:pPr>
        <w:ind w:left="4337" w:hanging="360"/>
      </w:pPr>
    </w:lvl>
    <w:lvl w:ilvl="5" w:tplc="4009001B" w:tentative="1">
      <w:start w:val="1"/>
      <w:numFmt w:val="lowerRoman"/>
      <w:lvlText w:val="%6."/>
      <w:lvlJc w:val="right"/>
      <w:pPr>
        <w:ind w:left="5057" w:hanging="180"/>
      </w:pPr>
    </w:lvl>
    <w:lvl w:ilvl="6" w:tplc="4009000F" w:tentative="1">
      <w:start w:val="1"/>
      <w:numFmt w:val="decimal"/>
      <w:lvlText w:val="%7."/>
      <w:lvlJc w:val="left"/>
      <w:pPr>
        <w:ind w:left="5777" w:hanging="360"/>
      </w:pPr>
    </w:lvl>
    <w:lvl w:ilvl="7" w:tplc="40090019" w:tentative="1">
      <w:start w:val="1"/>
      <w:numFmt w:val="lowerLetter"/>
      <w:lvlText w:val="%8."/>
      <w:lvlJc w:val="left"/>
      <w:pPr>
        <w:ind w:left="6497" w:hanging="360"/>
      </w:pPr>
    </w:lvl>
    <w:lvl w:ilvl="8" w:tplc="4009001B" w:tentative="1">
      <w:start w:val="1"/>
      <w:numFmt w:val="lowerRoman"/>
      <w:lvlText w:val="%9."/>
      <w:lvlJc w:val="right"/>
      <w:pPr>
        <w:ind w:left="7217" w:hanging="180"/>
      </w:pPr>
    </w:lvl>
  </w:abstractNum>
  <w:abstractNum w:abstractNumId="48" w15:restartNumberingAfterBreak="0">
    <w:nsid w:val="6BC2323F"/>
    <w:multiLevelType w:val="hybridMultilevel"/>
    <w:tmpl w:val="8A08DA86"/>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49" w15:restartNumberingAfterBreak="0">
    <w:nsid w:val="717F6297"/>
    <w:multiLevelType w:val="hybridMultilevel"/>
    <w:tmpl w:val="1ED88E5A"/>
    <w:lvl w:ilvl="0" w:tplc="8AFC5764">
      <w:start w:val="1"/>
      <w:numFmt w:val="bullet"/>
      <w:lvlText w:val=""/>
      <w:lvlJc w:val="left"/>
      <w:pPr>
        <w:tabs>
          <w:tab w:val="num" w:pos="720"/>
        </w:tabs>
        <w:ind w:left="720" w:hanging="360"/>
      </w:pPr>
      <w:rPr>
        <w:rFonts w:ascii="Wingdings" w:hAnsi="Wingdings" w:hint="default"/>
      </w:rPr>
    </w:lvl>
    <w:lvl w:ilvl="1" w:tplc="FE42CF8E" w:tentative="1">
      <w:start w:val="1"/>
      <w:numFmt w:val="bullet"/>
      <w:lvlText w:val=""/>
      <w:lvlJc w:val="left"/>
      <w:pPr>
        <w:tabs>
          <w:tab w:val="num" w:pos="1440"/>
        </w:tabs>
        <w:ind w:left="1440" w:hanging="360"/>
      </w:pPr>
      <w:rPr>
        <w:rFonts w:ascii="Wingdings" w:hAnsi="Wingdings" w:hint="default"/>
      </w:rPr>
    </w:lvl>
    <w:lvl w:ilvl="2" w:tplc="1AE4EF6E" w:tentative="1">
      <w:start w:val="1"/>
      <w:numFmt w:val="bullet"/>
      <w:lvlText w:val=""/>
      <w:lvlJc w:val="left"/>
      <w:pPr>
        <w:tabs>
          <w:tab w:val="num" w:pos="2160"/>
        </w:tabs>
        <w:ind w:left="2160" w:hanging="360"/>
      </w:pPr>
      <w:rPr>
        <w:rFonts w:ascii="Wingdings" w:hAnsi="Wingdings" w:hint="default"/>
      </w:rPr>
    </w:lvl>
    <w:lvl w:ilvl="3" w:tplc="E8209C74" w:tentative="1">
      <w:start w:val="1"/>
      <w:numFmt w:val="bullet"/>
      <w:lvlText w:val=""/>
      <w:lvlJc w:val="left"/>
      <w:pPr>
        <w:tabs>
          <w:tab w:val="num" w:pos="2880"/>
        </w:tabs>
        <w:ind w:left="2880" w:hanging="360"/>
      </w:pPr>
      <w:rPr>
        <w:rFonts w:ascii="Wingdings" w:hAnsi="Wingdings" w:hint="default"/>
      </w:rPr>
    </w:lvl>
    <w:lvl w:ilvl="4" w:tplc="AE383CFA" w:tentative="1">
      <w:start w:val="1"/>
      <w:numFmt w:val="bullet"/>
      <w:lvlText w:val=""/>
      <w:lvlJc w:val="left"/>
      <w:pPr>
        <w:tabs>
          <w:tab w:val="num" w:pos="3600"/>
        </w:tabs>
        <w:ind w:left="3600" w:hanging="360"/>
      </w:pPr>
      <w:rPr>
        <w:rFonts w:ascii="Wingdings" w:hAnsi="Wingdings" w:hint="default"/>
      </w:rPr>
    </w:lvl>
    <w:lvl w:ilvl="5" w:tplc="8F8A46A2" w:tentative="1">
      <w:start w:val="1"/>
      <w:numFmt w:val="bullet"/>
      <w:lvlText w:val=""/>
      <w:lvlJc w:val="left"/>
      <w:pPr>
        <w:tabs>
          <w:tab w:val="num" w:pos="4320"/>
        </w:tabs>
        <w:ind w:left="4320" w:hanging="360"/>
      </w:pPr>
      <w:rPr>
        <w:rFonts w:ascii="Wingdings" w:hAnsi="Wingdings" w:hint="default"/>
      </w:rPr>
    </w:lvl>
    <w:lvl w:ilvl="6" w:tplc="05D64BEC" w:tentative="1">
      <w:start w:val="1"/>
      <w:numFmt w:val="bullet"/>
      <w:lvlText w:val=""/>
      <w:lvlJc w:val="left"/>
      <w:pPr>
        <w:tabs>
          <w:tab w:val="num" w:pos="5040"/>
        </w:tabs>
        <w:ind w:left="5040" w:hanging="360"/>
      </w:pPr>
      <w:rPr>
        <w:rFonts w:ascii="Wingdings" w:hAnsi="Wingdings" w:hint="default"/>
      </w:rPr>
    </w:lvl>
    <w:lvl w:ilvl="7" w:tplc="2474D9D6" w:tentative="1">
      <w:start w:val="1"/>
      <w:numFmt w:val="bullet"/>
      <w:lvlText w:val=""/>
      <w:lvlJc w:val="left"/>
      <w:pPr>
        <w:tabs>
          <w:tab w:val="num" w:pos="5760"/>
        </w:tabs>
        <w:ind w:left="5760" w:hanging="360"/>
      </w:pPr>
      <w:rPr>
        <w:rFonts w:ascii="Wingdings" w:hAnsi="Wingdings" w:hint="default"/>
      </w:rPr>
    </w:lvl>
    <w:lvl w:ilvl="8" w:tplc="9F8EB4D0"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1A0572B"/>
    <w:multiLevelType w:val="hybridMultilevel"/>
    <w:tmpl w:val="B2DAD01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1" w15:restartNumberingAfterBreak="0">
    <w:nsid w:val="79C72351"/>
    <w:multiLevelType w:val="hybridMultilevel"/>
    <w:tmpl w:val="1BD28D00"/>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2" w15:restartNumberingAfterBreak="0">
    <w:nsid w:val="7CA052DE"/>
    <w:multiLevelType w:val="multilevel"/>
    <w:tmpl w:val="2D4AF92A"/>
    <w:lvl w:ilvl="0">
      <w:start w:val="1"/>
      <w:numFmt w:val="lowerLetter"/>
      <w:pStyle w:val="ListAlpha"/>
      <w:lvlText w:val="(%1)"/>
      <w:lvlJc w:val="left"/>
      <w:pPr>
        <w:tabs>
          <w:tab w:val="num" w:pos="720"/>
        </w:tabs>
        <w:ind w:left="1457" w:hanging="737"/>
      </w:pPr>
      <w:rPr>
        <w:rFonts w:cs="Times New Roman" w:hint="default"/>
        <w:b w:val="0"/>
      </w:rPr>
    </w:lvl>
    <w:lvl w:ilvl="1">
      <w:start w:val="1"/>
      <w:numFmt w:val="lowerRoman"/>
      <w:pStyle w:val="SectionListAlpha"/>
      <w:lvlText w:val="(%2)"/>
      <w:lvlJc w:val="left"/>
      <w:pPr>
        <w:tabs>
          <w:tab w:val="num" w:pos="1474"/>
        </w:tabs>
        <w:ind w:left="2155" w:hanging="681"/>
      </w:pPr>
      <w:rPr>
        <w:rFonts w:cs="Times New Roman" w:hint="default"/>
      </w:rPr>
    </w:lvl>
    <w:lvl w:ilvl="2">
      <w:start w:val="1"/>
      <w:numFmt w:val="lowerLetter"/>
      <w:lvlText w:val="(%3)"/>
      <w:lvlJc w:val="left"/>
      <w:pPr>
        <w:tabs>
          <w:tab w:val="num" w:pos="720"/>
        </w:tabs>
        <w:ind w:left="2138" w:hanging="681"/>
      </w:pPr>
      <w:rPr>
        <w:rFonts w:cs="Times New Roman" w:hint="default"/>
      </w:rPr>
    </w:lvl>
    <w:lvl w:ilvl="3">
      <w:start w:val="1"/>
      <w:numFmt w:val="lowerRoman"/>
      <w:lvlText w:val="(%4)"/>
      <w:lvlJc w:val="left"/>
      <w:pPr>
        <w:tabs>
          <w:tab w:val="num" w:pos="720"/>
        </w:tabs>
        <w:ind w:left="2875" w:hanging="794"/>
      </w:pPr>
      <w:rPr>
        <w:rFonts w:ascii="Arial" w:eastAsia="Times New Roman" w:hAnsi="Arial" w:cs="Times New Roman"/>
      </w:rPr>
    </w:lvl>
    <w:lvl w:ilvl="4">
      <w:start w:val="1"/>
      <w:numFmt w:val="upperLetter"/>
      <w:lvlText w:val="(%5)"/>
      <w:lvlJc w:val="left"/>
      <w:pPr>
        <w:tabs>
          <w:tab w:val="num" w:pos="720"/>
        </w:tabs>
        <w:ind w:left="3555" w:hanging="680"/>
      </w:pPr>
      <w:rPr>
        <w:rFonts w:cs="Times New Roman" w:hint="default"/>
        <w:i w:val="0"/>
      </w:rPr>
    </w:lvl>
    <w:lvl w:ilvl="5">
      <w:start w:val="1"/>
      <w:numFmt w:val="lowerLetter"/>
      <w:lvlText w:val="(a%6)"/>
      <w:lvlJc w:val="left"/>
      <w:pPr>
        <w:tabs>
          <w:tab w:val="num" w:pos="720"/>
        </w:tabs>
        <w:ind w:left="4405" w:hanging="737"/>
      </w:pPr>
      <w:rPr>
        <w:rFonts w:cs="Times New Roman" w:hint="default"/>
      </w:rPr>
    </w:lvl>
    <w:lvl w:ilvl="6">
      <w:start w:val="1"/>
      <w:numFmt w:val="none"/>
      <w:suff w:val="nothing"/>
      <w:lvlText w:val=""/>
      <w:lvlJc w:val="left"/>
      <w:pPr>
        <w:ind w:left="720"/>
      </w:pPr>
      <w:rPr>
        <w:rFonts w:cs="Times New Roman" w:hint="default"/>
      </w:rPr>
    </w:lvl>
    <w:lvl w:ilvl="7">
      <w:start w:val="1"/>
      <w:numFmt w:val="lowerLetter"/>
      <w:lvlText w:val="(%8)"/>
      <w:lvlJc w:val="left"/>
      <w:pPr>
        <w:tabs>
          <w:tab w:val="num" w:pos="720"/>
        </w:tabs>
        <w:ind w:left="720"/>
      </w:pPr>
      <w:rPr>
        <w:rFonts w:ascii="Tms Rmn" w:hAnsi="Tms Rmn" w:cs="Times New Roman" w:hint="default"/>
      </w:rPr>
    </w:lvl>
    <w:lvl w:ilvl="8">
      <w:start w:val="1"/>
      <w:numFmt w:val="lowerRoman"/>
      <w:lvlText w:val="(%9)"/>
      <w:lvlJc w:val="left"/>
      <w:pPr>
        <w:tabs>
          <w:tab w:val="num" w:pos="720"/>
        </w:tabs>
        <w:ind w:left="720"/>
      </w:pPr>
      <w:rPr>
        <w:rFonts w:ascii="Tms Rmn" w:hAnsi="Tms Rmn" w:cs="Times New Roman" w:hint="default"/>
      </w:rPr>
    </w:lvl>
  </w:abstractNum>
  <w:abstractNum w:abstractNumId="53" w15:restartNumberingAfterBreak="0">
    <w:nsid w:val="7D626DA7"/>
    <w:multiLevelType w:val="multilevel"/>
    <w:tmpl w:val="0C09001F"/>
    <w:numStyleLink w:val="111111"/>
  </w:abstractNum>
  <w:abstractNum w:abstractNumId="54" w15:restartNumberingAfterBreak="0">
    <w:nsid w:val="7F06608F"/>
    <w:multiLevelType w:val="hybridMultilevel"/>
    <w:tmpl w:val="3D345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3"/>
  </w:num>
  <w:num w:numId="2">
    <w:abstractNumId w:val="1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45"/>
  </w:num>
  <w:num w:numId="14">
    <w:abstractNumId w:val="20"/>
  </w:num>
  <w:num w:numId="15">
    <w:abstractNumId w:val="26"/>
  </w:num>
  <w:num w:numId="16">
    <w:abstractNumId w:val="42"/>
  </w:num>
  <w:num w:numId="17">
    <w:abstractNumId w:val="39"/>
  </w:num>
  <w:num w:numId="18">
    <w:abstractNumId w:val="17"/>
  </w:num>
  <w:num w:numId="19">
    <w:abstractNumId w:val="11"/>
  </w:num>
  <w:num w:numId="20">
    <w:abstractNumId w:val="52"/>
  </w:num>
  <w:num w:numId="2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2">
    <w:abstractNumId w:val="22"/>
  </w:num>
  <w:num w:numId="23">
    <w:abstractNumId w:val="50"/>
  </w:num>
  <w:num w:numId="24">
    <w:abstractNumId w:val="47"/>
  </w:num>
  <w:num w:numId="25">
    <w:abstractNumId w:val="37"/>
  </w:num>
  <w:num w:numId="26">
    <w:abstractNumId w:val="33"/>
  </w:num>
  <w:num w:numId="27">
    <w:abstractNumId w:val="48"/>
  </w:num>
  <w:num w:numId="28">
    <w:abstractNumId w:val="25"/>
  </w:num>
  <w:num w:numId="29">
    <w:abstractNumId w:val="28"/>
  </w:num>
  <w:num w:numId="30">
    <w:abstractNumId w:val="44"/>
  </w:num>
  <w:num w:numId="31">
    <w:abstractNumId w:val="14"/>
  </w:num>
  <w:num w:numId="32">
    <w:abstractNumId w:val="34"/>
  </w:num>
  <w:num w:numId="33">
    <w:abstractNumId w:val="29"/>
  </w:num>
  <w:num w:numId="34">
    <w:abstractNumId w:val="41"/>
  </w:num>
  <w:num w:numId="35">
    <w:abstractNumId w:val="36"/>
  </w:num>
  <w:num w:numId="36">
    <w:abstractNumId w:val="51"/>
  </w:num>
  <w:num w:numId="37">
    <w:abstractNumId w:val="21"/>
  </w:num>
  <w:num w:numId="38">
    <w:abstractNumId w:val="27"/>
  </w:num>
  <w:num w:numId="39">
    <w:abstractNumId w:val="15"/>
  </w:num>
  <w:num w:numId="40">
    <w:abstractNumId w:val="10"/>
  </w:num>
  <w:num w:numId="41">
    <w:abstractNumId w:val="30"/>
  </w:num>
  <w:num w:numId="42">
    <w:abstractNumId w:val="24"/>
  </w:num>
  <w:num w:numId="43">
    <w:abstractNumId w:val="35"/>
  </w:num>
  <w:num w:numId="44">
    <w:abstractNumId w:val="16"/>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8"/>
  </w:num>
  <w:num w:numId="47">
    <w:abstractNumId w:val="49"/>
  </w:num>
  <w:num w:numId="48">
    <w:abstractNumId w:val="23"/>
  </w:num>
  <w:num w:numId="49">
    <w:abstractNumId w:val="54"/>
  </w:num>
  <w:num w:numId="50">
    <w:abstractNumId w:val="31"/>
  </w:num>
  <w:num w:numId="51">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2">
    <w:abstractNumId w:val="13"/>
  </w:num>
  <w:num w:numId="53">
    <w:abstractNumId w:val="18"/>
  </w:num>
  <w:num w:numId="5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3"/>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43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56">
    <w:abstractNumId w:val="46"/>
  </w:num>
  <w:num w:numId="57">
    <w:abstractNumId w:val="32"/>
  </w:num>
  <w:num w:numId="58">
    <w:abstractNumId w:val="53"/>
    <w:lvlOverride w:ilvl="0">
      <w:startOverride w:val="1"/>
      <w:lvl w:ilvl="0">
        <w:start w:val="1"/>
        <w:numFmt w:val="decimal"/>
        <w:pStyle w:val="Heading1"/>
        <w:lvlText w:val="%1."/>
        <w:lvlJc w:val="left"/>
        <w:pPr>
          <w:ind w:left="360" w:hanging="360"/>
        </w:pPr>
      </w:lvl>
    </w:lvlOverride>
  </w:num>
  <w:num w:numId="59">
    <w:abstractNumId w:val="42"/>
  </w:num>
  <w:num w:numId="60">
    <w:abstractNumId w:val="12"/>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jaj, Aastha">
    <w15:presenceInfo w15:providerId="AD" w15:userId="S-1-5-21-329068152-1454471165-1417001333-594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oNotTrackFormatting/>
  <w:defaultTabStop w:val="720"/>
  <w:characterSpacingControl w:val="doNotCompress"/>
  <w:hdrShapeDefaults>
    <o:shapedefaults v:ext="edit" spidmax="2049"/>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72A"/>
    <w:rsid w:val="00000E23"/>
    <w:rsid w:val="00001533"/>
    <w:rsid w:val="00001644"/>
    <w:rsid w:val="000022ED"/>
    <w:rsid w:val="00002579"/>
    <w:rsid w:val="000040A6"/>
    <w:rsid w:val="00004AE4"/>
    <w:rsid w:val="0000653A"/>
    <w:rsid w:val="00006A62"/>
    <w:rsid w:val="00011272"/>
    <w:rsid w:val="00011584"/>
    <w:rsid w:val="00011E33"/>
    <w:rsid w:val="00013014"/>
    <w:rsid w:val="00014A41"/>
    <w:rsid w:val="0001540F"/>
    <w:rsid w:val="000155CF"/>
    <w:rsid w:val="00015711"/>
    <w:rsid w:val="000159A9"/>
    <w:rsid w:val="00020AD2"/>
    <w:rsid w:val="00020AF5"/>
    <w:rsid w:val="00020FE2"/>
    <w:rsid w:val="00021618"/>
    <w:rsid w:val="00022807"/>
    <w:rsid w:val="00024F1E"/>
    <w:rsid w:val="00025065"/>
    <w:rsid w:val="00025345"/>
    <w:rsid w:val="00025970"/>
    <w:rsid w:val="000259AB"/>
    <w:rsid w:val="00025D07"/>
    <w:rsid w:val="0002616F"/>
    <w:rsid w:val="000274F4"/>
    <w:rsid w:val="00027C22"/>
    <w:rsid w:val="000301BA"/>
    <w:rsid w:val="000308C4"/>
    <w:rsid w:val="0003183D"/>
    <w:rsid w:val="0003256E"/>
    <w:rsid w:val="000336AA"/>
    <w:rsid w:val="000337F2"/>
    <w:rsid w:val="00033FCA"/>
    <w:rsid w:val="000345B0"/>
    <w:rsid w:val="00034C85"/>
    <w:rsid w:val="0003512D"/>
    <w:rsid w:val="00035980"/>
    <w:rsid w:val="00035DC1"/>
    <w:rsid w:val="00036343"/>
    <w:rsid w:val="00036A69"/>
    <w:rsid w:val="000379DF"/>
    <w:rsid w:val="00037B85"/>
    <w:rsid w:val="00037B91"/>
    <w:rsid w:val="00041DDB"/>
    <w:rsid w:val="000422CD"/>
    <w:rsid w:val="000429A9"/>
    <w:rsid w:val="0004339A"/>
    <w:rsid w:val="00044735"/>
    <w:rsid w:val="000449E3"/>
    <w:rsid w:val="000463F7"/>
    <w:rsid w:val="00050C2E"/>
    <w:rsid w:val="00051A55"/>
    <w:rsid w:val="00052163"/>
    <w:rsid w:val="000552CF"/>
    <w:rsid w:val="0005544B"/>
    <w:rsid w:val="000556C1"/>
    <w:rsid w:val="000569F6"/>
    <w:rsid w:val="000578C7"/>
    <w:rsid w:val="00062E88"/>
    <w:rsid w:val="000638B0"/>
    <w:rsid w:val="00066752"/>
    <w:rsid w:val="00066863"/>
    <w:rsid w:val="000711CA"/>
    <w:rsid w:val="000760BE"/>
    <w:rsid w:val="00076420"/>
    <w:rsid w:val="000774DD"/>
    <w:rsid w:val="000778FC"/>
    <w:rsid w:val="00077A98"/>
    <w:rsid w:val="00077B39"/>
    <w:rsid w:val="00081359"/>
    <w:rsid w:val="00081C1C"/>
    <w:rsid w:val="00083F8A"/>
    <w:rsid w:val="0008424C"/>
    <w:rsid w:val="00086507"/>
    <w:rsid w:val="000869C7"/>
    <w:rsid w:val="00090B06"/>
    <w:rsid w:val="00090E52"/>
    <w:rsid w:val="00090EBA"/>
    <w:rsid w:val="00090F39"/>
    <w:rsid w:val="000911FE"/>
    <w:rsid w:val="0009253C"/>
    <w:rsid w:val="00093F91"/>
    <w:rsid w:val="000944DD"/>
    <w:rsid w:val="0009465D"/>
    <w:rsid w:val="000955B1"/>
    <w:rsid w:val="00095D57"/>
    <w:rsid w:val="000963FA"/>
    <w:rsid w:val="00097291"/>
    <w:rsid w:val="000A0CA3"/>
    <w:rsid w:val="000A1E2E"/>
    <w:rsid w:val="000A26EA"/>
    <w:rsid w:val="000A440F"/>
    <w:rsid w:val="000A4681"/>
    <w:rsid w:val="000A5A82"/>
    <w:rsid w:val="000B074C"/>
    <w:rsid w:val="000B0BBB"/>
    <w:rsid w:val="000B173A"/>
    <w:rsid w:val="000B2DF9"/>
    <w:rsid w:val="000B3243"/>
    <w:rsid w:val="000B392F"/>
    <w:rsid w:val="000B52D6"/>
    <w:rsid w:val="000B6C8C"/>
    <w:rsid w:val="000B7B91"/>
    <w:rsid w:val="000C0AC0"/>
    <w:rsid w:val="000C0B29"/>
    <w:rsid w:val="000C0B9C"/>
    <w:rsid w:val="000C0FEF"/>
    <w:rsid w:val="000C1161"/>
    <w:rsid w:val="000C1C1D"/>
    <w:rsid w:val="000C1D03"/>
    <w:rsid w:val="000C1F54"/>
    <w:rsid w:val="000C1FA0"/>
    <w:rsid w:val="000C2861"/>
    <w:rsid w:val="000C394D"/>
    <w:rsid w:val="000C43FD"/>
    <w:rsid w:val="000C58EA"/>
    <w:rsid w:val="000C5CA0"/>
    <w:rsid w:val="000C6750"/>
    <w:rsid w:val="000C7254"/>
    <w:rsid w:val="000D1482"/>
    <w:rsid w:val="000D2238"/>
    <w:rsid w:val="000D2C2B"/>
    <w:rsid w:val="000D60B6"/>
    <w:rsid w:val="000D672E"/>
    <w:rsid w:val="000E0C54"/>
    <w:rsid w:val="000E3CE0"/>
    <w:rsid w:val="000E411C"/>
    <w:rsid w:val="000E4AA8"/>
    <w:rsid w:val="000E71C6"/>
    <w:rsid w:val="000F2D81"/>
    <w:rsid w:val="000F2EEE"/>
    <w:rsid w:val="000F3310"/>
    <w:rsid w:val="000F4B1E"/>
    <w:rsid w:val="000F63D0"/>
    <w:rsid w:val="000F707B"/>
    <w:rsid w:val="000F74BB"/>
    <w:rsid w:val="000F779F"/>
    <w:rsid w:val="000F79BC"/>
    <w:rsid w:val="00100830"/>
    <w:rsid w:val="00104F33"/>
    <w:rsid w:val="00104FC4"/>
    <w:rsid w:val="00105004"/>
    <w:rsid w:val="00105E4E"/>
    <w:rsid w:val="001076E5"/>
    <w:rsid w:val="001112C9"/>
    <w:rsid w:val="001117DF"/>
    <w:rsid w:val="00113DA9"/>
    <w:rsid w:val="00114FA0"/>
    <w:rsid w:val="00115FCB"/>
    <w:rsid w:val="001172EF"/>
    <w:rsid w:val="00117391"/>
    <w:rsid w:val="00117E1B"/>
    <w:rsid w:val="00120647"/>
    <w:rsid w:val="00120A4B"/>
    <w:rsid w:val="001212B6"/>
    <w:rsid w:val="001223C4"/>
    <w:rsid w:val="00126561"/>
    <w:rsid w:val="00127FD0"/>
    <w:rsid w:val="001302A1"/>
    <w:rsid w:val="001308BE"/>
    <w:rsid w:val="00131985"/>
    <w:rsid w:val="001326BC"/>
    <w:rsid w:val="00135035"/>
    <w:rsid w:val="00137378"/>
    <w:rsid w:val="00140F3F"/>
    <w:rsid w:val="001431B0"/>
    <w:rsid w:val="00143BFF"/>
    <w:rsid w:val="00143DD1"/>
    <w:rsid w:val="00147EE2"/>
    <w:rsid w:val="001527CD"/>
    <w:rsid w:val="00153710"/>
    <w:rsid w:val="00153C40"/>
    <w:rsid w:val="00153C8B"/>
    <w:rsid w:val="00153F7C"/>
    <w:rsid w:val="00155A71"/>
    <w:rsid w:val="00155B9C"/>
    <w:rsid w:val="00155D84"/>
    <w:rsid w:val="00155E7D"/>
    <w:rsid w:val="00155F3E"/>
    <w:rsid w:val="0015678C"/>
    <w:rsid w:val="00160B6F"/>
    <w:rsid w:val="00161554"/>
    <w:rsid w:val="001643B7"/>
    <w:rsid w:val="00164EA0"/>
    <w:rsid w:val="001653FA"/>
    <w:rsid w:val="0016629E"/>
    <w:rsid w:val="0016765E"/>
    <w:rsid w:val="00167678"/>
    <w:rsid w:val="00167837"/>
    <w:rsid w:val="00167912"/>
    <w:rsid w:val="00167B3D"/>
    <w:rsid w:val="00167DFB"/>
    <w:rsid w:val="00170070"/>
    <w:rsid w:val="00171171"/>
    <w:rsid w:val="001721BA"/>
    <w:rsid w:val="00173196"/>
    <w:rsid w:val="00175415"/>
    <w:rsid w:val="00175609"/>
    <w:rsid w:val="00176C10"/>
    <w:rsid w:val="00177825"/>
    <w:rsid w:val="001819CD"/>
    <w:rsid w:val="00184D7C"/>
    <w:rsid w:val="001858B8"/>
    <w:rsid w:val="00187451"/>
    <w:rsid w:val="00187644"/>
    <w:rsid w:val="00190D44"/>
    <w:rsid w:val="00191F1F"/>
    <w:rsid w:val="00196706"/>
    <w:rsid w:val="001967E0"/>
    <w:rsid w:val="00197119"/>
    <w:rsid w:val="001973B2"/>
    <w:rsid w:val="0019753B"/>
    <w:rsid w:val="0019795C"/>
    <w:rsid w:val="001A1321"/>
    <w:rsid w:val="001A1400"/>
    <w:rsid w:val="001A37D9"/>
    <w:rsid w:val="001A3D75"/>
    <w:rsid w:val="001A46FE"/>
    <w:rsid w:val="001A5A15"/>
    <w:rsid w:val="001A61F7"/>
    <w:rsid w:val="001B0E17"/>
    <w:rsid w:val="001B15C1"/>
    <w:rsid w:val="001B174C"/>
    <w:rsid w:val="001B19D1"/>
    <w:rsid w:val="001B1A1B"/>
    <w:rsid w:val="001B2C91"/>
    <w:rsid w:val="001B2E53"/>
    <w:rsid w:val="001B323F"/>
    <w:rsid w:val="001B3814"/>
    <w:rsid w:val="001B487A"/>
    <w:rsid w:val="001B4EDB"/>
    <w:rsid w:val="001B54BA"/>
    <w:rsid w:val="001B5944"/>
    <w:rsid w:val="001B6064"/>
    <w:rsid w:val="001B65F2"/>
    <w:rsid w:val="001B73C8"/>
    <w:rsid w:val="001B790B"/>
    <w:rsid w:val="001B7CA7"/>
    <w:rsid w:val="001C086F"/>
    <w:rsid w:val="001C1481"/>
    <w:rsid w:val="001C27E9"/>
    <w:rsid w:val="001C31CA"/>
    <w:rsid w:val="001C385A"/>
    <w:rsid w:val="001C4235"/>
    <w:rsid w:val="001C5041"/>
    <w:rsid w:val="001C568E"/>
    <w:rsid w:val="001C77DC"/>
    <w:rsid w:val="001D0D73"/>
    <w:rsid w:val="001D1A9C"/>
    <w:rsid w:val="001D23EC"/>
    <w:rsid w:val="001D3FD1"/>
    <w:rsid w:val="001D5F3B"/>
    <w:rsid w:val="001D6C49"/>
    <w:rsid w:val="001D725D"/>
    <w:rsid w:val="001D7E27"/>
    <w:rsid w:val="001E06DB"/>
    <w:rsid w:val="001E0DF8"/>
    <w:rsid w:val="001E1BAF"/>
    <w:rsid w:val="001E288C"/>
    <w:rsid w:val="001E5C99"/>
    <w:rsid w:val="001E7484"/>
    <w:rsid w:val="001F0381"/>
    <w:rsid w:val="001F0FF0"/>
    <w:rsid w:val="001F1491"/>
    <w:rsid w:val="001F2972"/>
    <w:rsid w:val="001F2CCA"/>
    <w:rsid w:val="001F34AA"/>
    <w:rsid w:val="001F4501"/>
    <w:rsid w:val="001F4764"/>
    <w:rsid w:val="001F5FF2"/>
    <w:rsid w:val="001F6282"/>
    <w:rsid w:val="001F7845"/>
    <w:rsid w:val="002001EC"/>
    <w:rsid w:val="002003F5"/>
    <w:rsid w:val="0020189D"/>
    <w:rsid w:val="00203510"/>
    <w:rsid w:val="0020388D"/>
    <w:rsid w:val="00203937"/>
    <w:rsid w:val="00206382"/>
    <w:rsid w:val="00207A34"/>
    <w:rsid w:val="00210A6D"/>
    <w:rsid w:val="00210DDE"/>
    <w:rsid w:val="002121C1"/>
    <w:rsid w:val="0021391B"/>
    <w:rsid w:val="00215191"/>
    <w:rsid w:val="002164AA"/>
    <w:rsid w:val="0021719B"/>
    <w:rsid w:val="00217CC6"/>
    <w:rsid w:val="0022076D"/>
    <w:rsid w:val="002213D7"/>
    <w:rsid w:val="00221B10"/>
    <w:rsid w:val="002235F3"/>
    <w:rsid w:val="00224BEC"/>
    <w:rsid w:val="0022644A"/>
    <w:rsid w:val="00230035"/>
    <w:rsid w:val="0023007F"/>
    <w:rsid w:val="00230DFB"/>
    <w:rsid w:val="00230F4A"/>
    <w:rsid w:val="00231E4F"/>
    <w:rsid w:val="002322E6"/>
    <w:rsid w:val="00232AA3"/>
    <w:rsid w:val="00232D58"/>
    <w:rsid w:val="0023481E"/>
    <w:rsid w:val="00236134"/>
    <w:rsid w:val="0023648A"/>
    <w:rsid w:val="002365EF"/>
    <w:rsid w:val="00236953"/>
    <w:rsid w:val="0023707D"/>
    <w:rsid w:val="002373D3"/>
    <w:rsid w:val="0024252C"/>
    <w:rsid w:val="00243A5C"/>
    <w:rsid w:val="00243B43"/>
    <w:rsid w:val="00243CBD"/>
    <w:rsid w:val="002444D1"/>
    <w:rsid w:val="00244668"/>
    <w:rsid w:val="00244F53"/>
    <w:rsid w:val="00246FE8"/>
    <w:rsid w:val="00247AC7"/>
    <w:rsid w:val="00250B15"/>
    <w:rsid w:val="0025120F"/>
    <w:rsid w:val="002567E9"/>
    <w:rsid w:val="00257196"/>
    <w:rsid w:val="002579B6"/>
    <w:rsid w:val="00257D96"/>
    <w:rsid w:val="00257FCD"/>
    <w:rsid w:val="0026072A"/>
    <w:rsid w:val="00260F62"/>
    <w:rsid w:val="002624D7"/>
    <w:rsid w:val="00262F79"/>
    <w:rsid w:val="0026361F"/>
    <w:rsid w:val="00263707"/>
    <w:rsid w:val="0026451F"/>
    <w:rsid w:val="00264925"/>
    <w:rsid w:val="00265035"/>
    <w:rsid w:val="002652FF"/>
    <w:rsid w:val="00265414"/>
    <w:rsid w:val="00270179"/>
    <w:rsid w:val="00270525"/>
    <w:rsid w:val="0027077C"/>
    <w:rsid w:val="002725AA"/>
    <w:rsid w:val="00275827"/>
    <w:rsid w:val="00281BBE"/>
    <w:rsid w:val="00282483"/>
    <w:rsid w:val="0028324D"/>
    <w:rsid w:val="0028433A"/>
    <w:rsid w:val="002861F6"/>
    <w:rsid w:val="002866E2"/>
    <w:rsid w:val="00286B5B"/>
    <w:rsid w:val="00290D43"/>
    <w:rsid w:val="00291332"/>
    <w:rsid w:val="00291810"/>
    <w:rsid w:val="002930C5"/>
    <w:rsid w:val="00293DC8"/>
    <w:rsid w:val="002940F3"/>
    <w:rsid w:val="00296456"/>
    <w:rsid w:val="00297448"/>
    <w:rsid w:val="002978F4"/>
    <w:rsid w:val="002A0FFA"/>
    <w:rsid w:val="002A1AE9"/>
    <w:rsid w:val="002A1E5C"/>
    <w:rsid w:val="002A66A9"/>
    <w:rsid w:val="002A73BB"/>
    <w:rsid w:val="002B2AC8"/>
    <w:rsid w:val="002B46EA"/>
    <w:rsid w:val="002B6BAF"/>
    <w:rsid w:val="002B774B"/>
    <w:rsid w:val="002C0088"/>
    <w:rsid w:val="002C0C45"/>
    <w:rsid w:val="002C28E7"/>
    <w:rsid w:val="002C2B27"/>
    <w:rsid w:val="002C3217"/>
    <w:rsid w:val="002C3222"/>
    <w:rsid w:val="002C3932"/>
    <w:rsid w:val="002C59E9"/>
    <w:rsid w:val="002C6B24"/>
    <w:rsid w:val="002C7B0C"/>
    <w:rsid w:val="002D0E9C"/>
    <w:rsid w:val="002D1FE4"/>
    <w:rsid w:val="002D242B"/>
    <w:rsid w:val="002D4658"/>
    <w:rsid w:val="002D4803"/>
    <w:rsid w:val="002D4854"/>
    <w:rsid w:val="002D4C9C"/>
    <w:rsid w:val="002D6A64"/>
    <w:rsid w:val="002D6D80"/>
    <w:rsid w:val="002D6E7F"/>
    <w:rsid w:val="002D718D"/>
    <w:rsid w:val="002D7ADB"/>
    <w:rsid w:val="002E06A8"/>
    <w:rsid w:val="002E0D38"/>
    <w:rsid w:val="002E5705"/>
    <w:rsid w:val="002E5A6C"/>
    <w:rsid w:val="002E742C"/>
    <w:rsid w:val="002F1279"/>
    <w:rsid w:val="002F2CB5"/>
    <w:rsid w:val="002F45A5"/>
    <w:rsid w:val="002F50C8"/>
    <w:rsid w:val="002F520B"/>
    <w:rsid w:val="002F6A04"/>
    <w:rsid w:val="002F73B5"/>
    <w:rsid w:val="002F778B"/>
    <w:rsid w:val="002F7BF3"/>
    <w:rsid w:val="002F7C45"/>
    <w:rsid w:val="00301041"/>
    <w:rsid w:val="0030222B"/>
    <w:rsid w:val="003024A2"/>
    <w:rsid w:val="00302706"/>
    <w:rsid w:val="00303D7E"/>
    <w:rsid w:val="0030440F"/>
    <w:rsid w:val="003052BC"/>
    <w:rsid w:val="00305541"/>
    <w:rsid w:val="0030622F"/>
    <w:rsid w:val="00306A17"/>
    <w:rsid w:val="00310A85"/>
    <w:rsid w:val="0031191A"/>
    <w:rsid w:val="003137A7"/>
    <w:rsid w:val="00314FB5"/>
    <w:rsid w:val="00315292"/>
    <w:rsid w:val="00315725"/>
    <w:rsid w:val="003160E5"/>
    <w:rsid w:val="003163A4"/>
    <w:rsid w:val="00317000"/>
    <w:rsid w:val="00317613"/>
    <w:rsid w:val="00317D59"/>
    <w:rsid w:val="0032011E"/>
    <w:rsid w:val="00320A8F"/>
    <w:rsid w:val="00321C6F"/>
    <w:rsid w:val="00321DF8"/>
    <w:rsid w:val="00322118"/>
    <w:rsid w:val="00322289"/>
    <w:rsid w:val="0032300C"/>
    <w:rsid w:val="00323396"/>
    <w:rsid w:val="00323500"/>
    <w:rsid w:val="00323BC9"/>
    <w:rsid w:val="003247B8"/>
    <w:rsid w:val="00327D70"/>
    <w:rsid w:val="0033006B"/>
    <w:rsid w:val="0033207D"/>
    <w:rsid w:val="00333457"/>
    <w:rsid w:val="00333C10"/>
    <w:rsid w:val="00333C98"/>
    <w:rsid w:val="00334357"/>
    <w:rsid w:val="00334A3F"/>
    <w:rsid w:val="0033578B"/>
    <w:rsid w:val="00335AA4"/>
    <w:rsid w:val="00336214"/>
    <w:rsid w:val="00336E96"/>
    <w:rsid w:val="003378C3"/>
    <w:rsid w:val="003401FC"/>
    <w:rsid w:val="00340466"/>
    <w:rsid w:val="003419E7"/>
    <w:rsid w:val="0034359D"/>
    <w:rsid w:val="00345277"/>
    <w:rsid w:val="00345408"/>
    <w:rsid w:val="00345B9B"/>
    <w:rsid w:val="00346133"/>
    <w:rsid w:val="003468DE"/>
    <w:rsid w:val="00346A95"/>
    <w:rsid w:val="003476C1"/>
    <w:rsid w:val="00347A01"/>
    <w:rsid w:val="00347ED5"/>
    <w:rsid w:val="0035261D"/>
    <w:rsid w:val="00353D59"/>
    <w:rsid w:val="00354989"/>
    <w:rsid w:val="00356156"/>
    <w:rsid w:val="00356559"/>
    <w:rsid w:val="00356A7F"/>
    <w:rsid w:val="00356FD3"/>
    <w:rsid w:val="003611CC"/>
    <w:rsid w:val="00361212"/>
    <w:rsid w:val="00361394"/>
    <w:rsid w:val="003631E6"/>
    <w:rsid w:val="00363244"/>
    <w:rsid w:val="00364BED"/>
    <w:rsid w:val="00364C3C"/>
    <w:rsid w:val="00365014"/>
    <w:rsid w:val="0036647C"/>
    <w:rsid w:val="00366C09"/>
    <w:rsid w:val="00367020"/>
    <w:rsid w:val="00367418"/>
    <w:rsid w:val="00367967"/>
    <w:rsid w:val="00371755"/>
    <w:rsid w:val="00373306"/>
    <w:rsid w:val="00374A44"/>
    <w:rsid w:val="00375120"/>
    <w:rsid w:val="003758E5"/>
    <w:rsid w:val="00377248"/>
    <w:rsid w:val="00377D34"/>
    <w:rsid w:val="00381945"/>
    <w:rsid w:val="00382461"/>
    <w:rsid w:val="003826F5"/>
    <w:rsid w:val="003877B7"/>
    <w:rsid w:val="00387871"/>
    <w:rsid w:val="0039006F"/>
    <w:rsid w:val="00390323"/>
    <w:rsid w:val="00391D79"/>
    <w:rsid w:val="00392793"/>
    <w:rsid w:val="00392C0D"/>
    <w:rsid w:val="003933B4"/>
    <w:rsid w:val="00394394"/>
    <w:rsid w:val="00396121"/>
    <w:rsid w:val="00396CAE"/>
    <w:rsid w:val="003A0209"/>
    <w:rsid w:val="003A0831"/>
    <w:rsid w:val="003A1AB5"/>
    <w:rsid w:val="003A2490"/>
    <w:rsid w:val="003A2702"/>
    <w:rsid w:val="003A4682"/>
    <w:rsid w:val="003A4C47"/>
    <w:rsid w:val="003A4FFB"/>
    <w:rsid w:val="003A6870"/>
    <w:rsid w:val="003A7057"/>
    <w:rsid w:val="003B0E59"/>
    <w:rsid w:val="003B160C"/>
    <w:rsid w:val="003B28B0"/>
    <w:rsid w:val="003B2B4E"/>
    <w:rsid w:val="003B52D5"/>
    <w:rsid w:val="003B616D"/>
    <w:rsid w:val="003B7A8D"/>
    <w:rsid w:val="003C04A2"/>
    <w:rsid w:val="003C0959"/>
    <w:rsid w:val="003C10A7"/>
    <w:rsid w:val="003C293E"/>
    <w:rsid w:val="003C59FD"/>
    <w:rsid w:val="003C62CA"/>
    <w:rsid w:val="003C680F"/>
    <w:rsid w:val="003C6DD0"/>
    <w:rsid w:val="003C6F7D"/>
    <w:rsid w:val="003D415D"/>
    <w:rsid w:val="003D416B"/>
    <w:rsid w:val="003D4252"/>
    <w:rsid w:val="003D54E4"/>
    <w:rsid w:val="003D611C"/>
    <w:rsid w:val="003D6F34"/>
    <w:rsid w:val="003D735A"/>
    <w:rsid w:val="003D748A"/>
    <w:rsid w:val="003E15F0"/>
    <w:rsid w:val="003E28A7"/>
    <w:rsid w:val="003E2978"/>
    <w:rsid w:val="003E3E02"/>
    <w:rsid w:val="003E45E2"/>
    <w:rsid w:val="003E45E3"/>
    <w:rsid w:val="003E5B39"/>
    <w:rsid w:val="003E6D03"/>
    <w:rsid w:val="003F3897"/>
    <w:rsid w:val="003F3998"/>
    <w:rsid w:val="003F3C64"/>
    <w:rsid w:val="003F4286"/>
    <w:rsid w:val="003F4708"/>
    <w:rsid w:val="003F5256"/>
    <w:rsid w:val="003F56CC"/>
    <w:rsid w:val="003F5F37"/>
    <w:rsid w:val="003F7FA6"/>
    <w:rsid w:val="0040114C"/>
    <w:rsid w:val="00403C36"/>
    <w:rsid w:val="0040470D"/>
    <w:rsid w:val="00404CBC"/>
    <w:rsid w:val="00407B1C"/>
    <w:rsid w:val="00407C98"/>
    <w:rsid w:val="00411C80"/>
    <w:rsid w:val="00413903"/>
    <w:rsid w:val="00413F82"/>
    <w:rsid w:val="00414481"/>
    <w:rsid w:val="00415E83"/>
    <w:rsid w:val="00416045"/>
    <w:rsid w:val="00417509"/>
    <w:rsid w:val="00417599"/>
    <w:rsid w:val="00420E14"/>
    <w:rsid w:val="0042105A"/>
    <w:rsid w:val="0042379E"/>
    <w:rsid w:val="00424318"/>
    <w:rsid w:val="004252F1"/>
    <w:rsid w:val="00430CE7"/>
    <w:rsid w:val="004312BB"/>
    <w:rsid w:val="00431B73"/>
    <w:rsid w:val="0043300A"/>
    <w:rsid w:val="004332E6"/>
    <w:rsid w:val="00435A72"/>
    <w:rsid w:val="00435FCE"/>
    <w:rsid w:val="00436248"/>
    <w:rsid w:val="00436DD4"/>
    <w:rsid w:val="00437182"/>
    <w:rsid w:val="00440491"/>
    <w:rsid w:val="00441869"/>
    <w:rsid w:val="00442129"/>
    <w:rsid w:val="00443F5C"/>
    <w:rsid w:val="00444251"/>
    <w:rsid w:val="004443AC"/>
    <w:rsid w:val="0044454F"/>
    <w:rsid w:val="00445A41"/>
    <w:rsid w:val="00447B63"/>
    <w:rsid w:val="00450217"/>
    <w:rsid w:val="0045051A"/>
    <w:rsid w:val="004505B3"/>
    <w:rsid w:val="00450BC3"/>
    <w:rsid w:val="004511A8"/>
    <w:rsid w:val="004511B4"/>
    <w:rsid w:val="00452172"/>
    <w:rsid w:val="0045360E"/>
    <w:rsid w:val="0045360F"/>
    <w:rsid w:val="00453B5D"/>
    <w:rsid w:val="00454C2C"/>
    <w:rsid w:val="0045564B"/>
    <w:rsid w:val="00456A98"/>
    <w:rsid w:val="00456F54"/>
    <w:rsid w:val="004578D1"/>
    <w:rsid w:val="004708BC"/>
    <w:rsid w:val="00470C1E"/>
    <w:rsid w:val="00470C96"/>
    <w:rsid w:val="00470D00"/>
    <w:rsid w:val="00471BAE"/>
    <w:rsid w:val="00471BD7"/>
    <w:rsid w:val="00473526"/>
    <w:rsid w:val="004737EF"/>
    <w:rsid w:val="00473EDE"/>
    <w:rsid w:val="00474C53"/>
    <w:rsid w:val="00475666"/>
    <w:rsid w:val="00475F33"/>
    <w:rsid w:val="00480539"/>
    <w:rsid w:val="004822A2"/>
    <w:rsid w:val="00483A66"/>
    <w:rsid w:val="00483EF1"/>
    <w:rsid w:val="00485429"/>
    <w:rsid w:val="00485819"/>
    <w:rsid w:val="00485EBC"/>
    <w:rsid w:val="00486317"/>
    <w:rsid w:val="00491A80"/>
    <w:rsid w:val="00491EF6"/>
    <w:rsid w:val="00492596"/>
    <w:rsid w:val="00493349"/>
    <w:rsid w:val="004939A1"/>
    <w:rsid w:val="00494A14"/>
    <w:rsid w:val="00495003"/>
    <w:rsid w:val="00496ABC"/>
    <w:rsid w:val="00497286"/>
    <w:rsid w:val="0049754A"/>
    <w:rsid w:val="00497A25"/>
    <w:rsid w:val="004A028C"/>
    <w:rsid w:val="004A1DB4"/>
    <w:rsid w:val="004A35FB"/>
    <w:rsid w:val="004A5A12"/>
    <w:rsid w:val="004A6224"/>
    <w:rsid w:val="004A73CA"/>
    <w:rsid w:val="004A7A1D"/>
    <w:rsid w:val="004A7EE7"/>
    <w:rsid w:val="004B006E"/>
    <w:rsid w:val="004B1B42"/>
    <w:rsid w:val="004B2A8C"/>
    <w:rsid w:val="004B4322"/>
    <w:rsid w:val="004C0057"/>
    <w:rsid w:val="004C02A8"/>
    <w:rsid w:val="004C0FE5"/>
    <w:rsid w:val="004C21A8"/>
    <w:rsid w:val="004C2C41"/>
    <w:rsid w:val="004C521A"/>
    <w:rsid w:val="004C5514"/>
    <w:rsid w:val="004C6FAD"/>
    <w:rsid w:val="004C7270"/>
    <w:rsid w:val="004D00F0"/>
    <w:rsid w:val="004D18F3"/>
    <w:rsid w:val="004D370C"/>
    <w:rsid w:val="004D389C"/>
    <w:rsid w:val="004D5517"/>
    <w:rsid w:val="004D704B"/>
    <w:rsid w:val="004D7B71"/>
    <w:rsid w:val="004E0E40"/>
    <w:rsid w:val="004E14FB"/>
    <w:rsid w:val="004E1626"/>
    <w:rsid w:val="004E1FB1"/>
    <w:rsid w:val="004E25AE"/>
    <w:rsid w:val="004E286A"/>
    <w:rsid w:val="004E2B64"/>
    <w:rsid w:val="004E2D23"/>
    <w:rsid w:val="004E4013"/>
    <w:rsid w:val="004E4441"/>
    <w:rsid w:val="004E5246"/>
    <w:rsid w:val="004E633F"/>
    <w:rsid w:val="004E67D3"/>
    <w:rsid w:val="004E77A7"/>
    <w:rsid w:val="004F094C"/>
    <w:rsid w:val="004F166F"/>
    <w:rsid w:val="004F2EE3"/>
    <w:rsid w:val="004F3486"/>
    <w:rsid w:val="004F395C"/>
    <w:rsid w:val="004F3B03"/>
    <w:rsid w:val="004F434F"/>
    <w:rsid w:val="004F463D"/>
    <w:rsid w:val="004F5B96"/>
    <w:rsid w:val="004F7BE1"/>
    <w:rsid w:val="005009A2"/>
    <w:rsid w:val="005015D5"/>
    <w:rsid w:val="005021E8"/>
    <w:rsid w:val="00502A2D"/>
    <w:rsid w:val="005030D1"/>
    <w:rsid w:val="005038B4"/>
    <w:rsid w:val="00503F17"/>
    <w:rsid w:val="0050469C"/>
    <w:rsid w:val="00504D98"/>
    <w:rsid w:val="0051050F"/>
    <w:rsid w:val="005120B7"/>
    <w:rsid w:val="00512370"/>
    <w:rsid w:val="00513B8A"/>
    <w:rsid w:val="00513F0A"/>
    <w:rsid w:val="005152B3"/>
    <w:rsid w:val="005153B2"/>
    <w:rsid w:val="0051670E"/>
    <w:rsid w:val="00517C44"/>
    <w:rsid w:val="00517DA2"/>
    <w:rsid w:val="00521391"/>
    <w:rsid w:val="00521F72"/>
    <w:rsid w:val="00526214"/>
    <w:rsid w:val="005262B7"/>
    <w:rsid w:val="00526591"/>
    <w:rsid w:val="00527D6E"/>
    <w:rsid w:val="00527F6E"/>
    <w:rsid w:val="00527FC2"/>
    <w:rsid w:val="00531532"/>
    <w:rsid w:val="00531E49"/>
    <w:rsid w:val="00532494"/>
    <w:rsid w:val="00532DC0"/>
    <w:rsid w:val="00532E01"/>
    <w:rsid w:val="00533A8A"/>
    <w:rsid w:val="00533CEC"/>
    <w:rsid w:val="005341DD"/>
    <w:rsid w:val="00534203"/>
    <w:rsid w:val="00537AD0"/>
    <w:rsid w:val="005411DB"/>
    <w:rsid w:val="005413C3"/>
    <w:rsid w:val="00541523"/>
    <w:rsid w:val="00541C7A"/>
    <w:rsid w:val="0054417B"/>
    <w:rsid w:val="005446C5"/>
    <w:rsid w:val="005464EC"/>
    <w:rsid w:val="005516CE"/>
    <w:rsid w:val="00552F27"/>
    <w:rsid w:val="005530DF"/>
    <w:rsid w:val="00553C23"/>
    <w:rsid w:val="00555042"/>
    <w:rsid w:val="00556207"/>
    <w:rsid w:val="00560616"/>
    <w:rsid w:val="00560680"/>
    <w:rsid w:val="00560D70"/>
    <w:rsid w:val="005610D9"/>
    <w:rsid w:val="005613C3"/>
    <w:rsid w:val="00561730"/>
    <w:rsid w:val="00562A64"/>
    <w:rsid w:val="0056357A"/>
    <w:rsid w:val="0056717F"/>
    <w:rsid w:val="00567A1C"/>
    <w:rsid w:val="00567DB8"/>
    <w:rsid w:val="00571C28"/>
    <w:rsid w:val="00572DDA"/>
    <w:rsid w:val="00573448"/>
    <w:rsid w:val="00573E4A"/>
    <w:rsid w:val="00574D17"/>
    <w:rsid w:val="00575D4C"/>
    <w:rsid w:val="00580B39"/>
    <w:rsid w:val="00582CC0"/>
    <w:rsid w:val="005832B2"/>
    <w:rsid w:val="00583403"/>
    <w:rsid w:val="00583B08"/>
    <w:rsid w:val="005863BC"/>
    <w:rsid w:val="0058647E"/>
    <w:rsid w:val="00591650"/>
    <w:rsid w:val="005916BB"/>
    <w:rsid w:val="00591816"/>
    <w:rsid w:val="00591AA4"/>
    <w:rsid w:val="0059335A"/>
    <w:rsid w:val="005937F4"/>
    <w:rsid w:val="00593AD9"/>
    <w:rsid w:val="00593EF0"/>
    <w:rsid w:val="00594946"/>
    <w:rsid w:val="00594D82"/>
    <w:rsid w:val="00594E4A"/>
    <w:rsid w:val="00594FBE"/>
    <w:rsid w:val="005978CA"/>
    <w:rsid w:val="005A38FA"/>
    <w:rsid w:val="005A3A35"/>
    <w:rsid w:val="005A3D69"/>
    <w:rsid w:val="005A50A3"/>
    <w:rsid w:val="005A5A63"/>
    <w:rsid w:val="005A5AE9"/>
    <w:rsid w:val="005A6B16"/>
    <w:rsid w:val="005B04F1"/>
    <w:rsid w:val="005B0E0A"/>
    <w:rsid w:val="005B108C"/>
    <w:rsid w:val="005B16AC"/>
    <w:rsid w:val="005B19B9"/>
    <w:rsid w:val="005B3398"/>
    <w:rsid w:val="005B37E1"/>
    <w:rsid w:val="005B3EF4"/>
    <w:rsid w:val="005B42E2"/>
    <w:rsid w:val="005B62B1"/>
    <w:rsid w:val="005B6927"/>
    <w:rsid w:val="005B72F7"/>
    <w:rsid w:val="005B75B8"/>
    <w:rsid w:val="005B7818"/>
    <w:rsid w:val="005B7DD3"/>
    <w:rsid w:val="005C05F7"/>
    <w:rsid w:val="005C1003"/>
    <w:rsid w:val="005C16B3"/>
    <w:rsid w:val="005C2918"/>
    <w:rsid w:val="005C2D7B"/>
    <w:rsid w:val="005C4192"/>
    <w:rsid w:val="005C436B"/>
    <w:rsid w:val="005C4ED1"/>
    <w:rsid w:val="005C52D7"/>
    <w:rsid w:val="005C5830"/>
    <w:rsid w:val="005C5C94"/>
    <w:rsid w:val="005C6151"/>
    <w:rsid w:val="005C7715"/>
    <w:rsid w:val="005C7C66"/>
    <w:rsid w:val="005D041C"/>
    <w:rsid w:val="005D05C2"/>
    <w:rsid w:val="005D14C1"/>
    <w:rsid w:val="005D1800"/>
    <w:rsid w:val="005D182A"/>
    <w:rsid w:val="005D1AC3"/>
    <w:rsid w:val="005D1D7E"/>
    <w:rsid w:val="005D331A"/>
    <w:rsid w:val="005D6455"/>
    <w:rsid w:val="005D64E6"/>
    <w:rsid w:val="005D6A03"/>
    <w:rsid w:val="005D710B"/>
    <w:rsid w:val="005E01CE"/>
    <w:rsid w:val="005E05A8"/>
    <w:rsid w:val="005E18B6"/>
    <w:rsid w:val="005E1D45"/>
    <w:rsid w:val="005E1E56"/>
    <w:rsid w:val="005E34BF"/>
    <w:rsid w:val="005E4DD7"/>
    <w:rsid w:val="005E56B8"/>
    <w:rsid w:val="005E6E63"/>
    <w:rsid w:val="005E7C3C"/>
    <w:rsid w:val="005F0980"/>
    <w:rsid w:val="005F0C86"/>
    <w:rsid w:val="005F1855"/>
    <w:rsid w:val="005F1AEA"/>
    <w:rsid w:val="005F33EF"/>
    <w:rsid w:val="005F44BB"/>
    <w:rsid w:val="005F47F4"/>
    <w:rsid w:val="005F5270"/>
    <w:rsid w:val="005F59AE"/>
    <w:rsid w:val="005F5B3E"/>
    <w:rsid w:val="005F62F3"/>
    <w:rsid w:val="005F68C6"/>
    <w:rsid w:val="005F6DA5"/>
    <w:rsid w:val="005F7D7A"/>
    <w:rsid w:val="006006C2"/>
    <w:rsid w:val="00601166"/>
    <w:rsid w:val="006038A7"/>
    <w:rsid w:val="00603E28"/>
    <w:rsid w:val="00607440"/>
    <w:rsid w:val="0060759D"/>
    <w:rsid w:val="00610B9E"/>
    <w:rsid w:val="00611937"/>
    <w:rsid w:val="00613063"/>
    <w:rsid w:val="00614A92"/>
    <w:rsid w:val="00617C8D"/>
    <w:rsid w:val="00621E06"/>
    <w:rsid w:val="00623906"/>
    <w:rsid w:val="00623D16"/>
    <w:rsid w:val="006243B0"/>
    <w:rsid w:val="00625DD4"/>
    <w:rsid w:val="0062617C"/>
    <w:rsid w:val="00626195"/>
    <w:rsid w:val="00634C06"/>
    <w:rsid w:val="0063571E"/>
    <w:rsid w:val="00636282"/>
    <w:rsid w:val="006375FD"/>
    <w:rsid w:val="0064001E"/>
    <w:rsid w:val="0064094B"/>
    <w:rsid w:val="00641D47"/>
    <w:rsid w:val="00642B41"/>
    <w:rsid w:val="00644E56"/>
    <w:rsid w:val="00644F42"/>
    <w:rsid w:val="00646C5A"/>
    <w:rsid w:val="00647E04"/>
    <w:rsid w:val="00647F00"/>
    <w:rsid w:val="00651E02"/>
    <w:rsid w:val="006542CF"/>
    <w:rsid w:val="006576BE"/>
    <w:rsid w:val="00661CDE"/>
    <w:rsid w:val="00661EFB"/>
    <w:rsid w:val="00662957"/>
    <w:rsid w:val="00665CE9"/>
    <w:rsid w:val="0066673F"/>
    <w:rsid w:val="00667F5D"/>
    <w:rsid w:val="00667FFD"/>
    <w:rsid w:val="00670B71"/>
    <w:rsid w:val="0067213E"/>
    <w:rsid w:val="00672567"/>
    <w:rsid w:val="00673F4E"/>
    <w:rsid w:val="00675F51"/>
    <w:rsid w:val="006762FD"/>
    <w:rsid w:val="006766FA"/>
    <w:rsid w:val="006769EB"/>
    <w:rsid w:val="00677EF3"/>
    <w:rsid w:val="0068086E"/>
    <w:rsid w:val="00681663"/>
    <w:rsid w:val="00681EC5"/>
    <w:rsid w:val="006831D4"/>
    <w:rsid w:val="006832B5"/>
    <w:rsid w:val="0068340C"/>
    <w:rsid w:val="006837B2"/>
    <w:rsid w:val="00686DCE"/>
    <w:rsid w:val="00687653"/>
    <w:rsid w:val="006878D2"/>
    <w:rsid w:val="00690AB7"/>
    <w:rsid w:val="006935FB"/>
    <w:rsid w:val="006937F4"/>
    <w:rsid w:val="0069413D"/>
    <w:rsid w:val="00694894"/>
    <w:rsid w:val="006948F3"/>
    <w:rsid w:val="00694FA0"/>
    <w:rsid w:val="00696BC5"/>
    <w:rsid w:val="006A060F"/>
    <w:rsid w:val="006A0D63"/>
    <w:rsid w:val="006A104D"/>
    <w:rsid w:val="006A1ACA"/>
    <w:rsid w:val="006A1BD6"/>
    <w:rsid w:val="006A2916"/>
    <w:rsid w:val="006A38AF"/>
    <w:rsid w:val="006A3BDE"/>
    <w:rsid w:val="006B0AE4"/>
    <w:rsid w:val="006B0FA1"/>
    <w:rsid w:val="006B3178"/>
    <w:rsid w:val="006B3824"/>
    <w:rsid w:val="006B4E87"/>
    <w:rsid w:val="006B4F71"/>
    <w:rsid w:val="006B547A"/>
    <w:rsid w:val="006B6A6F"/>
    <w:rsid w:val="006B76C7"/>
    <w:rsid w:val="006C0BD1"/>
    <w:rsid w:val="006C26F6"/>
    <w:rsid w:val="006C3399"/>
    <w:rsid w:val="006C3DD6"/>
    <w:rsid w:val="006C45AD"/>
    <w:rsid w:val="006C5248"/>
    <w:rsid w:val="006C5D59"/>
    <w:rsid w:val="006D039B"/>
    <w:rsid w:val="006D0974"/>
    <w:rsid w:val="006D2955"/>
    <w:rsid w:val="006D29DB"/>
    <w:rsid w:val="006D30E5"/>
    <w:rsid w:val="006D3916"/>
    <w:rsid w:val="006D3F11"/>
    <w:rsid w:val="006D42F5"/>
    <w:rsid w:val="006D4B3B"/>
    <w:rsid w:val="006D5AAF"/>
    <w:rsid w:val="006D7DDD"/>
    <w:rsid w:val="006E1689"/>
    <w:rsid w:val="006E17BF"/>
    <w:rsid w:val="006E1868"/>
    <w:rsid w:val="006E1A3C"/>
    <w:rsid w:val="006E3883"/>
    <w:rsid w:val="006E55C7"/>
    <w:rsid w:val="006E79EF"/>
    <w:rsid w:val="006F0C53"/>
    <w:rsid w:val="006F291F"/>
    <w:rsid w:val="006F34E9"/>
    <w:rsid w:val="006F3713"/>
    <w:rsid w:val="006F674E"/>
    <w:rsid w:val="006F6FA0"/>
    <w:rsid w:val="006F6FB0"/>
    <w:rsid w:val="006F7669"/>
    <w:rsid w:val="006F7D8D"/>
    <w:rsid w:val="00700A8B"/>
    <w:rsid w:val="007016BF"/>
    <w:rsid w:val="00702265"/>
    <w:rsid w:val="0070292F"/>
    <w:rsid w:val="00702D34"/>
    <w:rsid w:val="007034D7"/>
    <w:rsid w:val="007043DD"/>
    <w:rsid w:val="0070585A"/>
    <w:rsid w:val="007061A0"/>
    <w:rsid w:val="0070700C"/>
    <w:rsid w:val="0070719B"/>
    <w:rsid w:val="00707D5B"/>
    <w:rsid w:val="00710837"/>
    <w:rsid w:val="00710900"/>
    <w:rsid w:val="00710A5A"/>
    <w:rsid w:val="00711516"/>
    <w:rsid w:val="00712DE2"/>
    <w:rsid w:val="0071316B"/>
    <w:rsid w:val="00713229"/>
    <w:rsid w:val="00713892"/>
    <w:rsid w:val="007158A3"/>
    <w:rsid w:val="00715A17"/>
    <w:rsid w:val="00716366"/>
    <w:rsid w:val="00716679"/>
    <w:rsid w:val="00716A53"/>
    <w:rsid w:val="00716C65"/>
    <w:rsid w:val="00717788"/>
    <w:rsid w:val="0072032F"/>
    <w:rsid w:val="007209E0"/>
    <w:rsid w:val="00720ECC"/>
    <w:rsid w:val="0072177F"/>
    <w:rsid w:val="00721F59"/>
    <w:rsid w:val="00723800"/>
    <w:rsid w:val="0072432A"/>
    <w:rsid w:val="007248D6"/>
    <w:rsid w:val="0072495B"/>
    <w:rsid w:val="00724CF9"/>
    <w:rsid w:val="00724F0F"/>
    <w:rsid w:val="00725B06"/>
    <w:rsid w:val="00727392"/>
    <w:rsid w:val="00727AA4"/>
    <w:rsid w:val="00727ED1"/>
    <w:rsid w:val="00732CCD"/>
    <w:rsid w:val="00732F86"/>
    <w:rsid w:val="0073323C"/>
    <w:rsid w:val="007350BC"/>
    <w:rsid w:val="00735D0D"/>
    <w:rsid w:val="00735FD5"/>
    <w:rsid w:val="0073641F"/>
    <w:rsid w:val="007378CA"/>
    <w:rsid w:val="00742BF3"/>
    <w:rsid w:val="00744098"/>
    <w:rsid w:val="007450E6"/>
    <w:rsid w:val="007454F9"/>
    <w:rsid w:val="00745ECF"/>
    <w:rsid w:val="007504CB"/>
    <w:rsid w:val="0075180E"/>
    <w:rsid w:val="00752728"/>
    <w:rsid w:val="007528F2"/>
    <w:rsid w:val="007532E7"/>
    <w:rsid w:val="007536CB"/>
    <w:rsid w:val="00753EDA"/>
    <w:rsid w:val="00756017"/>
    <w:rsid w:val="00756437"/>
    <w:rsid w:val="00756CEB"/>
    <w:rsid w:val="00757774"/>
    <w:rsid w:val="00757BB1"/>
    <w:rsid w:val="00761AC4"/>
    <w:rsid w:val="00762F99"/>
    <w:rsid w:val="00763208"/>
    <w:rsid w:val="007633D5"/>
    <w:rsid w:val="007638B5"/>
    <w:rsid w:val="00764583"/>
    <w:rsid w:val="007675B6"/>
    <w:rsid w:val="00770D10"/>
    <w:rsid w:val="00771119"/>
    <w:rsid w:val="00771145"/>
    <w:rsid w:val="007712FF"/>
    <w:rsid w:val="007713E2"/>
    <w:rsid w:val="0077158E"/>
    <w:rsid w:val="00771AB4"/>
    <w:rsid w:val="00773106"/>
    <w:rsid w:val="00773153"/>
    <w:rsid w:val="00773CE7"/>
    <w:rsid w:val="007743F5"/>
    <w:rsid w:val="00776122"/>
    <w:rsid w:val="00776DCA"/>
    <w:rsid w:val="00777223"/>
    <w:rsid w:val="00780A3C"/>
    <w:rsid w:val="00781C1F"/>
    <w:rsid w:val="00781FF2"/>
    <w:rsid w:val="007827C7"/>
    <w:rsid w:val="00782988"/>
    <w:rsid w:val="007831FD"/>
    <w:rsid w:val="0078365F"/>
    <w:rsid w:val="00792264"/>
    <w:rsid w:val="00796EE9"/>
    <w:rsid w:val="007979D2"/>
    <w:rsid w:val="007A073D"/>
    <w:rsid w:val="007A1D24"/>
    <w:rsid w:val="007A1F78"/>
    <w:rsid w:val="007A2269"/>
    <w:rsid w:val="007A3FCD"/>
    <w:rsid w:val="007A404E"/>
    <w:rsid w:val="007A4F42"/>
    <w:rsid w:val="007A608B"/>
    <w:rsid w:val="007A6AF9"/>
    <w:rsid w:val="007A75D7"/>
    <w:rsid w:val="007A7E64"/>
    <w:rsid w:val="007B0CE8"/>
    <w:rsid w:val="007B11F5"/>
    <w:rsid w:val="007B222E"/>
    <w:rsid w:val="007B43F1"/>
    <w:rsid w:val="007B480F"/>
    <w:rsid w:val="007B6807"/>
    <w:rsid w:val="007B75E6"/>
    <w:rsid w:val="007C0A5D"/>
    <w:rsid w:val="007C19D2"/>
    <w:rsid w:val="007C2753"/>
    <w:rsid w:val="007C4458"/>
    <w:rsid w:val="007C47C1"/>
    <w:rsid w:val="007C4BFD"/>
    <w:rsid w:val="007C5FAA"/>
    <w:rsid w:val="007C6148"/>
    <w:rsid w:val="007C70CF"/>
    <w:rsid w:val="007C7B68"/>
    <w:rsid w:val="007D059A"/>
    <w:rsid w:val="007D0A81"/>
    <w:rsid w:val="007D0BF1"/>
    <w:rsid w:val="007D205A"/>
    <w:rsid w:val="007D2B50"/>
    <w:rsid w:val="007D5067"/>
    <w:rsid w:val="007D5F9A"/>
    <w:rsid w:val="007E1B19"/>
    <w:rsid w:val="007E3A9C"/>
    <w:rsid w:val="007E7448"/>
    <w:rsid w:val="007E7B6D"/>
    <w:rsid w:val="007F1101"/>
    <w:rsid w:val="007F1525"/>
    <w:rsid w:val="007F3561"/>
    <w:rsid w:val="007F5B74"/>
    <w:rsid w:val="007F7765"/>
    <w:rsid w:val="008012B6"/>
    <w:rsid w:val="008025FF"/>
    <w:rsid w:val="00803F50"/>
    <w:rsid w:val="00805541"/>
    <w:rsid w:val="00805651"/>
    <w:rsid w:val="008056DD"/>
    <w:rsid w:val="0080611A"/>
    <w:rsid w:val="0080768F"/>
    <w:rsid w:val="008102E1"/>
    <w:rsid w:val="00811454"/>
    <w:rsid w:val="008154AA"/>
    <w:rsid w:val="008156DC"/>
    <w:rsid w:val="00816194"/>
    <w:rsid w:val="008166D0"/>
    <w:rsid w:val="00816AFB"/>
    <w:rsid w:val="00816B41"/>
    <w:rsid w:val="00816E72"/>
    <w:rsid w:val="008202FA"/>
    <w:rsid w:val="008215D8"/>
    <w:rsid w:val="00822BBF"/>
    <w:rsid w:val="00822DDD"/>
    <w:rsid w:val="0082588E"/>
    <w:rsid w:val="00830224"/>
    <w:rsid w:val="00830A1D"/>
    <w:rsid w:val="0083242F"/>
    <w:rsid w:val="00833170"/>
    <w:rsid w:val="008341F0"/>
    <w:rsid w:val="00835FDE"/>
    <w:rsid w:val="00836F06"/>
    <w:rsid w:val="00837254"/>
    <w:rsid w:val="00837EE2"/>
    <w:rsid w:val="00837EFD"/>
    <w:rsid w:val="008413B3"/>
    <w:rsid w:val="00841ECB"/>
    <w:rsid w:val="008426CD"/>
    <w:rsid w:val="0084297A"/>
    <w:rsid w:val="0084554A"/>
    <w:rsid w:val="00846DA0"/>
    <w:rsid w:val="00846F9C"/>
    <w:rsid w:val="00847BDD"/>
    <w:rsid w:val="008503F9"/>
    <w:rsid w:val="00850AC1"/>
    <w:rsid w:val="00851907"/>
    <w:rsid w:val="00853AA7"/>
    <w:rsid w:val="008543E4"/>
    <w:rsid w:val="0085451F"/>
    <w:rsid w:val="0085466F"/>
    <w:rsid w:val="008564C5"/>
    <w:rsid w:val="0085764C"/>
    <w:rsid w:val="00857814"/>
    <w:rsid w:val="00862210"/>
    <w:rsid w:val="008631BE"/>
    <w:rsid w:val="008633A8"/>
    <w:rsid w:val="00865224"/>
    <w:rsid w:val="00865995"/>
    <w:rsid w:val="00865ED0"/>
    <w:rsid w:val="008709BF"/>
    <w:rsid w:val="00871542"/>
    <w:rsid w:val="00871967"/>
    <w:rsid w:val="00871F07"/>
    <w:rsid w:val="00872320"/>
    <w:rsid w:val="0087254E"/>
    <w:rsid w:val="0087262D"/>
    <w:rsid w:val="008740D4"/>
    <w:rsid w:val="00875736"/>
    <w:rsid w:val="0087636A"/>
    <w:rsid w:val="008823D3"/>
    <w:rsid w:val="00883760"/>
    <w:rsid w:val="00883A85"/>
    <w:rsid w:val="00884348"/>
    <w:rsid w:val="00884BF1"/>
    <w:rsid w:val="00885065"/>
    <w:rsid w:val="008863C5"/>
    <w:rsid w:val="00887506"/>
    <w:rsid w:val="00887BB8"/>
    <w:rsid w:val="00890051"/>
    <w:rsid w:val="008900A7"/>
    <w:rsid w:val="008913D1"/>
    <w:rsid w:val="00891610"/>
    <w:rsid w:val="00892528"/>
    <w:rsid w:val="008927BA"/>
    <w:rsid w:val="00892FB6"/>
    <w:rsid w:val="00894DE1"/>
    <w:rsid w:val="0089562E"/>
    <w:rsid w:val="0089622F"/>
    <w:rsid w:val="008967C4"/>
    <w:rsid w:val="008969EE"/>
    <w:rsid w:val="008978AE"/>
    <w:rsid w:val="008A0E6F"/>
    <w:rsid w:val="008A0F6C"/>
    <w:rsid w:val="008A56EF"/>
    <w:rsid w:val="008A6888"/>
    <w:rsid w:val="008B1573"/>
    <w:rsid w:val="008B1FA2"/>
    <w:rsid w:val="008B3AD5"/>
    <w:rsid w:val="008B61C7"/>
    <w:rsid w:val="008B62B9"/>
    <w:rsid w:val="008B76DC"/>
    <w:rsid w:val="008C00BE"/>
    <w:rsid w:val="008C035B"/>
    <w:rsid w:val="008C1151"/>
    <w:rsid w:val="008C289A"/>
    <w:rsid w:val="008C3F80"/>
    <w:rsid w:val="008C4153"/>
    <w:rsid w:val="008C46AF"/>
    <w:rsid w:val="008C48BC"/>
    <w:rsid w:val="008C6C1D"/>
    <w:rsid w:val="008C7069"/>
    <w:rsid w:val="008C708B"/>
    <w:rsid w:val="008D010D"/>
    <w:rsid w:val="008D12F5"/>
    <w:rsid w:val="008D1C33"/>
    <w:rsid w:val="008D1E41"/>
    <w:rsid w:val="008D270D"/>
    <w:rsid w:val="008D41F0"/>
    <w:rsid w:val="008D56FA"/>
    <w:rsid w:val="008D72CD"/>
    <w:rsid w:val="008D7C0D"/>
    <w:rsid w:val="008E0637"/>
    <w:rsid w:val="008E2DF7"/>
    <w:rsid w:val="008E3935"/>
    <w:rsid w:val="008E55FA"/>
    <w:rsid w:val="008E6CBD"/>
    <w:rsid w:val="008E6E21"/>
    <w:rsid w:val="008E6F97"/>
    <w:rsid w:val="008E7CAF"/>
    <w:rsid w:val="008F0051"/>
    <w:rsid w:val="008F2DA0"/>
    <w:rsid w:val="008F4413"/>
    <w:rsid w:val="008F5E94"/>
    <w:rsid w:val="00900C05"/>
    <w:rsid w:val="0090177C"/>
    <w:rsid w:val="00903417"/>
    <w:rsid w:val="00903787"/>
    <w:rsid w:val="009055FA"/>
    <w:rsid w:val="00905C98"/>
    <w:rsid w:val="009064E0"/>
    <w:rsid w:val="00906A04"/>
    <w:rsid w:val="0090743F"/>
    <w:rsid w:val="009129FD"/>
    <w:rsid w:val="00912E31"/>
    <w:rsid w:val="0091309E"/>
    <w:rsid w:val="00913395"/>
    <w:rsid w:val="009135AB"/>
    <w:rsid w:val="009153B3"/>
    <w:rsid w:val="00916B39"/>
    <w:rsid w:val="00917911"/>
    <w:rsid w:val="00917F45"/>
    <w:rsid w:val="00921735"/>
    <w:rsid w:val="00921910"/>
    <w:rsid w:val="00922CA4"/>
    <w:rsid w:val="00922CB1"/>
    <w:rsid w:val="009235B0"/>
    <w:rsid w:val="00923809"/>
    <w:rsid w:val="00923BF5"/>
    <w:rsid w:val="009256C5"/>
    <w:rsid w:val="009260AA"/>
    <w:rsid w:val="00926476"/>
    <w:rsid w:val="00926763"/>
    <w:rsid w:val="009269ED"/>
    <w:rsid w:val="00926B63"/>
    <w:rsid w:val="00931DDE"/>
    <w:rsid w:val="00932075"/>
    <w:rsid w:val="00932187"/>
    <w:rsid w:val="0093348A"/>
    <w:rsid w:val="0093399B"/>
    <w:rsid w:val="0093443F"/>
    <w:rsid w:val="00935128"/>
    <w:rsid w:val="009354DF"/>
    <w:rsid w:val="00935858"/>
    <w:rsid w:val="0093625F"/>
    <w:rsid w:val="00936B65"/>
    <w:rsid w:val="0093731E"/>
    <w:rsid w:val="009373DC"/>
    <w:rsid w:val="0094116F"/>
    <w:rsid w:val="0094199A"/>
    <w:rsid w:val="00941D15"/>
    <w:rsid w:val="00941FDE"/>
    <w:rsid w:val="00943DC5"/>
    <w:rsid w:val="009442D0"/>
    <w:rsid w:val="009442F1"/>
    <w:rsid w:val="00944EFF"/>
    <w:rsid w:val="00946267"/>
    <w:rsid w:val="00946531"/>
    <w:rsid w:val="009476EF"/>
    <w:rsid w:val="009478DE"/>
    <w:rsid w:val="009507E0"/>
    <w:rsid w:val="00950D02"/>
    <w:rsid w:val="00951879"/>
    <w:rsid w:val="00953508"/>
    <w:rsid w:val="0095378E"/>
    <w:rsid w:val="009543A4"/>
    <w:rsid w:val="00955B8A"/>
    <w:rsid w:val="00956B13"/>
    <w:rsid w:val="00957322"/>
    <w:rsid w:val="0095758D"/>
    <w:rsid w:val="00960BAD"/>
    <w:rsid w:val="009610D1"/>
    <w:rsid w:val="00961D49"/>
    <w:rsid w:val="009637CD"/>
    <w:rsid w:val="00963829"/>
    <w:rsid w:val="0096454E"/>
    <w:rsid w:val="00964FA0"/>
    <w:rsid w:val="00966EEE"/>
    <w:rsid w:val="00967031"/>
    <w:rsid w:val="00967712"/>
    <w:rsid w:val="00967E8C"/>
    <w:rsid w:val="00971020"/>
    <w:rsid w:val="009712F0"/>
    <w:rsid w:val="00971FDD"/>
    <w:rsid w:val="00972586"/>
    <w:rsid w:val="00973286"/>
    <w:rsid w:val="009733CC"/>
    <w:rsid w:val="009751EE"/>
    <w:rsid w:val="00975FFE"/>
    <w:rsid w:val="00976375"/>
    <w:rsid w:val="009768D9"/>
    <w:rsid w:val="0098040A"/>
    <w:rsid w:val="0098146E"/>
    <w:rsid w:val="009824FF"/>
    <w:rsid w:val="009825BF"/>
    <w:rsid w:val="00982C01"/>
    <w:rsid w:val="0098315C"/>
    <w:rsid w:val="00984794"/>
    <w:rsid w:val="00984A7F"/>
    <w:rsid w:val="00984C70"/>
    <w:rsid w:val="00985C50"/>
    <w:rsid w:val="00985CFB"/>
    <w:rsid w:val="00986D6D"/>
    <w:rsid w:val="009907C4"/>
    <w:rsid w:val="00990D1C"/>
    <w:rsid w:val="00990DBE"/>
    <w:rsid w:val="009924F5"/>
    <w:rsid w:val="00993071"/>
    <w:rsid w:val="009936BF"/>
    <w:rsid w:val="00993F4C"/>
    <w:rsid w:val="0099459B"/>
    <w:rsid w:val="00995525"/>
    <w:rsid w:val="00996D37"/>
    <w:rsid w:val="0099759D"/>
    <w:rsid w:val="009A1AE6"/>
    <w:rsid w:val="009A3889"/>
    <w:rsid w:val="009A54C4"/>
    <w:rsid w:val="009A561F"/>
    <w:rsid w:val="009A576F"/>
    <w:rsid w:val="009A63CE"/>
    <w:rsid w:val="009A7333"/>
    <w:rsid w:val="009B0779"/>
    <w:rsid w:val="009B152F"/>
    <w:rsid w:val="009B1549"/>
    <w:rsid w:val="009B1C60"/>
    <w:rsid w:val="009B2111"/>
    <w:rsid w:val="009B78B4"/>
    <w:rsid w:val="009C1F84"/>
    <w:rsid w:val="009C1F8F"/>
    <w:rsid w:val="009C2EF5"/>
    <w:rsid w:val="009C39F2"/>
    <w:rsid w:val="009C437B"/>
    <w:rsid w:val="009C5CD3"/>
    <w:rsid w:val="009C5FE4"/>
    <w:rsid w:val="009C6C7C"/>
    <w:rsid w:val="009C6FEF"/>
    <w:rsid w:val="009D0C03"/>
    <w:rsid w:val="009D11BF"/>
    <w:rsid w:val="009D12DD"/>
    <w:rsid w:val="009D2622"/>
    <w:rsid w:val="009D38B4"/>
    <w:rsid w:val="009D5287"/>
    <w:rsid w:val="009D592D"/>
    <w:rsid w:val="009D6921"/>
    <w:rsid w:val="009E0295"/>
    <w:rsid w:val="009E37CC"/>
    <w:rsid w:val="009E51DD"/>
    <w:rsid w:val="009E5334"/>
    <w:rsid w:val="009E74CC"/>
    <w:rsid w:val="009F03D5"/>
    <w:rsid w:val="009F525E"/>
    <w:rsid w:val="009F5DA5"/>
    <w:rsid w:val="009F60E5"/>
    <w:rsid w:val="009F73C4"/>
    <w:rsid w:val="00A00930"/>
    <w:rsid w:val="00A00FC1"/>
    <w:rsid w:val="00A01C0B"/>
    <w:rsid w:val="00A02116"/>
    <w:rsid w:val="00A02B95"/>
    <w:rsid w:val="00A03C72"/>
    <w:rsid w:val="00A04383"/>
    <w:rsid w:val="00A0440D"/>
    <w:rsid w:val="00A05DA8"/>
    <w:rsid w:val="00A1017A"/>
    <w:rsid w:val="00A12F31"/>
    <w:rsid w:val="00A1585C"/>
    <w:rsid w:val="00A159A4"/>
    <w:rsid w:val="00A162EF"/>
    <w:rsid w:val="00A16E1A"/>
    <w:rsid w:val="00A17106"/>
    <w:rsid w:val="00A171A9"/>
    <w:rsid w:val="00A20CE6"/>
    <w:rsid w:val="00A2211C"/>
    <w:rsid w:val="00A22346"/>
    <w:rsid w:val="00A244AB"/>
    <w:rsid w:val="00A2644F"/>
    <w:rsid w:val="00A2729E"/>
    <w:rsid w:val="00A274F9"/>
    <w:rsid w:val="00A3047C"/>
    <w:rsid w:val="00A312DC"/>
    <w:rsid w:val="00A317C1"/>
    <w:rsid w:val="00A31FE5"/>
    <w:rsid w:val="00A32AB3"/>
    <w:rsid w:val="00A35D24"/>
    <w:rsid w:val="00A36275"/>
    <w:rsid w:val="00A3667F"/>
    <w:rsid w:val="00A375D7"/>
    <w:rsid w:val="00A401AB"/>
    <w:rsid w:val="00A407ED"/>
    <w:rsid w:val="00A408BD"/>
    <w:rsid w:val="00A40ECA"/>
    <w:rsid w:val="00A4179B"/>
    <w:rsid w:val="00A418D1"/>
    <w:rsid w:val="00A41DBD"/>
    <w:rsid w:val="00A46E21"/>
    <w:rsid w:val="00A478C3"/>
    <w:rsid w:val="00A51446"/>
    <w:rsid w:val="00A520B9"/>
    <w:rsid w:val="00A53DBA"/>
    <w:rsid w:val="00A54169"/>
    <w:rsid w:val="00A548E9"/>
    <w:rsid w:val="00A5516E"/>
    <w:rsid w:val="00A55755"/>
    <w:rsid w:val="00A5630C"/>
    <w:rsid w:val="00A56603"/>
    <w:rsid w:val="00A5674F"/>
    <w:rsid w:val="00A5733B"/>
    <w:rsid w:val="00A5766F"/>
    <w:rsid w:val="00A601D5"/>
    <w:rsid w:val="00A611C6"/>
    <w:rsid w:val="00A612CE"/>
    <w:rsid w:val="00A61473"/>
    <w:rsid w:val="00A61A3B"/>
    <w:rsid w:val="00A62BA6"/>
    <w:rsid w:val="00A63DF0"/>
    <w:rsid w:val="00A64308"/>
    <w:rsid w:val="00A64AEE"/>
    <w:rsid w:val="00A65577"/>
    <w:rsid w:val="00A66F72"/>
    <w:rsid w:val="00A70461"/>
    <w:rsid w:val="00A730DC"/>
    <w:rsid w:val="00A732D0"/>
    <w:rsid w:val="00A733A0"/>
    <w:rsid w:val="00A741DA"/>
    <w:rsid w:val="00A74C81"/>
    <w:rsid w:val="00A752AB"/>
    <w:rsid w:val="00A77652"/>
    <w:rsid w:val="00A8086F"/>
    <w:rsid w:val="00A80A14"/>
    <w:rsid w:val="00A80E55"/>
    <w:rsid w:val="00A81374"/>
    <w:rsid w:val="00A81EE4"/>
    <w:rsid w:val="00A82321"/>
    <w:rsid w:val="00A825B3"/>
    <w:rsid w:val="00A850B3"/>
    <w:rsid w:val="00A85D50"/>
    <w:rsid w:val="00A866D3"/>
    <w:rsid w:val="00A87025"/>
    <w:rsid w:val="00A91628"/>
    <w:rsid w:val="00A93823"/>
    <w:rsid w:val="00A94E43"/>
    <w:rsid w:val="00A95E9F"/>
    <w:rsid w:val="00A96B8E"/>
    <w:rsid w:val="00A9736B"/>
    <w:rsid w:val="00AA121C"/>
    <w:rsid w:val="00AA7E1F"/>
    <w:rsid w:val="00AB1BEB"/>
    <w:rsid w:val="00AB2293"/>
    <w:rsid w:val="00AB30A4"/>
    <w:rsid w:val="00AB30BE"/>
    <w:rsid w:val="00AB4324"/>
    <w:rsid w:val="00AB590F"/>
    <w:rsid w:val="00AC02EA"/>
    <w:rsid w:val="00AC0902"/>
    <w:rsid w:val="00AC1D75"/>
    <w:rsid w:val="00AC2244"/>
    <w:rsid w:val="00AC3890"/>
    <w:rsid w:val="00AC4338"/>
    <w:rsid w:val="00AC4E43"/>
    <w:rsid w:val="00AC5F81"/>
    <w:rsid w:val="00AC634D"/>
    <w:rsid w:val="00AC6B82"/>
    <w:rsid w:val="00AC75A1"/>
    <w:rsid w:val="00AD0F83"/>
    <w:rsid w:val="00AD1A13"/>
    <w:rsid w:val="00AD20A0"/>
    <w:rsid w:val="00AD265C"/>
    <w:rsid w:val="00AD2BD7"/>
    <w:rsid w:val="00AD33CF"/>
    <w:rsid w:val="00AD3875"/>
    <w:rsid w:val="00AD4936"/>
    <w:rsid w:val="00AD5CE5"/>
    <w:rsid w:val="00AD5E22"/>
    <w:rsid w:val="00AD7CE1"/>
    <w:rsid w:val="00AE16DA"/>
    <w:rsid w:val="00AE2C2F"/>
    <w:rsid w:val="00AE4165"/>
    <w:rsid w:val="00AE4541"/>
    <w:rsid w:val="00AE4A07"/>
    <w:rsid w:val="00AE6B7A"/>
    <w:rsid w:val="00AE6FDA"/>
    <w:rsid w:val="00AF0311"/>
    <w:rsid w:val="00AF04F0"/>
    <w:rsid w:val="00AF2F19"/>
    <w:rsid w:val="00AF383F"/>
    <w:rsid w:val="00AF4E91"/>
    <w:rsid w:val="00AF4F05"/>
    <w:rsid w:val="00AF604F"/>
    <w:rsid w:val="00AF6EFD"/>
    <w:rsid w:val="00AF77C3"/>
    <w:rsid w:val="00AF7875"/>
    <w:rsid w:val="00B0028F"/>
    <w:rsid w:val="00B00BDE"/>
    <w:rsid w:val="00B014E7"/>
    <w:rsid w:val="00B01A14"/>
    <w:rsid w:val="00B01F08"/>
    <w:rsid w:val="00B0390F"/>
    <w:rsid w:val="00B04E71"/>
    <w:rsid w:val="00B0631C"/>
    <w:rsid w:val="00B06A08"/>
    <w:rsid w:val="00B06B58"/>
    <w:rsid w:val="00B11BAF"/>
    <w:rsid w:val="00B11D32"/>
    <w:rsid w:val="00B16494"/>
    <w:rsid w:val="00B16AFA"/>
    <w:rsid w:val="00B204EE"/>
    <w:rsid w:val="00B20FDB"/>
    <w:rsid w:val="00B211B6"/>
    <w:rsid w:val="00B216FB"/>
    <w:rsid w:val="00B223B9"/>
    <w:rsid w:val="00B24A2A"/>
    <w:rsid w:val="00B24AED"/>
    <w:rsid w:val="00B2514F"/>
    <w:rsid w:val="00B26AE1"/>
    <w:rsid w:val="00B275B4"/>
    <w:rsid w:val="00B27758"/>
    <w:rsid w:val="00B27902"/>
    <w:rsid w:val="00B308B9"/>
    <w:rsid w:val="00B31342"/>
    <w:rsid w:val="00B31B56"/>
    <w:rsid w:val="00B328B4"/>
    <w:rsid w:val="00B3339D"/>
    <w:rsid w:val="00B337C0"/>
    <w:rsid w:val="00B33AA0"/>
    <w:rsid w:val="00B34419"/>
    <w:rsid w:val="00B3768B"/>
    <w:rsid w:val="00B37C4E"/>
    <w:rsid w:val="00B40719"/>
    <w:rsid w:val="00B4181E"/>
    <w:rsid w:val="00B42BAB"/>
    <w:rsid w:val="00B42C64"/>
    <w:rsid w:val="00B431D0"/>
    <w:rsid w:val="00B432AF"/>
    <w:rsid w:val="00B44068"/>
    <w:rsid w:val="00B44DA2"/>
    <w:rsid w:val="00B44DCF"/>
    <w:rsid w:val="00B45AD8"/>
    <w:rsid w:val="00B45E28"/>
    <w:rsid w:val="00B5088E"/>
    <w:rsid w:val="00B51EED"/>
    <w:rsid w:val="00B524AE"/>
    <w:rsid w:val="00B54295"/>
    <w:rsid w:val="00B549FC"/>
    <w:rsid w:val="00B54A8D"/>
    <w:rsid w:val="00B6247F"/>
    <w:rsid w:val="00B62AC2"/>
    <w:rsid w:val="00B63203"/>
    <w:rsid w:val="00B6363C"/>
    <w:rsid w:val="00B64CB1"/>
    <w:rsid w:val="00B664DB"/>
    <w:rsid w:val="00B674A9"/>
    <w:rsid w:val="00B71517"/>
    <w:rsid w:val="00B726E3"/>
    <w:rsid w:val="00B73FB9"/>
    <w:rsid w:val="00B74835"/>
    <w:rsid w:val="00B75EF6"/>
    <w:rsid w:val="00B76E8D"/>
    <w:rsid w:val="00B8205D"/>
    <w:rsid w:val="00B82852"/>
    <w:rsid w:val="00B83B5B"/>
    <w:rsid w:val="00B85E86"/>
    <w:rsid w:val="00B87812"/>
    <w:rsid w:val="00B91461"/>
    <w:rsid w:val="00B91682"/>
    <w:rsid w:val="00B91863"/>
    <w:rsid w:val="00B926F3"/>
    <w:rsid w:val="00B92E37"/>
    <w:rsid w:val="00B93088"/>
    <w:rsid w:val="00B94FB8"/>
    <w:rsid w:val="00B9622E"/>
    <w:rsid w:val="00B972F3"/>
    <w:rsid w:val="00B978F5"/>
    <w:rsid w:val="00BA001B"/>
    <w:rsid w:val="00BA0C28"/>
    <w:rsid w:val="00BA0FD0"/>
    <w:rsid w:val="00BA17DC"/>
    <w:rsid w:val="00BA2399"/>
    <w:rsid w:val="00BA2C7A"/>
    <w:rsid w:val="00BA3F37"/>
    <w:rsid w:val="00BA43B0"/>
    <w:rsid w:val="00BA50F1"/>
    <w:rsid w:val="00BA75A1"/>
    <w:rsid w:val="00BB1D16"/>
    <w:rsid w:val="00BB33F9"/>
    <w:rsid w:val="00BB4E5D"/>
    <w:rsid w:val="00BC1694"/>
    <w:rsid w:val="00BC3618"/>
    <w:rsid w:val="00BC3DEC"/>
    <w:rsid w:val="00BC48DD"/>
    <w:rsid w:val="00BC499E"/>
    <w:rsid w:val="00BC4A95"/>
    <w:rsid w:val="00BC4DCC"/>
    <w:rsid w:val="00BC5198"/>
    <w:rsid w:val="00BC5282"/>
    <w:rsid w:val="00BC5762"/>
    <w:rsid w:val="00BC5A15"/>
    <w:rsid w:val="00BC6841"/>
    <w:rsid w:val="00BD000F"/>
    <w:rsid w:val="00BD03C3"/>
    <w:rsid w:val="00BD0B3E"/>
    <w:rsid w:val="00BD2400"/>
    <w:rsid w:val="00BD35C5"/>
    <w:rsid w:val="00BD37F0"/>
    <w:rsid w:val="00BD3AD5"/>
    <w:rsid w:val="00BD5BE3"/>
    <w:rsid w:val="00BD5CB6"/>
    <w:rsid w:val="00BD5E49"/>
    <w:rsid w:val="00BE076B"/>
    <w:rsid w:val="00BE1090"/>
    <w:rsid w:val="00BE1C1B"/>
    <w:rsid w:val="00BE2B70"/>
    <w:rsid w:val="00BE35A2"/>
    <w:rsid w:val="00BE546E"/>
    <w:rsid w:val="00BE5F02"/>
    <w:rsid w:val="00BE64B0"/>
    <w:rsid w:val="00BF0019"/>
    <w:rsid w:val="00BF046A"/>
    <w:rsid w:val="00BF0523"/>
    <w:rsid w:val="00BF28B6"/>
    <w:rsid w:val="00BF3325"/>
    <w:rsid w:val="00BF3BF3"/>
    <w:rsid w:val="00BF46D4"/>
    <w:rsid w:val="00BF4B76"/>
    <w:rsid w:val="00BF4F79"/>
    <w:rsid w:val="00BF55FA"/>
    <w:rsid w:val="00BF5F29"/>
    <w:rsid w:val="00BF62D1"/>
    <w:rsid w:val="00BF6F15"/>
    <w:rsid w:val="00C0180D"/>
    <w:rsid w:val="00C0298A"/>
    <w:rsid w:val="00C04662"/>
    <w:rsid w:val="00C05730"/>
    <w:rsid w:val="00C069A1"/>
    <w:rsid w:val="00C07307"/>
    <w:rsid w:val="00C11A16"/>
    <w:rsid w:val="00C151D3"/>
    <w:rsid w:val="00C15558"/>
    <w:rsid w:val="00C15BC0"/>
    <w:rsid w:val="00C16B51"/>
    <w:rsid w:val="00C17591"/>
    <w:rsid w:val="00C177F5"/>
    <w:rsid w:val="00C17D0F"/>
    <w:rsid w:val="00C2158B"/>
    <w:rsid w:val="00C21B7A"/>
    <w:rsid w:val="00C21C33"/>
    <w:rsid w:val="00C2200E"/>
    <w:rsid w:val="00C22310"/>
    <w:rsid w:val="00C23150"/>
    <w:rsid w:val="00C23D53"/>
    <w:rsid w:val="00C2461C"/>
    <w:rsid w:val="00C25157"/>
    <w:rsid w:val="00C269F8"/>
    <w:rsid w:val="00C27C21"/>
    <w:rsid w:val="00C27EB4"/>
    <w:rsid w:val="00C30318"/>
    <w:rsid w:val="00C30778"/>
    <w:rsid w:val="00C30AD0"/>
    <w:rsid w:val="00C329E7"/>
    <w:rsid w:val="00C33B1A"/>
    <w:rsid w:val="00C34066"/>
    <w:rsid w:val="00C35596"/>
    <w:rsid w:val="00C37FCD"/>
    <w:rsid w:val="00C40DAB"/>
    <w:rsid w:val="00C41251"/>
    <w:rsid w:val="00C41706"/>
    <w:rsid w:val="00C420BB"/>
    <w:rsid w:val="00C43A34"/>
    <w:rsid w:val="00C43B2C"/>
    <w:rsid w:val="00C440A1"/>
    <w:rsid w:val="00C459D3"/>
    <w:rsid w:val="00C46183"/>
    <w:rsid w:val="00C471A5"/>
    <w:rsid w:val="00C47572"/>
    <w:rsid w:val="00C47E48"/>
    <w:rsid w:val="00C50905"/>
    <w:rsid w:val="00C50B72"/>
    <w:rsid w:val="00C53332"/>
    <w:rsid w:val="00C5408A"/>
    <w:rsid w:val="00C541C4"/>
    <w:rsid w:val="00C5564F"/>
    <w:rsid w:val="00C559CE"/>
    <w:rsid w:val="00C55C04"/>
    <w:rsid w:val="00C569C1"/>
    <w:rsid w:val="00C57164"/>
    <w:rsid w:val="00C57481"/>
    <w:rsid w:val="00C62B27"/>
    <w:rsid w:val="00C644E4"/>
    <w:rsid w:val="00C65681"/>
    <w:rsid w:val="00C6617B"/>
    <w:rsid w:val="00C66385"/>
    <w:rsid w:val="00C66934"/>
    <w:rsid w:val="00C70B5C"/>
    <w:rsid w:val="00C71D2D"/>
    <w:rsid w:val="00C72876"/>
    <w:rsid w:val="00C73B43"/>
    <w:rsid w:val="00C73B52"/>
    <w:rsid w:val="00C74143"/>
    <w:rsid w:val="00C74941"/>
    <w:rsid w:val="00C77035"/>
    <w:rsid w:val="00C77506"/>
    <w:rsid w:val="00C77C87"/>
    <w:rsid w:val="00C802F2"/>
    <w:rsid w:val="00C80A81"/>
    <w:rsid w:val="00C80C12"/>
    <w:rsid w:val="00C81166"/>
    <w:rsid w:val="00C817B7"/>
    <w:rsid w:val="00C81C97"/>
    <w:rsid w:val="00C82539"/>
    <w:rsid w:val="00C82CEE"/>
    <w:rsid w:val="00C82E34"/>
    <w:rsid w:val="00C849B3"/>
    <w:rsid w:val="00C85E74"/>
    <w:rsid w:val="00C85F78"/>
    <w:rsid w:val="00C8690C"/>
    <w:rsid w:val="00C86921"/>
    <w:rsid w:val="00C86BAE"/>
    <w:rsid w:val="00C87B58"/>
    <w:rsid w:val="00C905D5"/>
    <w:rsid w:val="00C90858"/>
    <w:rsid w:val="00C916BF"/>
    <w:rsid w:val="00C927A4"/>
    <w:rsid w:val="00C927DF"/>
    <w:rsid w:val="00C92B8A"/>
    <w:rsid w:val="00C94B59"/>
    <w:rsid w:val="00C95518"/>
    <w:rsid w:val="00C96F20"/>
    <w:rsid w:val="00CA0A29"/>
    <w:rsid w:val="00CA401B"/>
    <w:rsid w:val="00CA4071"/>
    <w:rsid w:val="00CA53BD"/>
    <w:rsid w:val="00CA54B8"/>
    <w:rsid w:val="00CA57C1"/>
    <w:rsid w:val="00CA64CE"/>
    <w:rsid w:val="00CA6719"/>
    <w:rsid w:val="00CB0A45"/>
    <w:rsid w:val="00CB147A"/>
    <w:rsid w:val="00CB1B8B"/>
    <w:rsid w:val="00CB24D5"/>
    <w:rsid w:val="00CB2932"/>
    <w:rsid w:val="00CB3497"/>
    <w:rsid w:val="00CB676B"/>
    <w:rsid w:val="00CB6ACA"/>
    <w:rsid w:val="00CB7472"/>
    <w:rsid w:val="00CC095E"/>
    <w:rsid w:val="00CC1859"/>
    <w:rsid w:val="00CC1C70"/>
    <w:rsid w:val="00CC2798"/>
    <w:rsid w:val="00CC31E8"/>
    <w:rsid w:val="00CC4E2C"/>
    <w:rsid w:val="00CC63D5"/>
    <w:rsid w:val="00CC6DB5"/>
    <w:rsid w:val="00CC7132"/>
    <w:rsid w:val="00CD2D6E"/>
    <w:rsid w:val="00CD3484"/>
    <w:rsid w:val="00CD3DFB"/>
    <w:rsid w:val="00CD493E"/>
    <w:rsid w:val="00CD4EB8"/>
    <w:rsid w:val="00CD5848"/>
    <w:rsid w:val="00CD77F2"/>
    <w:rsid w:val="00CD7ED3"/>
    <w:rsid w:val="00CE057D"/>
    <w:rsid w:val="00CE19C1"/>
    <w:rsid w:val="00CE1BED"/>
    <w:rsid w:val="00CE2E3B"/>
    <w:rsid w:val="00CE353E"/>
    <w:rsid w:val="00CE3B9D"/>
    <w:rsid w:val="00CE4F7C"/>
    <w:rsid w:val="00CE519A"/>
    <w:rsid w:val="00CE689C"/>
    <w:rsid w:val="00CE71C3"/>
    <w:rsid w:val="00CE7F50"/>
    <w:rsid w:val="00CF452B"/>
    <w:rsid w:val="00CF6990"/>
    <w:rsid w:val="00CF7702"/>
    <w:rsid w:val="00D00E8A"/>
    <w:rsid w:val="00D01752"/>
    <w:rsid w:val="00D0282D"/>
    <w:rsid w:val="00D0504F"/>
    <w:rsid w:val="00D05325"/>
    <w:rsid w:val="00D05528"/>
    <w:rsid w:val="00D05829"/>
    <w:rsid w:val="00D05CA3"/>
    <w:rsid w:val="00D069EB"/>
    <w:rsid w:val="00D06B3E"/>
    <w:rsid w:val="00D07B7D"/>
    <w:rsid w:val="00D1488C"/>
    <w:rsid w:val="00D148E5"/>
    <w:rsid w:val="00D14AE5"/>
    <w:rsid w:val="00D14DD4"/>
    <w:rsid w:val="00D15953"/>
    <w:rsid w:val="00D16C9C"/>
    <w:rsid w:val="00D16EB5"/>
    <w:rsid w:val="00D26A5D"/>
    <w:rsid w:val="00D3065A"/>
    <w:rsid w:val="00D316D7"/>
    <w:rsid w:val="00D329B5"/>
    <w:rsid w:val="00D32EE2"/>
    <w:rsid w:val="00D332EB"/>
    <w:rsid w:val="00D3331F"/>
    <w:rsid w:val="00D363C7"/>
    <w:rsid w:val="00D377A1"/>
    <w:rsid w:val="00D4055B"/>
    <w:rsid w:val="00D41057"/>
    <w:rsid w:val="00D416FA"/>
    <w:rsid w:val="00D41ECB"/>
    <w:rsid w:val="00D43065"/>
    <w:rsid w:val="00D444D9"/>
    <w:rsid w:val="00D44A14"/>
    <w:rsid w:val="00D44BB6"/>
    <w:rsid w:val="00D45E44"/>
    <w:rsid w:val="00D46D8D"/>
    <w:rsid w:val="00D470DD"/>
    <w:rsid w:val="00D478B9"/>
    <w:rsid w:val="00D52178"/>
    <w:rsid w:val="00D52470"/>
    <w:rsid w:val="00D538AE"/>
    <w:rsid w:val="00D543DF"/>
    <w:rsid w:val="00D54EE8"/>
    <w:rsid w:val="00D553B8"/>
    <w:rsid w:val="00D55793"/>
    <w:rsid w:val="00D55E9E"/>
    <w:rsid w:val="00D56A2C"/>
    <w:rsid w:val="00D56C44"/>
    <w:rsid w:val="00D56F81"/>
    <w:rsid w:val="00D57088"/>
    <w:rsid w:val="00D574DA"/>
    <w:rsid w:val="00D603BF"/>
    <w:rsid w:val="00D60B97"/>
    <w:rsid w:val="00D60BD1"/>
    <w:rsid w:val="00D623A5"/>
    <w:rsid w:val="00D62AD1"/>
    <w:rsid w:val="00D63222"/>
    <w:rsid w:val="00D648EC"/>
    <w:rsid w:val="00D64970"/>
    <w:rsid w:val="00D67CC9"/>
    <w:rsid w:val="00D70F3B"/>
    <w:rsid w:val="00D7158C"/>
    <w:rsid w:val="00D726A0"/>
    <w:rsid w:val="00D73FA3"/>
    <w:rsid w:val="00D74CD1"/>
    <w:rsid w:val="00D74CE6"/>
    <w:rsid w:val="00D75B40"/>
    <w:rsid w:val="00D76DE8"/>
    <w:rsid w:val="00D77957"/>
    <w:rsid w:val="00D77A9B"/>
    <w:rsid w:val="00D803BD"/>
    <w:rsid w:val="00D8201B"/>
    <w:rsid w:val="00D8219F"/>
    <w:rsid w:val="00D8273D"/>
    <w:rsid w:val="00D83EE1"/>
    <w:rsid w:val="00D840B7"/>
    <w:rsid w:val="00D850AF"/>
    <w:rsid w:val="00D901F9"/>
    <w:rsid w:val="00D911CD"/>
    <w:rsid w:val="00D9231B"/>
    <w:rsid w:val="00D9398F"/>
    <w:rsid w:val="00D9582B"/>
    <w:rsid w:val="00D96F6F"/>
    <w:rsid w:val="00D97B1A"/>
    <w:rsid w:val="00DA1490"/>
    <w:rsid w:val="00DA1888"/>
    <w:rsid w:val="00DA2B47"/>
    <w:rsid w:val="00DA2B5F"/>
    <w:rsid w:val="00DA2CA7"/>
    <w:rsid w:val="00DA3120"/>
    <w:rsid w:val="00DA3DAD"/>
    <w:rsid w:val="00DA4CB7"/>
    <w:rsid w:val="00DA4EFF"/>
    <w:rsid w:val="00DA5E2C"/>
    <w:rsid w:val="00DB1036"/>
    <w:rsid w:val="00DB23E3"/>
    <w:rsid w:val="00DB3F9A"/>
    <w:rsid w:val="00DB54C5"/>
    <w:rsid w:val="00DB6788"/>
    <w:rsid w:val="00DC0716"/>
    <w:rsid w:val="00DC295F"/>
    <w:rsid w:val="00DC30D6"/>
    <w:rsid w:val="00DC3D86"/>
    <w:rsid w:val="00DC4254"/>
    <w:rsid w:val="00DC47F6"/>
    <w:rsid w:val="00DC5C92"/>
    <w:rsid w:val="00DC6A93"/>
    <w:rsid w:val="00DD057B"/>
    <w:rsid w:val="00DD0F29"/>
    <w:rsid w:val="00DD1AA6"/>
    <w:rsid w:val="00DD2154"/>
    <w:rsid w:val="00DD32FE"/>
    <w:rsid w:val="00DD372F"/>
    <w:rsid w:val="00DD3D55"/>
    <w:rsid w:val="00DD49C9"/>
    <w:rsid w:val="00DD5616"/>
    <w:rsid w:val="00DD638E"/>
    <w:rsid w:val="00DD73BC"/>
    <w:rsid w:val="00DD73EF"/>
    <w:rsid w:val="00DD7BFE"/>
    <w:rsid w:val="00DE029E"/>
    <w:rsid w:val="00DE048D"/>
    <w:rsid w:val="00DE05DB"/>
    <w:rsid w:val="00DE144A"/>
    <w:rsid w:val="00DE2D6B"/>
    <w:rsid w:val="00DE2DA5"/>
    <w:rsid w:val="00DE4D25"/>
    <w:rsid w:val="00DE6E28"/>
    <w:rsid w:val="00DE70D0"/>
    <w:rsid w:val="00DF1061"/>
    <w:rsid w:val="00DF1A8D"/>
    <w:rsid w:val="00DF2E77"/>
    <w:rsid w:val="00DF2F36"/>
    <w:rsid w:val="00DF3132"/>
    <w:rsid w:val="00DF34A2"/>
    <w:rsid w:val="00DF38CE"/>
    <w:rsid w:val="00DF3AF9"/>
    <w:rsid w:val="00DF41CC"/>
    <w:rsid w:val="00DF428D"/>
    <w:rsid w:val="00DF4F42"/>
    <w:rsid w:val="00DF5662"/>
    <w:rsid w:val="00DF60DF"/>
    <w:rsid w:val="00E0043D"/>
    <w:rsid w:val="00E004D5"/>
    <w:rsid w:val="00E00589"/>
    <w:rsid w:val="00E02127"/>
    <w:rsid w:val="00E022DB"/>
    <w:rsid w:val="00E03044"/>
    <w:rsid w:val="00E032F4"/>
    <w:rsid w:val="00E03596"/>
    <w:rsid w:val="00E035AA"/>
    <w:rsid w:val="00E03C13"/>
    <w:rsid w:val="00E03F8A"/>
    <w:rsid w:val="00E04B94"/>
    <w:rsid w:val="00E04F2D"/>
    <w:rsid w:val="00E059CE"/>
    <w:rsid w:val="00E06176"/>
    <w:rsid w:val="00E076C6"/>
    <w:rsid w:val="00E10EB3"/>
    <w:rsid w:val="00E110E2"/>
    <w:rsid w:val="00E11A23"/>
    <w:rsid w:val="00E13664"/>
    <w:rsid w:val="00E13E68"/>
    <w:rsid w:val="00E1533E"/>
    <w:rsid w:val="00E160DA"/>
    <w:rsid w:val="00E164FA"/>
    <w:rsid w:val="00E172A3"/>
    <w:rsid w:val="00E20766"/>
    <w:rsid w:val="00E20D9E"/>
    <w:rsid w:val="00E20E41"/>
    <w:rsid w:val="00E20F91"/>
    <w:rsid w:val="00E21146"/>
    <w:rsid w:val="00E21C6C"/>
    <w:rsid w:val="00E21D92"/>
    <w:rsid w:val="00E22AED"/>
    <w:rsid w:val="00E22DA7"/>
    <w:rsid w:val="00E27275"/>
    <w:rsid w:val="00E30506"/>
    <w:rsid w:val="00E30769"/>
    <w:rsid w:val="00E30E54"/>
    <w:rsid w:val="00E31562"/>
    <w:rsid w:val="00E355C4"/>
    <w:rsid w:val="00E35847"/>
    <w:rsid w:val="00E366A1"/>
    <w:rsid w:val="00E37235"/>
    <w:rsid w:val="00E37845"/>
    <w:rsid w:val="00E37C5B"/>
    <w:rsid w:val="00E37E3F"/>
    <w:rsid w:val="00E415F1"/>
    <w:rsid w:val="00E42DC7"/>
    <w:rsid w:val="00E43088"/>
    <w:rsid w:val="00E430BE"/>
    <w:rsid w:val="00E444D5"/>
    <w:rsid w:val="00E4458A"/>
    <w:rsid w:val="00E46CF0"/>
    <w:rsid w:val="00E470A4"/>
    <w:rsid w:val="00E472E7"/>
    <w:rsid w:val="00E477BB"/>
    <w:rsid w:val="00E47ACF"/>
    <w:rsid w:val="00E509EE"/>
    <w:rsid w:val="00E51A51"/>
    <w:rsid w:val="00E522A0"/>
    <w:rsid w:val="00E52427"/>
    <w:rsid w:val="00E527A3"/>
    <w:rsid w:val="00E52C80"/>
    <w:rsid w:val="00E53C38"/>
    <w:rsid w:val="00E53F8A"/>
    <w:rsid w:val="00E541A2"/>
    <w:rsid w:val="00E54E5F"/>
    <w:rsid w:val="00E55D60"/>
    <w:rsid w:val="00E55E69"/>
    <w:rsid w:val="00E563C1"/>
    <w:rsid w:val="00E57AA5"/>
    <w:rsid w:val="00E57C1C"/>
    <w:rsid w:val="00E6055C"/>
    <w:rsid w:val="00E60800"/>
    <w:rsid w:val="00E616FB"/>
    <w:rsid w:val="00E63A9E"/>
    <w:rsid w:val="00E64F58"/>
    <w:rsid w:val="00E67793"/>
    <w:rsid w:val="00E67D8E"/>
    <w:rsid w:val="00E70290"/>
    <w:rsid w:val="00E71478"/>
    <w:rsid w:val="00E720DF"/>
    <w:rsid w:val="00E72E61"/>
    <w:rsid w:val="00E72E85"/>
    <w:rsid w:val="00E74DB3"/>
    <w:rsid w:val="00E7562B"/>
    <w:rsid w:val="00E75B20"/>
    <w:rsid w:val="00E7639D"/>
    <w:rsid w:val="00E77113"/>
    <w:rsid w:val="00E77A9F"/>
    <w:rsid w:val="00E77F69"/>
    <w:rsid w:val="00E82EED"/>
    <w:rsid w:val="00E836BB"/>
    <w:rsid w:val="00E83BE0"/>
    <w:rsid w:val="00E84E37"/>
    <w:rsid w:val="00E85360"/>
    <w:rsid w:val="00E853C4"/>
    <w:rsid w:val="00E8576B"/>
    <w:rsid w:val="00E87ABD"/>
    <w:rsid w:val="00E904F5"/>
    <w:rsid w:val="00E90EAD"/>
    <w:rsid w:val="00E91A98"/>
    <w:rsid w:val="00E929C9"/>
    <w:rsid w:val="00E93850"/>
    <w:rsid w:val="00E93DB0"/>
    <w:rsid w:val="00E94BFA"/>
    <w:rsid w:val="00E95670"/>
    <w:rsid w:val="00E95A3F"/>
    <w:rsid w:val="00E962E0"/>
    <w:rsid w:val="00E96507"/>
    <w:rsid w:val="00E96D42"/>
    <w:rsid w:val="00E96D50"/>
    <w:rsid w:val="00EA1B25"/>
    <w:rsid w:val="00EA1F97"/>
    <w:rsid w:val="00EA287C"/>
    <w:rsid w:val="00EA33CA"/>
    <w:rsid w:val="00EA444C"/>
    <w:rsid w:val="00EA4E99"/>
    <w:rsid w:val="00EA69C2"/>
    <w:rsid w:val="00EA7269"/>
    <w:rsid w:val="00EA7D44"/>
    <w:rsid w:val="00EA7D72"/>
    <w:rsid w:val="00EB009D"/>
    <w:rsid w:val="00EB0AF8"/>
    <w:rsid w:val="00EB17E7"/>
    <w:rsid w:val="00EB1807"/>
    <w:rsid w:val="00EB2958"/>
    <w:rsid w:val="00EB2BF7"/>
    <w:rsid w:val="00EB35BE"/>
    <w:rsid w:val="00EB39D2"/>
    <w:rsid w:val="00EB3BC7"/>
    <w:rsid w:val="00EB560A"/>
    <w:rsid w:val="00EB6270"/>
    <w:rsid w:val="00EB6AC5"/>
    <w:rsid w:val="00EB7262"/>
    <w:rsid w:val="00EC046F"/>
    <w:rsid w:val="00EC26EB"/>
    <w:rsid w:val="00EC2FDA"/>
    <w:rsid w:val="00EC3632"/>
    <w:rsid w:val="00EC3E88"/>
    <w:rsid w:val="00EC3F30"/>
    <w:rsid w:val="00EC6073"/>
    <w:rsid w:val="00EC6E2D"/>
    <w:rsid w:val="00ED0E71"/>
    <w:rsid w:val="00ED1B6C"/>
    <w:rsid w:val="00ED30EA"/>
    <w:rsid w:val="00ED341F"/>
    <w:rsid w:val="00ED352B"/>
    <w:rsid w:val="00ED3A75"/>
    <w:rsid w:val="00ED6E84"/>
    <w:rsid w:val="00ED7541"/>
    <w:rsid w:val="00ED7A50"/>
    <w:rsid w:val="00ED7D5E"/>
    <w:rsid w:val="00ED7E1D"/>
    <w:rsid w:val="00EE06CD"/>
    <w:rsid w:val="00EE0A05"/>
    <w:rsid w:val="00EE0A9C"/>
    <w:rsid w:val="00EE209D"/>
    <w:rsid w:val="00EE2148"/>
    <w:rsid w:val="00EE22DF"/>
    <w:rsid w:val="00EE2FC4"/>
    <w:rsid w:val="00EE4E7D"/>
    <w:rsid w:val="00EE59C4"/>
    <w:rsid w:val="00EE5DBB"/>
    <w:rsid w:val="00EE5EE4"/>
    <w:rsid w:val="00EF0D35"/>
    <w:rsid w:val="00EF15CF"/>
    <w:rsid w:val="00EF1823"/>
    <w:rsid w:val="00EF2015"/>
    <w:rsid w:val="00EF210F"/>
    <w:rsid w:val="00EF2696"/>
    <w:rsid w:val="00EF2A55"/>
    <w:rsid w:val="00EF2E51"/>
    <w:rsid w:val="00EF4564"/>
    <w:rsid w:val="00EF48A4"/>
    <w:rsid w:val="00EF5BC0"/>
    <w:rsid w:val="00F00113"/>
    <w:rsid w:val="00F00D82"/>
    <w:rsid w:val="00F0273D"/>
    <w:rsid w:val="00F02A37"/>
    <w:rsid w:val="00F02D15"/>
    <w:rsid w:val="00F03467"/>
    <w:rsid w:val="00F05FCC"/>
    <w:rsid w:val="00F07002"/>
    <w:rsid w:val="00F07B7F"/>
    <w:rsid w:val="00F10F31"/>
    <w:rsid w:val="00F12394"/>
    <w:rsid w:val="00F12C06"/>
    <w:rsid w:val="00F15086"/>
    <w:rsid w:val="00F16274"/>
    <w:rsid w:val="00F167AD"/>
    <w:rsid w:val="00F16CA6"/>
    <w:rsid w:val="00F20315"/>
    <w:rsid w:val="00F241A6"/>
    <w:rsid w:val="00F244E4"/>
    <w:rsid w:val="00F2465A"/>
    <w:rsid w:val="00F24AB2"/>
    <w:rsid w:val="00F25015"/>
    <w:rsid w:val="00F273F7"/>
    <w:rsid w:val="00F27873"/>
    <w:rsid w:val="00F305CB"/>
    <w:rsid w:val="00F31649"/>
    <w:rsid w:val="00F31F5F"/>
    <w:rsid w:val="00F324E6"/>
    <w:rsid w:val="00F347D0"/>
    <w:rsid w:val="00F349C9"/>
    <w:rsid w:val="00F35B2D"/>
    <w:rsid w:val="00F35BD9"/>
    <w:rsid w:val="00F4145A"/>
    <w:rsid w:val="00F41D77"/>
    <w:rsid w:val="00F43979"/>
    <w:rsid w:val="00F44001"/>
    <w:rsid w:val="00F44D60"/>
    <w:rsid w:val="00F44F16"/>
    <w:rsid w:val="00F452FD"/>
    <w:rsid w:val="00F45742"/>
    <w:rsid w:val="00F45DFF"/>
    <w:rsid w:val="00F46E78"/>
    <w:rsid w:val="00F50052"/>
    <w:rsid w:val="00F5029B"/>
    <w:rsid w:val="00F5287E"/>
    <w:rsid w:val="00F531EB"/>
    <w:rsid w:val="00F5377B"/>
    <w:rsid w:val="00F538E5"/>
    <w:rsid w:val="00F53E63"/>
    <w:rsid w:val="00F54161"/>
    <w:rsid w:val="00F55694"/>
    <w:rsid w:val="00F565C9"/>
    <w:rsid w:val="00F56600"/>
    <w:rsid w:val="00F567A7"/>
    <w:rsid w:val="00F56D0F"/>
    <w:rsid w:val="00F57963"/>
    <w:rsid w:val="00F6069F"/>
    <w:rsid w:val="00F60A6D"/>
    <w:rsid w:val="00F6177E"/>
    <w:rsid w:val="00F62344"/>
    <w:rsid w:val="00F62BFC"/>
    <w:rsid w:val="00F634F9"/>
    <w:rsid w:val="00F6382C"/>
    <w:rsid w:val="00F645C4"/>
    <w:rsid w:val="00F6632A"/>
    <w:rsid w:val="00F66A47"/>
    <w:rsid w:val="00F704F6"/>
    <w:rsid w:val="00F70B05"/>
    <w:rsid w:val="00F71917"/>
    <w:rsid w:val="00F72C26"/>
    <w:rsid w:val="00F746B7"/>
    <w:rsid w:val="00F7493C"/>
    <w:rsid w:val="00F74F5C"/>
    <w:rsid w:val="00F75C0D"/>
    <w:rsid w:val="00F77C1C"/>
    <w:rsid w:val="00F810A2"/>
    <w:rsid w:val="00F811DB"/>
    <w:rsid w:val="00F81BB1"/>
    <w:rsid w:val="00F8278B"/>
    <w:rsid w:val="00F84132"/>
    <w:rsid w:val="00F8479D"/>
    <w:rsid w:val="00F84A0F"/>
    <w:rsid w:val="00F85225"/>
    <w:rsid w:val="00F85ECA"/>
    <w:rsid w:val="00F9055A"/>
    <w:rsid w:val="00F906BC"/>
    <w:rsid w:val="00F91A20"/>
    <w:rsid w:val="00F92DE9"/>
    <w:rsid w:val="00F940C5"/>
    <w:rsid w:val="00F954D5"/>
    <w:rsid w:val="00F95BE4"/>
    <w:rsid w:val="00F96AC0"/>
    <w:rsid w:val="00F97588"/>
    <w:rsid w:val="00F97B59"/>
    <w:rsid w:val="00F97FDC"/>
    <w:rsid w:val="00FA02DE"/>
    <w:rsid w:val="00FA03F5"/>
    <w:rsid w:val="00FA052B"/>
    <w:rsid w:val="00FA186A"/>
    <w:rsid w:val="00FA1E1A"/>
    <w:rsid w:val="00FA2846"/>
    <w:rsid w:val="00FA3869"/>
    <w:rsid w:val="00FA6A06"/>
    <w:rsid w:val="00FA6B9D"/>
    <w:rsid w:val="00FA716B"/>
    <w:rsid w:val="00FB03D4"/>
    <w:rsid w:val="00FB04B7"/>
    <w:rsid w:val="00FB29E7"/>
    <w:rsid w:val="00FB3DC5"/>
    <w:rsid w:val="00FB5672"/>
    <w:rsid w:val="00FC0409"/>
    <w:rsid w:val="00FC06C2"/>
    <w:rsid w:val="00FC0D0D"/>
    <w:rsid w:val="00FC1518"/>
    <w:rsid w:val="00FC2899"/>
    <w:rsid w:val="00FC448D"/>
    <w:rsid w:val="00FC4F86"/>
    <w:rsid w:val="00FC58D5"/>
    <w:rsid w:val="00FC6C82"/>
    <w:rsid w:val="00FD12D0"/>
    <w:rsid w:val="00FD2BD5"/>
    <w:rsid w:val="00FD6D28"/>
    <w:rsid w:val="00FD6D4A"/>
    <w:rsid w:val="00FD7C38"/>
    <w:rsid w:val="00FE17FD"/>
    <w:rsid w:val="00FE24A9"/>
    <w:rsid w:val="00FE27CE"/>
    <w:rsid w:val="00FE2BEA"/>
    <w:rsid w:val="00FE2FFF"/>
    <w:rsid w:val="00FE32A1"/>
    <w:rsid w:val="00FE4F9D"/>
    <w:rsid w:val="00FE5465"/>
    <w:rsid w:val="00FE571D"/>
    <w:rsid w:val="00FE57EC"/>
    <w:rsid w:val="00FE5806"/>
    <w:rsid w:val="00FE65FE"/>
    <w:rsid w:val="00FE6B7B"/>
    <w:rsid w:val="00FE7EBD"/>
    <w:rsid w:val="00FF1978"/>
    <w:rsid w:val="00FF1F6A"/>
    <w:rsid w:val="00FF213D"/>
    <w:rsid w:val="00FF3092"/>
    <w:rsid w:val="00FF52A1"/>
    <w:rsid w:val="00FF55CB"/>
    <w:rsid w:val="00FF5EFA"/>
    <w:rsid w:val="00FF7EE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2C0589"/>
  <w15:docId w15:val="{F67275F3-9A84-4764-9EE9-0F65D374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0"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62F3"/>
    <w:rPr>
      <w:sz w:val="22"/>
      <w:szCs w:val="22"/>
      <w:lang w:eastAsia="en-US"/>
    </w:rPr>
  </w:style>
  <w:style w:type="paragraph" w:styleId="Heading1">
    <w:name w:val="heading 1"/>
    <w:aliases w:val="H1,2,Heading,h1 Char,II+ Char,I Char,1 Char,H11 Char,H12 Char,H13 Char,H14 Char,H15 Char,H16 Char,H17 Char,temp Char,l1 Char,Head1 Char,Head Char,Numbered Char,nu Char,Level 1 Head Char,Header 1 Char,RFP Head 1 Char,h1,No numbers,Head1,L1"/>
    <w:basedOn w:val="Normal"/>
    <w:next w:val="Normal"/>
    <w:link w:val="Heading1Char1"/>
    <w:qFormat/>
    <w:rsid w:val="005D05C2"/>
    <w:pPr>
      <w:keepNext/>
      <w:numPr>
        <w:numId w:val="21"/>
      </w:numPr>
      <w:spacing w:before="120" w:after="240"/>
      <w:outlineLvl w:val="0"/>
    </w:pPr>
    <w:rPr>
      <w:rFonts w:ascii="Arial" w:hAnsi="Arial" w:cs="Arial"/>
      <w:b/>
      <w:sz w:val="24"/>
      <w:szCs w:val="24"/>
    </w:rPr>
  </w:style>
  <w:style w:type="paragraph" w:styleId="Heading2">
    <w:name w:val="heading 2"/>
    <w:aliases w:val="H2,Outline2,h2,Level 2 Topic Heading,L2,Heading 2 Char1 Char,Heading 2 Char Char Char,h2 Char Char Char,A Char Char Char,2 Char Char Char,H2 Char Char Char,l2 Char Char Char,Head2 Char Char Char,Header 2 Char Char Char"/>
    <w:basedOn w:val="Normal"/>
    <w:next w:val="Normal"/>
    <w:link w:val="Heading2Char"/>
    <w:uiPriority w:val="99"/>
    <w:qFormat/>
    <w:rsid w:val="005D05C2"/>
    <w:pPr>
      <w:keepNext/>
      <w:numPr>
        <w:ilvl w:val="1"/>
        <w:numId w:val="21"/>
      </w:numPr>
      <w:spacing w:before="240" w:after="120"/>
      <w:outlineLvl w:val="1"/>
    </w:pPr>
    <w:rPr>
      <w:rFonts w:ascii="Arial" w:hAnsi="Arial" w:cs="Arial"/>
      <w:b/>
      <w:szCs w:val="20"/>
      <w:lang w:eastAsia="ko-KR"/>
    </w:rPr>
  </w:style>
  <w:style w:type="paragraph" w:styleId="Heading3">
    <w:name w:val="heading 3"/>
    <w:aliases w:val="H3"/>
    <w:basedOn w:val="Heading5"/>
    <w:next w:val="Normal"/>
    <w:link w:val="Heading3Char1"/>
    <w:uiPriority w:val="99"/>
    <w:qFormat/>
    <w:rsid w:val="005D05C2"/>
    <w:pPr>
      <w:numPr>
        <w:ilvl w:val="0"/>
        <w:numId w:val="16"/>
      </w:numPr>
      <w:tabs>
        <w:tab w:val="right" w:pos="1985"/>
      </w:tabs>
      <w:outlineLvl w:val="2"/>
    </w:pPr>
  </w:style>
  <w:style w:type="paragraph" w:styleId="Heading4">
    <w:name w:val="heading 4"/>
    <w:aliases w:val="H4,h4,Heading 4 Char2,Heading 4 Char1 Char,Map Title Char Char,h4 Char Char,a. Char Char,4 Char Char,l4 Char Char,I4 Char Char,Head4 Char Char,Heading 4 Char Char Char,Heading 4 Char Char1,Map Title,a.,4,l4,I4,Head4,Map Title Ch"/>
    <w:basedOn w:val="Heading3"/>
    <w:next w:val="Normal"/>
    <w:link w:val="Heading4Char"/>
    <w:uiPriority w:val="99"/>
    <w:qFormat/>
    <w:rsid w:val="00E60800"/>
    <w:pPr>
      <w:numPr>
        <w:ilvl w:val="3"/>
        <w:numId w:val="1"/>
      </w:numPr>
      <w:spacing w:after="60"/>
      <w:outlineLvl w:val="3"/>
    </w:pPr>
    <w:rPr>
      <w:i w:val="0"/>
    </w:rPr>
  </w:style>
  <w:style w:type="paragraph" w:styleId="Heading5">
    <w:name w:val="heading 5"/>
    <w:aliases w:val="H5,h5,Block Label,5,l5,Head5,Level 5,Atty Info 3,Level 51,not set up (5),Level 3 - i,L5,rp_Heading 5,E Bold/Centred,A,s,l5+toc5,Heading 5 StGeorge,(A),Level 3 - i1,sub-sub- sub-sub para,Para5,h51,h52,Body Text (R),Heading 5(unused),Sub-block,S"/>
    <w:basedOn w:val="Heading2"/>
    <w:link w:val="Heading5Char"/>
    <w:uiPriority w:val="99"/>
    <w:qFormat/>
    <w:rsid w:val="00315292"/>
    <w:pPr>
      <w:numPr>
        <w:ilvl w:val="4"/>
        <w:numId w:val="1"/>
      </w:numPr>
      <w:spacing w:after="0"/>
      <w:outlineLvl w:val="4"/>
    </w:pPr>
    <w:rPr>
      <w:i/>
    </w:rPr>
  </w:style>
  <w:style w:type="paragraph" w:styleId="Heading6">
    <w:name w:val="heading 6"/>
    <w:basedOn w:val="Normal"/>
    <w:link w:val="Heading6Char"/>
    <w:uiPriority w:val="99"/>
    <w:qFormat/>
    <w:rsid w:val="00E60800"/>
    <w:pPr>
      <w:keepNext/>
      <w:keepLines/>
      <w:framePr w:hSpace="240" w:vSpace="240" w:wrap="auto" w:hAnchor="margin"/>
      <w:numPr>
        <w:ilvl w:val="5"/>
        <w:numId w:val="1"/>
      </w:numPr>
      <w:tabs>
        <w:tab w:val="left" w:pos="540"/>
      </w:tabs>
      <w:spacing w:before="240" w:after="240" w:line="240" w:lineRule="exact"/>
      <w:ind w:right="360"/>
      <w:outlineLvl w:val="5"/>
    </w:pPr>
    <w:rPr>
      <w:rFonts w:ascii="Helvetica" w:hAnsi="Helvetica"/>
      <w:b/>
      <w:i/>
      <w:sz w:val="20"/>
      <w:szCs w:val="20"/>
      <w:lang w:eastAsia="ko-KR"/>
    </w:rPr>
  </w:style>
  <w:style w:type="paragraph" w:styleId="Heading7">
    <w:name w:val="heading 7"/>
    <w:basedOn w:val="Normal"/>
    <w:link w:val="Heading7Char"/>
    <w:uiPriority w:val="99"/>
    <w:qFormat/>
    <w:rsid w:val="00E60800"/>
    <w:pPr>
      <w:keepNext/>
      <w:keepLines/>
      <w:framePr w:hSpace="240" w:vSpace="240" w:wrap="auto" w:hAnchor="margin"/>
      <w:numPr>
        <w:ilvl w:val="6"/>
        <w:numId w:val="1"/>
      </w:numPr>
      <w:tabs>
        <w:tab w:val="left" w:pos="540"/>
        <w:tab w:val="left" w:pos="720"/>
        <w:tab w:val="left" w:pos="1440"/>
      </w:tabs>
      <w:spacing w:after="120" w:line="240" w:lineRule="exact"/>
      <w:ind w:right="360"/>
      <w:outlineLvl w:val="6"/>
    </w:pPr>
    <w:rPr>
      <w:rFonts w:ascii="Helvetica" w:hAnsi="Helvetica"/>
      <w:b/>
      <w:i/>
      <w:sz w:val="20"/>
      <w:szCs w:val="20"/>
      <w:lang w:eastAsia="ko-KR"/>
    </w:rPr>
  </w:style>
  <w:style w:type="paragraph" w:styleId="Heading8">
    <w:name w:val="heading 8"/>
    <w:basedOn w:val="Normal"/>
    <w:next w:val="Normal"/>
    <w:link w:val="Heading8Char"/>
    <w:uiPriority w:val="99"/>
    <w:qFormat/>
    <w:rsid w:val="00E60800"/>
    <w:pPr>
      <w:numPr>
        <w:ilvl w:val="7"/>
        <w:numId w:val="1"/>
      </w:numPr>
      <w:outlineLvl w:val="7"/>
    </w:pPr>
    <w:rPr>
      <w:rFonts w:ascii="Arial" w:hAnsi="Arial"/>
      <w:i/>
      <w:sz w:val="20"/>
      <w:szCs w:val="20"/>
      <w:lang w:eastAsia="ko-KR"/>
    </w:rPr>
  </w:style>
  <w:style w:type="paragraph" w:styleId="Heading9">
    <w:name w:val="heading 9"/>
    <w:aliases w:val="tabletext2"/>
    <w:basedOn w:val="Normal"/>
    <w:next w:val="Normal"/>
    <w:link w:val="Heading9Char"/>
    <w:uiPriority w:val="99"/>
    <w:qFormat/>
    <w:rsid w:val="00E60800"/>
    <w:pPr>
      <w:numPr>
        <w:ilvl w:val="8"/>
        <w:numId w:val="1"/>
      </w:numPr>
      <w:outlineLvl w:val="8"/>
    </w:pPr>
    <w:rPr>
      <w:rFonts w:ascii="Arial" w:hAnsi="Arial"/>
      <w:i/>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 Char,II+ Char Char,I Char Char,1 Char Char,H1 Char Char,H11 Char Char,H12 Char Char,H13 Char Char,H14 Char Char,H15 Char Char,H16 Char Char,H17 Char Char,temp Char Char,l1 Char Char,Head1 Char Char,nu Char Char"/>
    <w:uiPriority w:val="99"/>
    <w:rsid w:val="00CF2A8D"/>
    <w:rPr>
      <w:rFonts w:ascii="Cambria" w:eastAsia="Times New Roman" w:hAnsi="Cambria" w:cs="Times New Roman"/>
      <w:b/>
      <w:bCs/>
      <w:kern w:val="32"/>
      <w:sz w:val="32"/>
      <w:szCs w:val="32"/>
      <w:lang w:val="en-US" w:eastAsia="en-US"/>
    </w:rPr>
  </w:style>
  <w:style w:type="character" w:customStyle="1" w:styleId="Heading2Char">
    <w:name w:val="Heading 2 Char"/>
    <w:aliases w:val="H2 Char,Outline2 Char,h2 Char,Level 2 Topic Heading Char,L2 Char,Heading 2 Char1 Char Char,Heading 2 Char Char Char Char,h2 Char Char Char Char,A Char Char Char Char,2 Char Char Char Char,H2 Char Char Char Char,l2 Char Char Char Char"/>
    <w:link w:val="Heading2"/>
    <w:uiPriority w:val="99"/>
    <w:locked/>
    <w:rsid w:val="005D05C2"/>
    <w:rPr>
      <w:rFonts w:ascii="Arial" w:hAnsi="Arial" w:cs="Arial"/>
      <w:b/>
      <w:sz w:val="22"/>
      <w:lang w:eastAsia="ko-KR"/>
    </w:rPr>
  </w:style>
  <w:style w:type="character" w:customStyle="1" w:styleId="Heading3Char">
    <w:name w:val="Heading 3 Char"/>
    <w:aliases w:val="h3 Char1,Level 3 Topic Heading Char,h31 Char,h32 Char,H3 Char1,Heading 3 Char3 Char,h3 Char Char,TF-Overskrift 3 Char Char,subhead Char Char,1. Char Char,3 Char Char,l3 Char Char,CT Char Char,Head3 Char Char,Level 3 Head Char Char"/>
    <w:uiPriority w:val="9"/>
    <w:semiHidden/>
    <w:locked/>
    <w:rsid w:val="00EC6073"/>
    <w:rPr>
      <w:rFonts w:ascii="Cambria" w:hAnsi="Cambria" w:cs="Times New Roman"/>
      <w:b/>
      <w:sz w:val="26"/>
      <w:lang w:val="en-US" w:eastAsia="en-US"/>
    </w:rPr>
  </w:style>
  <w:style w:type="character" w:customStyle="1" w:styleId="Heading4Char">
    <w:name w:val="Heading 4 Char"/>
    <w:aliases w:val="H4 Char,h4 Char,Heading 4 Char2 Char,Heading 4 Char1 Char Char,Map Title Char Char Char,h4 Char Char Char,a. Char Char Char,4 Char Char Char,l4 Char Char Char,I4 Char Char Char,Head4 Char Char Char,Heading 4 Char Char Char Char,a. Char"/>
    <w:link w:val="Heading4"/>
    <w:uiPriority w:val="99"/>
    <w:locked/>
    <w:rsid w:val="00E60800"/>
    <w:rPr>
      <w:rFonts w:ascii="Arial" w:hAnsi="Arial" w:cs="Arial"/>
      <w:b/>
      <w:sz w:val="22"/>
      <w:lang w:eastAsia="ko-KR"/>
    </w:rPr>
  </w:style>
  <w:style w:type="character" w:customStyle="1" w:styleId="Heading5Char">
    <w:name w:val="Heading 5 Char"/>
    <w:aliases w:val="H5 Char,h5 Char,Block Label Char,5 Char,l5 Char,Head5 Char,Level 5 Char,Atty Info 3 Char,Level 51 Char,not set up (5) Char,Level 3 - i Char,L5 Char,rp_Heading 5 Char,E Bold/Centred Char,A Char,s Char,l5+toc5 Char,Heading 5 StGeorge Char"/>
    <w:link w:val="Heading5"/>
    <w:uiPriority w:val="99"/>
    <w:locked/>
    <w:rsid w:val="00315292"/>
    <w:rPr>
      <w:rFonts w:ascii="Arial" w:hAnsi="Arial" w:cs="Arial"/>
      <w:b/>
      <w:i/>
      <w:sz w:val="22"/>
      <w:lang w:eastAsia="ko-KR"/>
    </w:rPr>
  </w:style>
  <w:style w:type="character" w:customStyle="1" w:styleId="Heading6Char">
    <w:name w:val="Heading 6 Char"/>
    <w:link w:val="Heading6"/>
    <w:uiPriority w:val="99"/>
    <w:locked/>
    <w:rsid w:val="00E60800"/>
    <w:rPr>
      <w:rFonts w:ascii="Helvetica" w:hAnsi="Helvetica"/>
      <w:b/>
      <w:i/>
      <w:lang w:eastAsia="ko-KR"/>
    </w:rPr>
  </w:style>
  <w:style w:type="character" w:customStyle="1" w:styleId="Heading7Char">
    <w:name w:val="Heading 7 Char"/>
    <w:link w:val="Heading7"/>
    <w:uiPriority w:val="99"/>
    <w:locked/>
    <w:rsid w:val="00E60800"/>
    <w:rPr>
      <w:rFonts w:ascii="Helvetica" w:hAnsi="Helvetica"/>
      <w:b/>
      <w:i/>
      <w:lang w:eastAsia="ko-KR"/>
    </w:rPr>
  </w:style>
  <w:style w:type="character" w:customStyle="1" w:styleId="Heading8Char">
    <w:name w:val="Heading 8 Char"/>
    <w:link w:val="Heading8"/>
    <w:uiPriority w:val="99"/>
    <w:locked/>
    <w:rsid w:val="00E60800"/>
    <w:rPr>
      <w:rFonts w:ascii="Arial" w:hAnsi="Arial"/>
      <w:i/>
      <w:lang w:eastAsia="ko-KR"/>
    </w:rPr>
  </w:style>
  <w:style w:type="character" w:customStyle="1" w:styleId="Heading9Char">
    <w:name w:val="Heading 9 Char"/>
    <w:aliases w:val="tabletext2 Char"/>
    <w:link w:val="Heading9"/>
    <w:uiPriority w:val="99"/>
    <w:locked/>
    <w:rsid w:val="00E60800"/>
    <w:rPr>
      <w:rFonts w:ascii="Arial" w:hAnsi="Arial"/>
      <w:i/>
      <w:lang w:eastAsia="ko-KR"/>
    </w:rPr>
  </w:style>
  <w:style w:type="character" w:customStyle="1" w:styleId="Heading1Char8">
    <w:name w:val="Heading 1 Char8"/>
    <w:aliases w:val="2 Char8,Heading Char8,h1 Char Char8,II+ Char Char8,I Char Char8,1 Char Char8,H1 Char Char8,H11 Char Char8,H12 Char Char8,H13 Char Char8,H14 Char Char8,H15 Char Char8,H16 Char Char8,H17 Char Char8,temp Char Char8,l1 Char Char8,nu Char Cha"/>
    <w:uiPriority w:val="99"/>
    <w:locked/>
    <w:rPr>
      <w:rFonts w:ascii="Cambria" w:hAnsi="Cambria" w:cs="Times New Roman"/>
      <w:b/>
      <w:bCs/>
      <w:kern w:val="32"/>
      <w:sz w:val="32"/>
      <w:szCs w:val="32"/>
      <w:lang w:val="en-US" w:eastAsia="en-US"/>
    </w:rPr>
  </w:style>
  <w:style w:type="character" w:customStyle="1" w:styleId="Heading1Char7">
    <w:name w:val="Heading 1 Char7"/>
    <w:aliases w:val="2 Char7,Heading Char7,h1 Char Char7,II+ Char Char7,I Char Char7,1 Char Char7,H1 Char Char7,H11 Char Char7,H12 Char Char7,H13 Char Char7,H14 Char Char7,H15 Char Char7,H16 Char Char7,H17 Char Char7,temp Char Char7,l1 Char Char7,nu Char Ch"/>
    <w:uiPriority w:val="99"/>
    <w:rsid w:val="007A608B"/>
    <w:rPr>
      <w:rFonts w:ascii="Cambria" w:hAnsi="Cambria" w:cs="Times New Roman"/>
      <w:b/>
      <w:bCs/>
      <w:kern w:val="32"/>
      <w:sz w:val="32"/>
      <w:szCs w:val="32"/>
      <w:lang w:val="en-US" w:eastAsia="en-US"/>
    </w:rPr>
  </w:style>
  <w:style w:type="character" w:customStyle="1" w:styleId="Heading1Char6">
    <w:name w:val="Heading 1 Char6"/>
    <w:aliases w:val="2 Char6,Heading Char6,h1 Char Char6,II+ Char Char6,I Char Char6,1 Char Char6,H1 Char Char6,H11 Char Char6,H12 Char Char6,H13 Char Char6,H14 Char Char6,H15 Char Char6,H16 Char Char6,H17 Char Char6,temp Char Char6,l1 Char Char6,nu Char Ch5"/>
    <w:uiPriority w:val="99"/>
    <w:rsid w:val="009B152F"/>
    <w:rPr>
      <w:rFonts w:ascii="Cambria" w:hAnsi="Cambria"/>
      <w:b/>
      <w:kern w:val="32"/>
      <w:sz w:val="32"/>
      <w:lang w:val="en-US" w:eastAsia="en-US"/>
    </w:rPr>
  </w:style>
  <w:style w:type="character" w:customStyle="1" w:styleId="Heading1Char5">
    <w:name w:val="Heading 1 Char5"/>
    <w:aliases w:val="2 Char5,Heading Char5,h1 Char Char5,II+ Char Char5,I Char Char5,1 Char Char5,H1 Char Char5,H11 Char Char5,H12 Char Char5,H13 Char Char5,H14 Char Char5,H15 Char Char5,H16 Char Char5,H17 Char Char5,temp Char Char5,l1 Char Char5,nu Char Ch4"/>
    <w:uiPriority w:val="99"/>
    <w:rsid w:val="0003256E"/>
    <w:rPr>
      <w:rFonts w:ascii="Cambria" w:hAnsi="Cambria"/>
      <w:b/>
      <w:kern w:val="32"/>
      <w:sz w:val="32"/>
      <w:lang w:val="en-US" w:eastAsia="en-US"/>
    </w:rPr>
  </w:style>
  <w:style w:type="character" w:customStyle="1" w:styleId="Heading1Char4">
    <w:name w:val="Heading 1 Char4"/>
    <w:aliases w:val="2 Char4,Heading Char4,h1 Char Char4,II+ Char Char4,I Char Char4,1 Char Char4,H1 Char Char4,H11 Char Char4,H12 Char Char4,H13 Char Char4,H14 Char Char4,H15 Char Char4,H16 Char Char4,H17 Char Char4,temp Char Char4,l1 Char Char4,nu Char Ch3"/>
    <w:uiPriority w:val="99"/>
    <w:locked/>
    <w:rsid w:val="000D2C2B"/>
    <w:rPr>
      <w:rFonts w:ascii="Cambria" w:hAnsi="Cambria"/>
      <w:b/>
      <w:kern w:val="32"/>
      <w:sz w:val="32"/>
      <w:lang w:val="en-US" w:eastAsia="en-US"/>
    </w:rPr>
  </w:style>
  <w:style w:type="character" w:customStyle="1" w:styleId="Heading1Char3">
    <w:name w:val="Heading 1 Char3"/>
    <w:aliases w:val="2 Char3,Heading Char3,h1 Char Char3,II+ Char Char3,I Char Char3,1 Char Char3,H1 Char Char3,H11 Char Char3,H12 Char Char3,H13 Char Char3,H14 Char Char3,H15 Char Char3,H16 Char Char3,H17 Char Char3,temp Char Char3,l1 Char Char3,nu Char Ch2"/>
    <w:uiPriority w:val="99"/>
    <w:locked/>
    <w:rsid w:val="00AF604F"/>
    <w:rPr>
      <w:rFonts w:ascii="Cambria" w:hAnsi="Cambria"/>
      <w:b/>
      <w:kern w:val="32"/>
      <w:sz w:val="32"/>
      <w:lang w:val="en-US" w:eastAsia="en-US"/>
    </w:rPr>
  </w:style>
  <w:style w:type="character" w:customStyle="1" w:styleId="Heading1Char2">
    <w:name w:val="Heading 1 Char2"/>
    <w:aliases w:val="2 Char2,Heading Char2,h1 Char Char2,II+ Char Char2,I Char Char2,1 Char Char2,H1 Char Char2,H11 Char Char2,H12 Char Char2,H13 Char Char2,H14 Char Char2,H15 Char Char2,H16 Char Char2,H17 Char Char2,temp Char Char2,l1 Char Char2,nu Char Ch1"/>
    <w:uiPriority w:val="99"/>
    <w:locked/>
    <w:rsid w:val="00EC6073"/>
    <w:rPr>
      <w:rFonts w:ascii="Cambria" w:hAnsi="Cambria"/>
      <w:b/>
      <w:kern w:val="32"/>
      <w:sz w:val="32"/>
      <w:lang w:val="en-US" w:eastAsia="en-US"/>
    </w:rPr>
  </w:style>
  <w:style w:type="table" w:styleId="TableGrid">
    <w:name w:val="Table Grid"/>
    <w:basedOn w:val="TableNormal"/>
    <w:uiPriority w:val="59"/>
    <w:rsid w:val="00CE1B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99"/>
    <w:rsid w:val="00944EFF"/>
    <w:rPr>
      <w:sz w:val="22"/>
      <w:szCs w:val="22"/>
      <w:lang w:val="en-US" w:eastAsia="en-US"/>
    </w:rPr>
  </w:style>
  <w:style w:type="paragraph" w:styleId="Header">
    <w:name w:val="header"/>
    <w:basedOn w:val="Normal"/>
    <w:link w:val="HeaderChar"/>
    <w:uiPriority w:val="99"/>
    <w:rsid w:val="00944EFF"/>
    <w:pPr>
      <w:tabs>
        <w:tab w:val="center" w:pos="4680"/>
        <w:tab w:val="right" w:pos="9360"/>
      </w:tabs>
    </w:pPr>
    <w:rPr>
      <w:sz w:val="20"/>
      <w:szCs w:val="20"/>
      <w:lang w:eastAsia="ko-KR"/>
    </w:rPr>
  </w:style>
  <w:style w:type="character" w:customStyle="1" w:styleId="HeaderChar">
    <w:name w:val="Header Char"/>
    <w:link w:val="Header"/>
    <w:uiPriority w:val="99"/>
    <w:locked/>
    <w:rsid w:val="00944EFF"/>
    <w:rPr>
      <w:rFonts w:cs="Times New Roman"/>
    </w:rPr>
  </w:style>
  <w:style w:type="paragraph" w:styleId="Footer">
    <w:name w:val="footer"/>
    <w:basedOn w:val="Normal"/>
    <w:link w:val="FooterChar"/>
    <w:uiPriority w:val="99"/>
    <w:rsid w:val="00944EFF"/>
    <w:pPr>
      <w:tabs>
        <w:tab w:val="center" w:pos="4680"/>
        <w:tab w:val="right" w:pos="9360"/>
      </w:tabs>
    </w:pPr>
    <w:rPr>
      <w:sz w:val="20"/>
      <w:szCs w:val="20"/>
      <w:lang w:eastAsia="ko-KR"/>
    </w:rPr>
  </w:style>
  <w:style w:type="character" w:customStyle="1" w:styleId="FooterChar">
    <w:name w:val="Footer Char"/>
    <w:link w:val="Footer"/>
    <w:uiPriority w:val="99"/>
    <w:locked/>
    <w:rsid w:val="00944EFF"/>
    <w:rPr>
      <w:rFonts w:cs="Times New Roman"/>
    </w:rPr>
  </w:style>
  <w:style w:type="paragraph" w:styleId="BalloonText">
    <w:name w:val="Balloon Text"/>
    <w:basedOn w:val="Normal"/>
    <w:link w:val="BalloonTextChar"/>
    <w:uiPriority w:val="99"/>
    <w:semiHidden/>
    <w:rsid w:val="00944EFF"/>
    <w:rPr>
      <w:rFonts w:ascii="Tahoma" w:hAnsi="Tahoma"/>
      <w:sz w:val="16"/>
      <w:szCs w:val="16"/>
      <w:lang w:eastAsia="ko-KR"/>
    </w:rPr>
  </w:style>
  <w:style w:type="character" w:customStyle="1" w:styleId="BalloonTextChar">
    <w:name w:val="Balloon Text Char"/>
    <w:link w:val="BalloonText"/>
    <w:uiPriority w:val="99"/>
    <w:semiHidden/>
    <w:locked/>
    <w:rsid w:val="00944EFF"/>
    <w:rPr>
      <w:rFonts w:ascii="Tahoma" w:hAnsi="Tahoma" w:cs="Times New Roman"/>
      <w:sz w:val="16"/>
    </w:rPr>
  </w:style>
  <w:style w:type="paragraph" w:styleId="ListParagraph">
    <w:name w:val="List Paragraph"/>
    <w:basedOn w:val="Normal"/>
    <w:uiPriority w:val="34"/>
    <w:qFormat/>
    <w:rsid w:val="00A159A4"/>
    <w:pPr>
      <w:ind w:left="720"/>
      <w:contextualSpacing/>
    </w:pPr>
  </w:style>
  <w:style w:type="paragraph" w:styleId="EndnoteText">
    <w:name w:val="endnote text"/>
    <w:basedOn w:val="Normal"/>
    <w:link w:val="EndnoteTextChar"/>
    <w:uiPriority w:val="99"/>
    <w:semiHidden/>
    <w:rsid w:val="00315725"/>
    <w:rPr>
      <w:sz w:val="20"/>
      <w:szCs w:val="20"/>
      <w:lang w:eastAsia="ko-KR"/>
    </w:rPr>
  </w:style>
  <w:style w:type="character" w:customStyle="1" w:styleId="EndnoteTextChar">
    <w:name w:val="Endnote Text Char"/>
    <w:link w:val="EndnoteText"/>
    <w:uiPriority w:val="99"/>
    <w:semiHidden/>
    <w:locked/>
    <w:rsid w:val="00315725"/>
    <w:rPr>
      <w:rFonts w:cs="Times New Roman"/>
      <w:sz w:val="20"/>
    </w:rPr>
  </w:style>
  <w:style w:type="character" w:styleId="EndnoteReference">
    <w:name w:val="endnote reference"/>
    <w:uiPriority w:val="99"/>
    <w:semiHidden/>
    <w:rsid w:val="00315725"/>
    <w:rPr>
      <w:rFonts w:cs="Times New Roman"/>
      <w:vertAlign w:val="superscript"/>
    </w:rPr>
  </w:style>
  <w:style w:type="character" w:customStyle="1" w:styleId="Heading1Char1">
    <w:name w:val="Heading 1 Char1"/>
    <w:aliases w:val="H1 Char,2 Char1,Heading Char1,h1 Char Char1,II+ Char Char1,I Char Char1,1 Char Char1,H11 Char Char1,H12 Char Char1,H13 Char Char1,H14 Char Char1,H15 Char Char1,H16 Char Char1,H17 Char Char1,temp Char Char1,l1 Char Char1,Head1 Char Char1"/>
    <w:link w:val="Heading1"/>
    <w:locked/>
    <w:rsid w:val="005D05C2"/>
    <w:rPr>
      <w:rFonts w:ascii="Arial" w:hAnsi="Arial" w:cs="Arial"/>
      <w:b/>
      <w:sz w:val="24"/>
      <w:szCs w:val="24"/>
      <w:lang w:eastAsia="en-US"/>
    </w:rPr>
  </w:style>
  <w:style w:type="character" w:customStyle="1" w:styleId="Heading3Char1">
    <w:name w:val="Heading 3 Char1"/>
    <w:aliases w:val="H3 Char"/>
    <w:link w:val="Heading3"/>
    <w:uiPriority w:val="99"/>
    <w:locked/>
    <w:rsid w:val="005D05C2"/>
    <w:rPr>
      <w:rFonts w:ascii="Arial" w:hAnsi="Arial" w:cs="Arial"/>
      <w:b/>
      <w:i/>
      <w:sz w:val="22"/>
      <w:lang w:eastAsia="ko-KR"/>
    </w:rPr>
  </w:style>
  <w:style w:type="paragraph" w:styleId="BodyText">
    <w:name w:val="Body Text"/>
    <w:aliases w:val="bt"/>
    <w:basedOn w:val="Normal"/>
    <w:link w:val="BodyTextChar"/>
    <w:uiPriority w:val="99"/>
    <w:rsid w:val="00E60800"/>
    <w:pPr>
      <w:spacing w:before="120" w:after="120" w:line="260" w:lineRule="atLeast"/>
    </w:pPr>
    <w:rPr>
      <w:rFonts w:ascii="Arial" w:hAnsi="Arial"/>
      <w:sz w:val="20"/>
      <w:szCs w:val="20"/>
      <w:lang w:val="en-GB" w:eastAsia="ko-KR"/>
    </w:rPr>
  </w:style>
  <w:style w:type="character" w:customStyle="1" w:styleId="BodyTextChar">
    <w:name w:val="Body Text Char"/>
    <w:aliases w:val="bt Char"/>
    <w:link w:val="BodyText"/>
    <w:uiPriority w:val="99"/>
    <w:locked/>
    <w:rsid w:val="00E60800"/>
    <w:rPr>
      <w:rFonts w:ascii="Arial" w:hAnsi="Arial" w:cs="Times New Roman"/>
      <w:sz w:val="20"/>
      <w:lang w:val="en-GB"/>
    </w:rPr>
  </w:style>
  <w:style w:type="character" w:styleId="PlaceholderText">
    <w:name w:val="Placeholder Text"/>
    <w:uiPriority w:val="99"/>
    <w:semiHidden/>
    <w:rsid w:val="00AB590F"/>
    <w:rPr>
      <w:rFonts w:cs="Times New Roman"/>
      <w:color w:val="808080"/>
    </w:rPr>
  </w:style>
  <w:style w:type="paragraph" w:customStyle="1" w:styleId="BulletList">
    <w:name w:val="Bullet List"/>
    <w:basedOn w:val="Normal"/>
    <w:uiPriority w:val="99"/>
    <w:rsid w:val="00F244E4"/>
    <w:pPr>
      <w:keepLines/>
      <w:numPr>
        <w:numId w:val="2"/>
      </w:numPr>
      <w:spacing w:after="120"/>
    </w:pPr>
    <w:rPr>
      <w:rFonts w:ascii="Arial" w:eastAsia="Times New Roman" w:hAnsi="Arial"/>
      <w:szCs w:val="24"/>
    </w:rPr>
  </w:style>
  <w:style w:type="character" w:styleId="CommentReference">
    <w:name w:val="annotation reference"/>
    <w:locked/>
    <w:rsid w:val="00C0180D"/>
    <w:rPr>
      <w:rFonts w:cs="Times New Roman"/>
      <w:sz w:val="16"/>
    </w:rPr>
  </w:style>
  <w:style w:type="paragraph" w:styleId="CommentText">
    <w:name w:val="annotation text"/>
    <w:basedOn w:val="Normal"/>
    <w:link w:val="CommentTextChar"/>
    <w:locked/>
    <w:rsid w:val="00C0180D"/>
    <w:rPr>
      <w:sz w:val="20"/>
      <w:szCs w:val="20"/>
    </w:rPr>
  </w:style>
  <w:style w:type="character" w:customStyle="1" w:styleId="CommentTextChar">
    <w:name w:val="Comment Text Char"/>
    <w:link w:val="CommentText"/>
    <w:locked/>
    <w:rsid w:val="009B152F"/>
    <w:rPr>
      <w:rFonts w:cs="Times New Roman"/>
      <w:sz w:val="20"/>
      <w:lang w:val="en-US" w:eastAsia="en-US"/>
    </w:rPr>
  </w:style>
  <w:style w:type="paragraph" w:styleId="CommentSubject">
    <w:name w:val="annotation subject"/>
    <w:basedOn w:val="CommentText"/>
    <w:next w:val="CommentText"/>
    <w:link w:val="CommentSubjectChar"/>
    <w:uiPriority w:val="99"/>
    <w:semiHidden/>
    <w:locked/>
    <w:rsid w:val="00C0180D"/>
    <w:rPr>
      <w:b/>
      <w:bCs/>
    </w:rPr>
  </w:style>
  <w:style w:type="character" w:customStyle="1" w:styleId="CommentSubjectChar">
    <w:name w:val="Comment Subject Char"/>
    <w:link w:val="CommentSubject"/>
    <w:uiPriority w:val="99"/>
    <w:semiHidden/>
    <w:locked/>
    <w:rsid w:val="009B152F"/>
    <w:rPr>
      <w:rFonts w:cs="Times New Roman"/>
      <w:b/>
      <w:sz w:val="20"/>
      <w:lang w:val="en-US" w:eastAsia="en-US"/>
    </w:rPr>
  </w:style>
  <w:style w:type="paragraph" w:styleId="BodyTextIndent">
    <w:name w:val="Body Text Indent"/>
    <w:basedOn w:val="Normal"/>
    <w:link w:val="BodyTextIndentChar"/>
    <w:uiPriority w:val="99"/>
    <w:locked/>
    <w:rsid w:val="00C0180D"/>
    <w:pPr>
      <w:spacing w:after="120"/>
      <w:ind w:left="283"/>
    </w:pPr>
    <w:rPr>
      <w:sz w:val="20"/>
      <w:szCs w:val="20"/>
    </w:rPr>
  </w:style>
  <w:style w:type="character" w:customStyle="1" w:styleId="BodyTextIndentChar">
    <w:name w:val="Body Text Indent Char"/>
    <w:link w:val="BodyTextIndent"/>
    <w:uiPriority w:val="99"/>
    <w:semiHidden/>
    <w:locked/>
    <w:rsid w:val="009B152F"/>
    <w:rPr>
      <w:rFonts w:cs="Times New Roman"/>
      <w:lang w:val="en-US" w:eastAsia="en-US"/>
    </w:rPr>
  </w:style>
  <w:style w:type="paragraph" w:styleId="BodyTextFirstIndent2">
    <w:name w:val="Body Text First Indent 2"/>
    <w:basedOn w:val="BodyTextIndent"/>
    <w:link w:val="BodyTextFirstIndent2Char"/>
    <w:uiPriority w:val="99"/>
    <w:locked/>
    <w:rsid w:val="00C0180D"/>
    <w:pPr>
      <w:ind w:firstLine="210"/>
    </w:pPr>
  </w:style>
  <w:style w:type="character" w:customStyle="1" w:styleId="BodyTextFirstIndent2Char">
    <w:name w:val="Body Text First Indent 2 Char"/>
    <w:link w:val="BodyTextFirstIndent2"/>
    <w:uiPriority w:val="99"/>
    <w:semiHidden/>
    <w:locked/>
    <w:rsid w:val="009B152F"/>
    <w:rPr>
      <w:rFonts w:cs="Times New Roman"/>
      <w:lang w:val="en-US" w:eastAsia="en-US"/>
    </w:rPr>
  </w:style>
  <w:style w:type="paragraph" w:styleId="Revision">
    <w:name w:val="Revision"/>
    <w:hidden/>
    <w:uiPriority w:val="99"/>
    <w:semiHidden/>
    <w:rsid w:val="00936B65"/>
    <w:rPr>
      <w:sz w:val="22"/>
      <w:szCs w:val="22"/>
      <w:lang w:val="en-US" w:eastAsia="en-US"/>
    </w:rPr>
  </w:style>
  <w:style w:type="numbering" w:styleId="111111">
    <w:name w:val="Outline List 2"/>
    <w:basedOn w:val="NoList"/>
    <w:uiPriority w:val="99"/>
    <w:semiHidden/>
    <w:unhideWhenUsed/>
    <w:locked/>
    <w:rsid w:val="00340466"/>
    <w:pPr>
      <w:numPr>
        <w:numId w:val="13"/>
      </w:numPr>
    </w:pPr>
  </w:style>
  <w:style w:type="numbering" w:styleId="1ai">
    <w:name w:val="Outline List 1"/>
    <w:basedOn w:val="NoList"/>
    <w:uiPriority w:val="99"/>
    <w:semiHidden/>
    <w:unhideWhenUsed/>
    <w:locked/>
    <w:rsid w:val="00340466"/>
    <w:pPr>
      <w:numPr>
        <w:numId w:val="14"/>
      </w:numPr>
    </w:pPr>
  </w:style>
  <w:style w:type="numbering" w:styleId="ArticleSection">
    <w:name w:val="Outline List 3"/>
    <w:basedOn w:val="NoList"/>
    <w:uiPriority w:val="99"/>
    <w:semiHidden/>
    <w:unhideWhenUsed/>
    <w:locked/>
    <w:rsid w:val="00340466"/>
    <w:pPr>
      <w:numPr>
        <w:numId w:val="15"/>
      </w:numPr>
    </w:pPr>
  </w:style>
  <w:style w:type="paragraph" w:styleId="Bibliography">
    <w:name w:val="Bibliography"/>
    <w:basedOn w:val="Normal"/>
    <w:next w:val="Normal"/>
    <w:uiPriority w:val="99"/>
    <w:semiHidden/>
    <w:unhideWhenUsed/>
    <w:rsid w:val="00340466"/>
  </w:style>
  <w:style w:type="paragraph" w:styleId="BlockText">
    <w:name w:val="Block Text"/>
    <w:basedOn w:val="Normal"/>
    <w:uiPriority w:val="99"/>
    <w:semiHidden/>
    <w:unhideWhenUsed/>
    <w:locked/>
    <w:rsid w:val="00340466"/>
    <w:pPr>
      <w:spacing w:after="120"/>
      <w:ind w:left="1440" w:right="1440"/>
    </w:pPr>
  </w:style>
  <w:style w:type="paragraph" w:styleId="BodyText2">
    <w:name w:val="Body Text 2"/>
    <w:basedOn w:val="Normal"/>
    <w:link w:val="BodyText2Char"/>
    <w:uiPriority w:val="99"/>
    <w:semiHidden/>
    <w:unhideWhenUsed/>
    <w:locked/>
    <w:rsid w:val="00340466"/>
    <w:pPr>
      <w:spacing w:after="120" w:line="480" w:lineRule="auto"/>
    </w:pPr>
  </w:style>
  <w:style w:type="character" w:customStyle="1" w:styleId="BodyText2Char">
    <w:name w:val="Body Text 2 Char"/>
    <w:link w:val="BodyText2"/>
    <w:uiPriority w:val="99"/>
    <w:semiHidden/>
    <w:rsid w:val="00340466"/>
    <w:rPr>
      <w:lang w:val="en-US" w:eastAsia="en-US"/>
    </w:rPr>
  </w:style>
  <w:style w:type="paragraph" w:styleId="BodyText3">
    <w:name w:val="Body Text 3"/>
    <w:basedOn w:val="Normal"/>
    <w:link w:val="BodyText3Char"/>
    <w:uiPriority w:val="99"/>
    <w:semiHidden/>
    <w:unhideWhenUsed/>
    <w:locked/>
    <w:rsid w:val="00340466"/>
    <w:pPr>
      <w:spacing w:after="120"/>
    </w:pPr>
    <w:rPr>
      <w:sz w:val="16"/>
      <w:szCs w:val="16"/>
    </w:rPr>
  </w:style>
  <w:style w:type="character" w:customStyle="1" w:styleId="BodyText3Char">
    <w:name w:val="Body Text 3 Char"/>
    <w:link w:val="BodyText3"/>
    <w:uiPriority w:val="99"/>
    <w:semiHidden/>
    <w:rsid w:val="00340466"/>
    <w:rPr>
      <w:sz w:val="16"/>
      <w:szCs w:val="16"/>
      <w:lang w:val="en-US" w:eastAsia="en-US"/>
    </w:rPr>
  </w:style>
  <w:style w:type="paragraph" w:styleId="BodyTextFirstIndent">
    <w:name w:val="Body Text First Indent"/>
    <w:basedOn w:val="BodyText"/>
    <w:link w:val="BodyTextFirstIndentChar"/>
    <w:uiPriority w:val="99"/>
    <w:semiHidden/>
    <w:unhideWhenUsed/>
    <w:locked/>
    <w:rsid w:val="00340466"/>
    <w:pPr>
      <w:spacing w:before="0" w:line="276" w:lineRule="auto"/>
      <w:ind w:firstLine="210"/>
    </w:pPr>
    <w:rPr>
      <w:rFonts w:ascii="Calibri" w:hAnsi="Calibri"/>
      <w:sz w:val="22"/>
      <w:szCs w:val="22"/>
      <w:lang w:val="en-US" w:eastAsia="en-US"/>
    </w:rPr>
  </w:style>
  <w:style w:type="character" w:customStyle="1" w:styleId="BodyTextFirstIndentChar">
    <w:name w:val="Body Text First Indent Char"/>
    <w:link w:val="BodyTextFirstIndent"/>
    <w:uiPriority w:val="99"/>
    <w:semiHidden/>
    <w:rsid w:val="00340466"/>
    <w:rPr>
      <w:rFonts w:ascii="Arial" w:hAnsi="Arial" w:cs="Times New Roman"/>
      <w:sz w:val="20"/>
      <w:lang w:val="en-US" w:eastAsia="en-US"/>
    </w:rPr>
  </w:style>
  <w:style w:type="paragraph" w:styleId="BodyTextIndent2">
    <w:name w:val="Body Text Indent 2"/>
    <w:basedOn w:val="Normal"/>
    <w:link w:val="BodyTextIndent2Char"/>
    <w:uiPriority w:val="99"/>
    <w:semiHidden/>
    <w:unhideWhenUsed/>
    <w:locked/>
    <w:rsid w:val="00340466"/>
    <w:pPr>
      <w:spacing w:after="120" w:line="480" w:lineRule="auto"/>
      <w:ind w:left="283"/>
    </w:pPr>
  </w:style>
  <w:style w:type="character" w:customStyle="1" w:styleId="BodyTextIndent2Char">
    <w:name w:val="Body Text Indent 2 Char"/>
    <w:link w:val="BodyTextIndent2"/>
    <w:uiPriority w:val="99"/>
    <w:semiHidden/>
    <w:rsid w:val="00340466"/>
    <w:rPr>
      <w:lang w:val="en-US" w:eastAsia="en-US"/>
    </w:rPr>
  </w:style>
  <w:style w:type="paragraph" w:styleId="BodyTextIndent3">
    <w:name w:val="Body Text Indent 3"/>
    <w:basedOn w:val="Normal"/>
    <w:link w:val="BodyTextIndent3Char"/>
    <w:uiPriority w:val="99"/>
    <w:semiHidden/>
    <w:unhideWhenUsed/>
    <w:locked/>
    <w:rsid w:val="00340466"/>
    <w:pPr>
      <w:spacing w:after="120"/>
      <w:ind w:left="283"/>
    </w:pPr>
    <w:rPr>
      <w:sz w:val="16"/>
      <w:szCs w:val="16"/>
    </w:rPr>
  </w:style>
  <w:style w:type="character" w:customStyle="1" w:styleId="BodyTextIndent3Char">
    <w:name w:val="Body Text Indent 3 Char"/>
    <w:link w:val="BodyTextIndent3"/>
    <w:uiPriority w:val="99"/>
    <w:semiHidden/>
    <w:rsid w:val="00340466"/>
    <w:rPr>
      <w:sz w:val="16"/>
      <w:szCs w:val="16"/>
      <w:lang w:val="en-US" w:eastAsia="en-US"/>
    </w:rPr>
  </w:style>
  <w:style w:type="character" w:styleId="BookTitle">
    <w:name w:val="Book Title"/>
    <w:uiPriority w:val="99"/>
    <w:rsid w:val="00340466"/>
    <w:rPr>
      <w:b/>
      <w:bCs/>
      <w:smallCaps/>
      <w:spacing w:val="5"/>
    </w:rPr>
  </w:style>
  <w:style w:type="paragraph" w:styleId="Caption">
    <w:name w:val="caption"/>
    <w:basedOn w:val="Normal"/>
    <w:next w:val="Normal"/>
    <w:uiPriority w:val="99"/>
    <w:unhideWhenUsed/>
    <w:qFormat/>
    <w:locked/>
    <w:rsid w:val="00340466"/>
    <w:rPr>
      <w:b/>
      <w:bCs/>
      <w:sz w:val="20"/>
      <w:szCs w:val="20"/>
    </w:rPr>
  </w:style>
  <w:style w:type="paragraph" w:styleId="Closing">
    <w:name w:val="Closing"/>
    <w:basedOn w:val="Normal"/>
    <w:link w:val="ClosingChar"/>
    <w:uiPriority w:val="99"/>
    <w:semiHidden/>
    <w:unhideWhenUsed/>
    <w:locked/>
    <w:rsid w:val="00340466"/>
    <w:pPr>
      <w:ind w:left="4252"/>
    </w:pPr>
  </w:style>
  <w:style w:type="character" w:customStyle="1" w:styleId="ClosingChar">
    <w:name w:val="Closing Char"/>
    <w:link w:val="Closing"/>
    <w:uiPriority w:val="99"/>
    <w:semiHidden/>
    <w:rsid w:val="00340466"/>
    <w:rPr>
      <w:lang w:val="en-US" w:eastAsia="en-US"/>
    </w:rPr>
  </w:style>
  <w:style w:type="table" w:styleId="ColorfulGrid">
    <w:name w:val="Colorful Grid"/>
    <w:basedOn w:val="TableNormal"/>
    <w:uiPriority w:val="99"/>
    <w:rsid w:val="00340466"/>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99"/>
    <w:rsid w:val="00340466"/>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99"/>
    <w:rsid w:val="00340466"/>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99"/>
    <w:rsid w:val="00340466"/>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99"/>
    <w:rsid w:val="00340466"/>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99"/>
    <w:rsid w:val="00340466"/>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99"/>
    <w:rsid w:val="00340466"/>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99"/>
    <w:rsid w:val="00340466"/>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99"/>
    <w:rsid w:val="00340466"/>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99"/>
    <w:rsid w:val="00340466"/>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99"/>
    <w:rsid w:val="00340466"/>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99"/>
    <w:rsid w:val="00340466"/>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99"/>
    <w:rsid w:val="00340466"/>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99"/>
    <w:rsid w:val="00340466"/>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99"/>
    <w:rsid w:val="00340466"/>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99"/>
    <w:rsid w:val="00340466"/>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99"/>
    <w:rsid w:val="00340466"/>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99"/>
    <w:rsid w:val="00340466"/>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99"/>
    <w:rsid w:val="00340466"/>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99"/>
    <w:rsid w:val="00340466"/>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99"/>
    <w:rsid w:val="00340466"/>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99"/>
    <w:rsid w:val="00340466"/>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34046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340466"/>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340466"/>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340466"/>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340466"/>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340466"/>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unhideWhenUsed/>
    <w:locked/>
    <w:rsid w:val="00340466"/>
  </w:style>
  <w:style w:type="character" w:customStyle="1" w:styleId="DateChar">
    <w:name w:val="Date Char"/>
    <w:link w:val="Date"/>
    <w:uiPriority w:val="99"/>
    <w:semiHidden/>
    <w:rsid w:val="00340466"/>
    <w:rPr>
      <w:lang w:val="en-US" w:eastAsia="en-US"/>
    </w:rPr>
  </w:style>
  <w:style w:type="paragraph" w:styleId="DocumentMap">
    <w:name w:val="Document Map"/>
    <w:basedOn w:val="Normal"/>
    <w:link w:val="DocumentMapChar"/>
    <w:uiPriority w:val="99"/>
    <w:semiHidden/>
    <w:unhideWhenUsed/>
    <w:locked/>
    <w:rsid w:val="00340466"/>
    <w:rPr>
      <w:rFonts w:ascii="Tahoma" w:hAnsi="Tahoma" w:cs="Tahoma"/>
      <w:sz w:val="16"/>
      <w:szCs w:val="16"/>
    </w:rPr>
  </w:style>
  <w:style w:type="character" w:customStyle="1" w:styleId="DocumentMapChar">
    <w:name w:val="Document Map Char"/>
    <w:link w:val="DocumentMap"/>
    <w:uiPriority w:val="99"/>
    <w:semiHidden/>
    <w:rsid w:val="00340466"/>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locked/>
    <w:rsid w:val="00340466"/>
  </w:style>
  <w:style w:type="character" w:customStyle="1" w:styleId="E-mailSignatureChar">
    <w:name w:val="E-mail Signature Char"/>
    <w:link w:val="E-mailSignature"/>
    <w:uiPriority w:val="99"/>
    <w:semiHidden/>
    <w:rsid w:val="00340466"/>
    <w:rPr>
      <w:lang w:val="en-US" w:eastAsia="en-US"/>
    </w:rPr>
  </w:style>
  <w:style w:type="character" w:styleId="Emphasis">
    <w:name w:val="Emphasis"/>
    <w:uiPriority w:val="99"/>
    <w:qFormat/>
    <w:locked/>
    <w:rsid w:val="0083242F"/>
    <w:rPr>
      <w:rFonts w:ascii="Calibri" w:hAnsi="Calibri"/>
      <w:b/>
      <w:i/>
      <w:iCs/>
      <w:caps w:val="0"/>
      <w:small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EnvelopeAddress">
    <w:name w:val="envelope address"/>
    <w:basedOn w:val="Normal"/>
    <w:uiPriority w:val="99"/>
    <w:semiHidden/>
    <w:unhideWhenUsed/>
    <w:locked/>
    <w:rsid w:val="00340466"/>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locked/>
    <w:rsid w:val="00340466"/>
    <w:rPr>
      <w:rFonts w:ascii="Cambria" w:eastAsia="Times New Roman" w:hAnsi="Cambria"/>
      <w:sz w:val="20"/>
      <w:szCs w:val="20"/>
    </w:rPr>
  </w:style>
  <w:style w:type="character" w:styleId="FollowedHyperlink">
    <w:name w:val="FollowedHyperlink"/>
    <w:uiPriority w:val="99"/>
    <w:semiHidden/>
    <w:unhideWhenUsed/>
    <w:locked/>
    <w:rsid w:val="00340466"/>
    <w:rPr>
      <w:color w:val="800080"/>
      <w:u w:val="single"/>
    </w:rPr>
  </w:style>
  <w:style w:type="character" w:styleId="FootnoteReference">
    <w:name w:val="footnote reference"/>
    <w:uiPriority w:val="99"/>
    <w:semiHidden/>
    <w:unhideWhenUsed/>
    <w:locked/>
    <w:rsid w:val="00340466"/>
    <w:rPr>
      <w:vertAlign w:val="superscript"/>
    </w:rPr>
  </w:style>
  <w:style w:type="paragraph" w:styleId="FootnoteText">
    <w:name w:val="footnote text"/>
    <w:basedOn w:val="Normal"/>
    <w:link w:val="FootnoteTextChar"/>
    <w:uiPriority w:val="99"/>
    <w:semiHidden/>
    <w:unhideWhenUsed/>
    <w:locked/>
    <w:rsid w:val="00340466"/>
    <w:rPr>
      <w:sz w:val="20"/>
      <w:szCs w:val="20"/>
    </w:rPr>
  </w:style>
  <w:style w:type="character" w:customStyle="1" w:styleId="FootnoteTextChar">
    <w:name w:val="Footnote Text Char"/>
    <w:link w:val="FootnoteText"/>
    <w:uiPriority w:val="99"/>
    <w:semiHidden/>
    <w:rsid w:val="00340466"/>
    <w:rPr>
      <w:sz w:val="20"/>
      <w:szCs w:val="20"/>
      <w:lang w:val="en-US" w:eastAsia="en-US"/>
    </w:rPr>
  </w:style>
  <w:style w:type="character" w:styleId="HTMLAcronym">
    <w:name w:val="HTML Acronym"/>
    <w:basedOn w:val="DefaultParagraphFont"/>
    <w:uiPriority w:val="99"/>
    <w:semiHidden/>
    <w:unhideWhenUsed/>
    <w:locked/>
    <w:rsid w:val="00340466"/>
  </w:style>
  <w:style w:type="paragraph" w:styleId="HTMLAddress">
    <w:name w:val="HTML Address"/>
    <w:basedOn w:val="Normal"/>
    <w:link w:val="HTMLAddressChar"/>
    <w:uiPriority w:val="99"/>
    <w:semiHidden/>
    <w:unhideWhenUsed/>
    <w:locked/>
    <w:rsid w:val="00340466"/>
    <w:rPr>
      <w:i/>
      <w:iCs/>
    </w:rPr>
  </w:style>
  <w:style w:type="character" w:customStyle="1" w:styleId="HTMLAddressChar">
    <w:name w:val="HTML Address Char"/>
    <w:link w:val="HTMLAddress"/>
    <w:uiPriority w:val="99"/>
    <w:semiHidden/>
    <w:rsid w:val="00340466"/>
    <w:rPr>
      <w:i/>
      <w:iCs/>
      <w:lang w:val="en-US" w:eastAsia="en-US"/>
    </w:rPr>
  </w:style>
  <w:style w:type="character" w:styleId="HTMLCite">
    <w:name w:val="HTML Cite"/>
    <w:uiPriority w:val="99"/>
    <w:semiHidden/>
    <w:unhideWhenUsed/>
    <w:locked/>
    <w:rsid w:val="00340466"/>
    <w:rPr>
      <w:i/>
      <w:iCs/>
    </w:rPr>
  </w:style>
  <w:style w:type="character" w:styleId="HTMLCode">
    <w:name w:val="HTML Code"/>
    <w:uiPriority w:val="99"/>
    <w:semiHidden/>
    <w:unhideWhenUsed/>
    <w:locked/>
    <w:rsid w:val="00340466"/>
    <w:rPr>
      <w:rFonts w:ascii="Courier New" w:hAnsi="Courier New" w:cs="Courier New"/>
      <w:sz w:val="20"/>
      <w:szCs w:val="20"/>
    </w:rPr>
  </w:style>
  <w:style w:type="character" w:styleId="HTMLDefinition">
    <w:name w:val="HTML Definition"/>
    <w:uiPriority w:val="99"/>
    <w:semiHidden/>
    <w:unhideWhenUsed/>
    <w:locked/>
    <w:rsid w:val="00340466"/>
    <w:rPr>
      <w:i/>
      <w:iCs/>
    </w:rPr>
  </w:style>
  <w:style w:type="character" w:styleId="HTMLKeyboard">
    <w:name w:val="HTML Keyboard"/>
    <w:uiPriority w:val="99"/>
    <w:semiHidden/>
    <w:unhideWhenUsed/>
    <w:locked/>
    <w:rsid w:val="00340466"/>
    <w:rPr>
      <w:rFonts w:ascii="Courier New" w:hAnsi="Courier New" w:cs="Courier New"/>
      <w:sz w:val="20"/>
      <w:szCs w:val="20"/>
    </w:rPr>
  </w:style>
  <w:style w:type="paragraph" w:styleId="HTMLPreformatted">
    <w:name w:val="HTML Preformatted"/>
    <w:basedOn w:val="Normal"/>
    <w:link w:val="HTMLPreformattedChar"/>
    <w:uiPriority w:val="99"/>
    <w:semiHidden/>
    <w:unhideWhenUsed/>
    <w:locked/>
    <w:rsid w:val="00340466"/>
    <w:rPr>
      <w:rFonts w:ascii="Courier New" w:hAnsi="Courier New" w:cs="Courier New"/>
      <w:sz w:val="20"/>
      <w:szCs w:val="20"/>
    </w:rPr>
  </w:style>
  <w:style w:type="character" w:customStyle="1" w:styleId="HTMLPreformattedChar">
    <w:name w:val="HTML Preformatted Char"/>
    <w:link w:val="HTMLPreformatted"/>
    <w:uiPriority w:val="99"/>
    <w:semiHidden/>
    <w:rsid w:val="00340466"/>
    <w:rPr>
      <w:rFonts w:ascii="Courier New" w:hAnsi="Courier New" w:cs="Courier New"/>
      <w:sz w:val="20"/>
      <w:szCs w:val="20"/>
      <w:lang w:val="en-US" w:eastAsia="en-US"/>
    </w:rPr>
  </w:style>
  <w:style w:type="character" w:styleId="HTMLSample">
    <w:name w:val="HTML Sample"/>
    <w:uiPriority w:val="99"/>
    <w:semiHidden/>
    <w:unhideWhenUsed/>
    <w:locked/>
    <w:rsid w:val="00340466"/>
    <w:rPr>
      <w:rFonts w:ascii="Courier New" w:hAnsi="Courier New" w:cs="Courier New"/>
    </w:rPr>
  </w:style>
  <w:style w:type="character" w:styleId="HTMLTypewriter">
    <w:name w:val="HTML Typewriter"/>
    <w:uiPriority w:val="99"/>
    <w:semiHidden/>
    <w:unhideWhenUsed/>
    <w:locked/>
    <w:rsid w:val="00340466"/>
    <w:rPr>
      <w:rFonts w:ascii="Courier New" w:hAnsi="Courier New" w:cs="Courier New"/>
      <w:sz w:val="20"/>
      <w:szCs w:val="20"/>
    </w:rPr>
  </w:style>
  <w:style w:type="character" w:styleId="HTMLVariable">
    <w:name w:val="HTML Variable"/>
    <w:uiPriority w:val="99"/>
    <w:semiHidden/>
    <w:unhideWhenUsed/>
    <w:locked/>
    <w:rsid w:val="00340466"/>
    <w:rPr>
      <w:i/>
      <w:iCs/>
    </w:rPr>
  </w:style>
  <w:style w:type="character" w:styleId="Hyperlink">
    <w:name w:val="Hyperlink"/>
    <w:uiPriority w:val="99"/>
    <w:semiHidden/>
    <w:unhideWhenUsed/>
    <w:locked/>
    <w:rsid w:val="00340466"/>
    <w:rPr>
      <w:color w:val="0000FF"/>
      <w:u w:val="single"/>
    </w:rPr>
  </w:style>
  <w:style w:type="paragraph" w:styleId="Index1">
    <w:name w:val="index 1"/>
    <w:basedOn w:val="Normal"/>
    <w:next w:val="Normal"/>
    <w:autoRedefine/>
    <w:uiPriority w:val="99"/>
    <w:semiHidden/>
    <w:unhideWhenUsed/>
    <w:locked/>
    <w:rsid w:val="00340466"/>
    <w:pPr>
      <w:ind w:left="220" w:hanging="220"/>
    </w:pPr>
  </w:style>
  <w:style w:type="paragraph" w:styleId="Index2">
    <w:name w:val="index 2"/>
    <w:basedOn w:val="Normal"/>
    <w:next w:val="Normal"/>
    <w:autoRedefine/>
    <w:uiPriority w:val="99"/>
    <w:semiHidden/>
    <w:unhideWhenUsed/>
    <w:locked/>
    <w:rsid w:val="00340466"/>
    <w:pPr>
      <w:ind w:left="440" w:hanging="220"/>
    </w:pPr>
  </w:style>
  <w:style w:type="paragraph" w:styleId="Index3">
    <w:name w:val="index 3"/>
    <w:basedOn w:val="Normal"/>
    <w:next w:val="Normal"/>
    <w:autoRedefine/>
    <w:uiPriority w:val="99"/>
    <w:semiHidden/>
    <w:unhideWhenUsed/>
    <w:locked/>
    <w:rsid w:val="00340466"/>
    <w:pPr>
      <w:ind w:left="660" w:hanging="220"/>
    </w:pPr>
  </w:style>
  <w:style w:type="paragraph" w:styleId="Index4">
    <w:name w:val="index 4"/>
    <w:basedOn w:val="Normal"/>
    <w:next w:val="Normal"/>
    <w:autoRedefine/>
    <w:uiPriority w:val="99"/>
    <w:semiHidden/>
    <w:unhideWhenUsed/>
    <w:locked/>
    <w:rsid w:val="00340466"/>
    <w:pPr>
      <w:ind w:left="880" w:hanging="220"/>
    </w:pPr>
  </w:style>
  <w:style w:type="paragraph" w:styleId="Index5">
    <w:name w:val="index 5"/>
    <w:basedOn w:val="Normal"/>
    <w:next w:val="Normal"/>
    <w:autoRedefine/>
    <w:uiPriority w:val="99"/>
    <w:semiHidden/>
    <w:unhideWhenUsed/>
    <w:locked/>
    <w:rsid w:val="00340466"/>
    <w:pPr>
      <w:ind w:left="1100" w:hanging="220"/>
    </w:pPr>
  </w:style>
  <w:style w:type="paragraph" w:styleId="Index6">
    <w:name w:val="index 6"/>
    <w:basedOn w:val="Normal"/>
    <w:next w:val="Normal"/>
    <w:autoRedefine/>
    <w:uiPriority w:val="99"/>
    <w:semiHidden/>
    <w:unhideWhenUsed/>
    <w:locked/>
    <w:rsid w:val="00340466"/>
    <w:pPr>
      <w:ind w:left="1320" w:hanging="220"/>
    </w:pPr>
  </w:style>
  <w:style w:type="paragraph" w:styleId="Index7">
    <w:name w:val="index 7"/>
    <w:basedOn w:val="Normal"/>
    <w:next w:val="Normal"/>
    <w:autoRedefine/>
    <w:uiPriority w:val="99"/>
    <w:semiHidden/>
    <w:unhideWhenUsed/>
    <w:locked/>
    <w:rsid w:val="00340466"/>
    <w:pPr>
      <w:ind w:left="1540" w:hanging="220"/>
    </w:pPr>
  </w:style>
  <w:style w:type="paragraph" w:styleId="Index8">
    <w:name w:val="index 8"/>
    <w:basedOn w:val="Normal"/>
    <w:next w:val="Normal"/>
    <w:autoRedefine/>
    <w:uiPriority w:val="99"/>
    <w:semiHidden/>
    <w:unhideWhenUsed/>
    <w:locked/>
    <w:rsid w:val="00340466"/>
    <w:pPr>
      <w:ind w:left="1760" w:hanging="220"/>
    </w:pPr>
  </w:style>
  <w:style w:type="paragraph" w:styleId="Index9">
    <w:name w:val="index 9"/>
    <w:basedOn w:val="Normal"/>
    <w:next w:val="Normal"/>
    <w:autoRedefine/>
    <w:uiPriority w:val="99"/>
    <w:semiHidden/>
    <w:unhideWhenUsed/>
    <w:locked/>
    <w:rsid w:val="00340466"/>
    <w:pPr>
      <w:ind w:left="1980" w:hanging="220"/>
    </w:pPr>
  </w:style>
  <w:style w:type="paragraph" w:styleId="IndexHeading">
    <w:name w:val="index heading"/>
    <w:basedOn w:val="Normal"/>
    <w:next w:val="Index1"/>
    <w:uiPriority w:val="99"/>
    <w:semiHidden/>
    <w:unhideWhenUsed/>
    <w:locked/>
    <w:rsid w:val="00340466"/>
    <w:rPr>
      <w:rFonts w:ascii="Cambria" w:eastAsia="Times New Roman" w:hAnsi="Cambria"/>
      <w:b/>
      <w:bCs/>
    </w:rPr>
  </w:style>
  <w:style w:type="character" w:styleId="IntenseEmphasis">
    <w:name w:val="Intense Emphasis"/>
    <w:uiPriority w:val="99"/>
    <w:rsid w:val="00340466"/>
    <w:rPr>
      <w:b/>
      <w:bCs/>
      <w:i/>
      <w:iCs/>
      <w:color w:val="4F81BD"/>
    </w:rPr>
  </w:style>
  <w:style w:type="paragraph" w:styleId="IntenseQuote">
    <w:name w:val="Intense Quote"/>
    <w:basedOn w:val="Normal"/>
    <w:next w:val="Normal"/>
    <w:link w:val="IntenseQuoteChar"/>
    <w:uiPriority w:val="99"/>
    <w:rsid w:val="0034046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340466"/>
    <w:rPr>
      <w:b/>
      <w:bCs/>
      <w:i/>
      <w:iCs/>
      <w:color w:val="4F81BD"/>
      <w:lang w:val="en-US" w:eastAsia="en-US"/>
    </w:rPr>
  </w:style>
  <w:style w:type="character" w:styleId="IntenseReference">
    <w:name w:val="Intense Reference"/>
    <w:uiPriority w:val="99"/>
    <w:rsid w:val="00340466"/>
    <w:rPr>
      <w:b/>
      <w:bCs/>
      <w:smallCaps/>
      <w:color w:val="C0504D"/>
      <w:spacing w:val="5"/>
      <w:u w:val="single"/>
    </w:rPr>
  </w:style>
  <w:style w:type="table" w:styleId="LightGrid">
    <w:name w:val="Light Grid"/>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rsid w:val="00340466"/>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34046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34046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340466"/>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340466"/>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340466"/>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340466"/>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340466"/>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340466"/>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34046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34046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340466"/>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340466"/>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uiPriority w:val="99"/>
    <w:semiHidden/>
    <w:unhideWhenUsed/>
    <w:locked/>
    <w:rsid w:val="00340466"/>
  </w:style>
  <w:style w:type="paragraph" w:styleId="List">
    <w:name w:val="List"/>
    <w:basedOn w:val="Normal"/>
    <w:uiPriority w:val="99"/>
    <w:semiHidden/>
    <w:unhideWhenUsed/>
    <w:locked/>
    <w:rsid w:val="00340466"/>
    <w:pPr>
      <w:ind w:left="283" w:hanging="283"/>
      <w:contextualSpacing/>
    </w:pPr>
  </w:style>
  <w:style w:type="paragraph" w:styleId="List2">
    <w:name w:val="List 2"/>
    <w:basedOn w:val="Normal"/>
    <w:uiPriority w:val="99"/>
    <w:semiHidden/>
    <w:unhideWhenUsed/>
    <w:locked/>
    <w:rsid w:val="00340466"/>
    <w:pPr>
      <w:ind w:left="566" w:hanging="283"/>
      <w:contextualSpacing/>
    </w:pPr>
  </w:style>
  <w:style w:type="paragraph" w:styleId="List3">
    <w:name w:val="List 3"/>
    <w:basedOn w:val="Normal"/>
    <w:uiPriority w:val="99"/>
    <w:semiHidden/>
    <w:unhideWhenUsed/>
    <w:locked/>
    <w:rsid w:val="00340466"/>
    <w:pPr>
      <w:ind w:left="849" w:hanging="283"/>
      <w:contextualSpacing/>
    </w:pPr>
  </w:style>
  <w:style w:type="paragraph" w:styleId="List4">
    <w:name w:val="List 4"/>
    <w:basedOn w:val="Normal"/>
    <w:uiPriority w:val="99"/>
    <w:semiHidden/>
    <w:unhideWhenUsed/>
    <w:locked/>
    <w:rsid w:val="00340466"/>
    <w:pPr>
      <w:ind w:left="1132" w:hanging="283"/>
      <w:contextualSpacing/>
    </w:pPr>
  </w:style>
  <w:style w:type="paragraph" w:styleId="List5">
    <w:name w:val="List 5"/>
    <w:basedOn w:val="Normal"/>
    <w:uiPriority w:val="99"/>
    <w:semiHidden/>
    <w:unhideWhenUsed/>
    <w:locked/>
    <w:rsid w:val="00340466"/>
    <w:pPr>
      <w:ind w:left="1415" w:hanging="283"/>
      <w:contextualSpacing/>
    </w:pPr>
  </w:style>
  <w:style w:type="paragraph" w:styleId="ListBullet">
    <w:name w:val="List Bullet"/>
    <w:basedOn w:val="Normal"/>
    <w:uiPriority w:val="99"/>
    <w:semiHidden/>
    <w:unhideWhenUsed/>
    <w:locked/>
    <w:rsid w:val="00340466"/>
    <w:pPr>
      <w:numPr>
        <w:numId w:val="3"/>
      </w:numPr>
      <w:contextualSpacing/>
    </w:pPr>
  </w:style>
  <w:style w:type="paragraph" w:styleId="ListBullet2">
    <w:name w:val="List Bullet 2"/>
    <w:basedOn w:val="Normal"/>
    <w:uiPriority w:val="99"/>
    <w:semiHidden/>
    <w:unhideWhenUsed/>
    <w:locked/>
    <w:rsid w:val="00340466"/>
    <w:pPr>
      <w:numPr>
        <w:numId w:val="4"/>
      </w:numPr>
      <w:contextualSpacing/>
    </w:pPr>
  </w:style>
  <w:style w:type="paragraph" w:styleId="ListBullet3">
    <w:name w:val="List Bullet 3"/>
    <w:basedOn w:val="Normal"/>
    <w:uiPriority w:val="99"/>
    <w:semiHidden/>
    <w:unhideWhenUsed/>
    <w:locked/>
    <w:rsid w:val="00340466"/>
    <w:pPr>
      <w:numPr>
        <w:numId w:val="5"/>
      </w:numPr>
      <w:contextualSpacing/>
    </w:pPr>
  </w:style>
  <w:style w:type="paragraph" w:styleId="ListBullet4">
    <w:name w:val="List Bullet 4"/>
    <w:basedOn w:val="Normal"/>
    <w:uiPriority w:val="99"/>
    <w:semiHidden/>
    <w:unhideWhenUsed/>
    <w:locked/>
    <w:rsid w:val="00340466"/>
    <w:pPr>
      <w:numPr>
        <w:numId w:val="6"/>
      </w:numPr>
      <w:contextualSpacing/>
    </w:pPr>
  </w:style>
  <w:style w:type="paragraph" w:styleId="ListBullet5">
    <w:name w:val="List Bullet 5"/>
    <w:basedOn w:val="Normal"/>
    <w:uiPriority w:val="99"/>
    <w:semiHidden/>
    <w:unhideWhenUsed/>
    <w:locked/>
    <w:rsid w:val="00340466"/>
    <w:pPr>
      <w:numPr>
        <w:numId w:val="7"/>
      </w:numPr>
      <w:contextualSpacing/>
    </w:pPr>
  </w:style>
  <w:style w:type="paragraph" w:styleId="ListContinue">
    <w:name w:val="List Continue"/>
    <w:basedOn w:val="Normal"/>
    <w:uiPriority w:val="99"/>
    <w:semiHidden/>
    <w:unhideWhenUsed/>
    <w:locked/>
    <w:rsid w:val="00340466"/>
    <w:pPr>
      <w:spacing w:after="120"/>
      <w:ind w:left="283"/>
      <w:contextualSpacing/>
    </w:pPr>
  </w:style>
  <w:style w:type="paragraph" w:styleId="ListContinue2">
    <w:name w:val="List Continue 2"/>
    <w:basedOn w:val="Normal"/>
    <w:uiPriority w:val="99"/>
    <w:semiHidden/>
    <w:unhideWhenUsed/>
    <w:locked/>
    <w:rsid w:val="00340466"/>
    <w:pPr>
      <w:spacing w:after="120"/>
      <w:ind w:left="566"/>
      <w:contextualSpacing/>
    </w:pPr>
  </w:style>
  <w:style w:type="paragraph" w:styleId="ListContinue3">
    <w:name w:val="List Continue 3"/>
    <w:basedOn w:val="Normal"/>
    <w:uiPriority w:val="99"/>
    <w:semiHidden/>
    <w:unhideWhenUsed/>
    <w:locked/>
    <w:rsid w:val="00340466"/>
    <w:pPr>
      <w:spacing w:after="120"/>
      <w:ind w:left="849"/>
      <w:contextualSpacing/>
    </w:pPr>
  </w:style>
  <w:style w:type="paragraph" w:styleId="ListContinue4">
    <w:name w:val="List Continue 4"/>
    <w:basedOn w:val="Normal"/>
    <w:uiPriority w:val="99"/>
    <w:semiHidden/>
    <w:unhideWhenUsed/>
    <w:locked/>
    <w:rsid w:val="00340466"/>
    <w:pPr>
      <w:spacing w:after="120"/>
      <w:ind w:left="1132"/>
      <w:contextualSpacing/>
    </w:pPr>
  </w:style>
  <w:style w:type="paragraph" w:styleId="ListContinue5">
    <w:name w:val="List Continue 5"/>
    <w:basedOn w:val="Normal"/>
    <w:uiPriority w:val="99"/>
    <w:semiHidden/>
    <w:unhideWhenUsed/>
    <w:locked/>
    <w:rsid w:val="00340466"/>
    <w:pPr>
      <w:spacing w:after="120"/>
      <w:ind w:left="1415"/>
      <w:contextualSpacing/>
    </w:pPr>
  </w:style>
  <w:style w:type="paragraph" w:styleId="ListNumber">
    <w:name w:val="List Number"/>
    <w:basedOn w:val="Normal"/>
    <w:uiPriority w:val="99"/>
    <w:semiHidden/>
    <w:unhideWhenUsed/>
    <w:locked/>
    <w:rsid w:val="00340466"/>
    <w:pPr>
      <w:numPr>
        <w:numId w:val="8"/>
      </w:numPr>
      <w:contextualSpacing/>
    </w:pPr>
  </w:style>
  <w:style w:type="paragraph" w:styleId="ListNumber2">
    <w:name w:val="List Number 2"/>
    <w:basedOn w:val="Normal"/>
    <w:uiPriority w:val="99"/>
    <w:semiHidden/>
    <w:unhideWhenUsed/>
    <w:locked/>
    <w:rsid w:val="00340466"/>
    <w:pPr>
      <w:numPr>
        <w:numId w:val="9"/>
      </w:numPr>
      <w:contextualSpacing/>
    </w:pPr>
  </w:style>
  <w:style w:type="paragraph" w:styleId="ListNumber3">
    <w:name w:val="List Number 3"/>
    <w:basedOn w:val="Normal"/>
    <w:uiPriority w:val="99"/>
    <w:semiHidden/>
    <w:unhideWhenUsed/>
    <w:locked/>
    <w:rsid w:val="00340466"/>
    <w:pPr>
      <w:numPr>
        <w:numId w:val="10"/>
      </w:numPr>
      <w:contextualSpacing/>
    </w:pPr>
  </w:style>
  <w:style w:type="paragraph" w:styleId="ListNumber4">
    <w:name w:val="List Number 4"/>
    <w:basedOn w:val="Normal"/>
    <w:uiPriority w:val="99"/>
    <w:semiHidden/>
    <w:unhideWhenUsed/>
    <w:locked/>
    <w:rsid w:val="00340466"/>
    <w:pPr>
      <w:numPr>
        <w:numId w:val="11"/>
      </w:numPr>
      <w:contextualSpacing/>
    </w:pPr>
  </w:style>
  <w:style w:type="paragraph" w:styleId="ListNumber5">
    <w:name w:val="List Number 5"/>
    <w:basedOn w:val="Normal"/>
    <w:uiPriority w:val="99"/>
    <w:semiHidden/>
    <w:unhideWhenUsed/>
    <w:locked/>
    <w:rsid w:val="00340466"/>
    <w:pPr>
      <w:numPr>
        <w:numId w:val="12"/>
      </w:numPr>
      <w:contextualSpacing/>
    </w:pPr>
  </w:style>
  <w:style w:type="paragraph" w:styleId="MacroText">
    <w:name w:val="macro"/>
    <w:link w:val="MacroTextChar"/>
    <w:uiPriority w:val="99"/>
    <w:semiHidden/>
    <w:unhideWhenUsed/>
    <w:locked/>
    <w:rsid w:val="00340466"/>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en-US" w:eastAsia="en-US"/>
    </w:rPr>
  </w:style>
  <w:style w:type="character" w:customStyle="1" w:styleId="MacroTextChar">
    <w:name w:val="Macro Text Char"/>
    <w:link w:val="MacroText"/>
    <w:uiPriority w:val="99"/>
    <w:semiHidden/>
    <w:rsid w:val="00340466"/>
    <w:rPr>
      <w:rFonts w:ascii="Courier New" w:hAnsi="Courier New" w:cs="Courier New"/>
      <w:sz w:val="20"/>
      <w:szCs w:val="20"/>
      <w:lang w:val="en-US" w:eastAsia="en-US"/>
    </w:rPr>
  </w:style>
  <w:style w:type="table" w:styleId="MediumGrid1">
    <w:name w:val="Medium Grid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34046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rsid w:val="00340466"/>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99"/>
    <w:rsid w:val="00340466"/>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99"/>
    <w:rsid w:val="00340466"/>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99"/>
    <w:rsid w:val="00340466"/>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99"/>
    <w:rsid w:val="00340466"/>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99"/>
    <w:rsid w:val="00340466"/>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99"/>
    <w:rsid w:val="00340466"/>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99"/>
    <w:rsid w:val="00340466"/>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99"/>
    <w:rsid w:val="00340466"/>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99"/>
    <w:rsid w:val="00340466"/>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99"/>
    <w:rsid w:val="00340466"/>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99"/>
    <w:rsid w:val="00340466"/>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99"/>
    <w:rsid w:val="00340466"/>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99"/>
    <w:rsid w:val="00340466"/>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99"/>
    <w:rsid w:val="00340466"/>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99"/>
    <w:rsid w:val="0034046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99"/>
    <w:rsid w:val="0034046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99"/>
    <w:rsid w:val="00340466"/>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99"/>
    <w:rsid w:val="00340466"/>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99"/>
    <w:rsid w:val="00340466"/>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99"/>
    <w:rsid w:val="00340466"/>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34046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locked/>
    <w:rsid w:val="0034046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340466"/>
    <w:rPr>
      <w:rFonts w:ascii="Cambria" w:eastAsia="Times New Roman" w:hAnsi="Cambria" w:cs="Times New Roman"/>
      <w:sz w:val="24"/>
      <w:szCs w:val="24"/>
      <w:shd w:val="pct20" w:color="auto" w:fill="auto"/>
      <w:lang w:val="en-US" w:eastAsia="en-US"/>
    </w:rPr>
  </w:style>
  <w:style w:type="paragraph" w:styleId="NormalWeb">
    <w:name w:val="Normal (Web)"/>
    <w:basedOn w:val="Normal"/>
    <w:uiPriority w:val="99"/>
    <w:unhideWhenUsed/>
    <w:locked/>
    <w:rsid w:val="00340466"/>
    <w:rPr>
      <w:rFonts w:ascii="Times New Roman" w:hAnsi="Times New Roman"/>
      <w:sz w:val="24"/>
      <w:szCs w:val="24"/>
    </w:rPr>
  </w:style>
  <w:style w:type="paragraph" w:styleId="NormalIndent">
    <w:name w:val="Normal Indent"/>
    <w:basedOn w:val="Normal"/>
    <w:uiPriority w:val="99"/>
    <w:semiHidden/>
    <w:unhideWhenUsed/>
    <w:locked/>
    <w:rsid w:val="00340466"/>
    <w:pPr>
      <w:ind w:left="680"/>
    </w:pPr>
  </w:style>
  <w:style w:type="paragraph" w:styleId="NoteHeading">
    <w:name w:val="Note Heading"/>
    <w:basedOn w:val="Normal"/>
    <w:next w:val="Normal"/>
    <w:link w:val="NoteHeadingChar"/>
    <w:uiPriority w:val="99"/>
    <w:semiHidden/>
    <w:unhideWhenUsed/>
    <w:locked/>
    <w:rsid w:val="00340466"/>
  </w:style>
  <w:style w:type="character" w:customStyle="1" w:styleId="NoteHeadingChar">
    <w:name w:val="Note Heading Char"/>
    <w:link w:val="NoteHeading"/>
    <w:uiPriority w:val="99"/>
    <w:semiHidden/>
    <w:rsid w:val="00340466"/>
    <w:rPr>
      <w:lang w:val="en-US" w:eastAsia="en-US"/>
    </w:rPr>
  </w:style>
  <w:style w:type="character" w:styleId="PageNumber">
    <w:name w:val="page number"/>
    <w:basedOn w:val="DefaultParagraphFont"/>
    <w:uiPriority w:val="99"/>
    <w:semiHidden/>
    <w:unhideWhenUsed/>
    <w:locked/>
    <w:rsid w:val="00340466"/>
  </w:style>
  <w:style w:type="paragraph" w:styleId="PlainText">
    <w:name w:val="Plain Text"/>
    <w:basedOn w:val="Normal"/>
    <w:link w:val="PlainTextChar"/>
    <w:uiPriority w:val="99"/>
    <w:semiHidden/>
    <w:unhideWhenUsed/>
    <w:locked/>
    <w:rsid w:val="00340466"/>
    <w:rPr>
      <w:rFonts w:ascii="Courier New" w:hAnsi="Courier New" w:cs="Courier New"/>
      <w:sz w:val="20"/>
      <w:szCs w:val="20"/>
    </w:rPr>
  </w:style>
  <w:style w:type="character" w:customStyle="1" w:styleId="PlainTextChar">
    <w:name w:val="Plain Text Char"/>
    <w:link w:val="PlainText"/>
    <w:uiPriority w:val="99"/>
    <w:semiHidden/>
    <w:rsid w:val="00340466"/>
    <w:rPr>
      <w:rFonts w:ascii="Courier New" w:hAnsi="Courier New" w:cs="Courier New"/>
      <w:sz w:val="20"/>
      <w:szCs w:val="20"/>
      <w:lang w:val="en-US" w:eastAsia="en-US"/>
    </w:rPr>
  </w:style>
  <w:style w:type="paragraph" w:styleId="Quote">
    <w:name w:val="Quote"/>
    <w:basedOn w:val="Normal"/>
    <w:next w:val="Normal"/>
    <w:link w:val="QuoteChar"/>
    <w:uiPriority w:val="99"/>
    <w:rsid w:val="00340466"/>
    <w:rPr>
      <w:i/>
      <w:iCs/>
      <w:color w:val="000000"/>
    </w:rPr>
  </w:style>
  <w:style w:type="character" w:customStyle="1" w:styleId="QuoteChar">
    <w:name w:val="Quote Char"/>
    <w:link w:val="Quote"/>
    <w:uiPriority w:val="99"/>
    <w:rsid w:val="00340466"/>
    <w:rPr>
      <w:i/>
      <w:iCs/>
      <w:color w:val="000000"/>
      <w:lang w:val="en-US" w:eastAsia="en-US"/>
    </w:rPr>
  </w:style>
  <w:style w:type="paragraph" w:styleId="Salutation">
    <w:name w:val="Salutation"/>
    <w:basedOn w:val="Normal"/>
    <w:next w:val="Normal"/>
    <w:link w:val="SalutationChar"/>
    <w:uiPriority w:val="99"/>
    <w:semiHidden/>
    <w:unhideWhenUsed/>
    <w:locked/>
    <w:rsid w:val="00340466"/>
  </w:style>
  <w:style w:type="character" w:customStyle="1" w:styleId="SalutationChar">
    <w:name w:val="Salutation Char"/>
    <w:link w:val="Salutation"/>
    <w:uiPriority w:val="99"/>
    <w:semiHidden/>
    <w:rsid w:val="00340466"/>
    <w:rPr>
      <w:lang w:val="en-US" w:eastAsia="en-US"/>
    </w:rPr>
  </w:style>
  <w:style w:type="paragraph" w:styleId="Signature">
    <w:name w:val="Signature"/>
    <w:basedOn w:val="Normal"/>
    <w:link w:val="SignatureChar"/>
    <w:uiPriority w:val="99"/>
    <w:semiHidden/>
    <w:unhideWhenUsed/>
    <w:locked/>
    <w:rsid w:val="00340466"/>
    <w:pPr>
      <w:ind w:left="4252"/>
    </w:pPr>
  </w:style>
  <w:style w:type="character" w:customStyle="1" w:styleId="SignatureChar">
    <w:name w:val="Signature Char"/>
    <w:link w:val="Signature"/>
    <w:uiPriority w:val="99"/>
    <w:semiHidden/>
    <w:rsid w:val="00340466"/>
    <w:rPr>
      <w:lang w:val="en-US" w:eastAsia="en-US"/>
    </w:rPr>
  </w:style>
  <w:style w:type="character" w:styleId="Strong">
    <w:name w:val="Strong"/>
    <w:uiPriority w:val="99"/>
    <w:locked/>
    <w:rsid w:val="00340466"/>
    <w:rPr>
      <w:b/>
      <w:bCs/>
    </w:rPr>
  </w:style>
  <w:style w:type="paragraph" w:styleId="Subtitle">
    <w:name w:val="Subtitle"/>
    <w:basedOn w:val="Normal"/>
    <w:next w:val="Normal"/>
    <w:link w:val="SubtitleChar"/>
    <w:uiPriority w:val="99"/>
    <w:qFormat/>
    <w:locked/>
    <w:rsid w:val="00340466"/>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99"/>
    <w:rsid w:val="00340466"/>
    <w:rPr>
      <w:rFonts w:ascii="Cambria" w:eastAsia="Times New Roman" w:hAnsi="Cambria" w:cs="Times New Roman"/>
      <w:sz w:val="24"/>
      <w:szCs w:val="24"/>
      <w:lang w:val="en-US" w:eastAsia="en-US"/>
    </w:rPr>
  </w:style>
  <w:style w:type="character" w:styleId="SubtleEmphasis">
    <w:name w:val="Subtle Emphasis"/>
    <w:uiPriority w:val="99"/>
    <w:qFormat/>
    <w:rsid w:val="00340466"/>
    <w:rPr>
      <w:i/>
      <w:iCs/>
      <w:color w:val="808080"/>
    </w:rPr>
  </w:style>
  <w:style w:type="character" w:styleId="SubtleReference">
    <w:name w:val="Subtle Reference"/>
    <w:uiPriority w:val="99"/>
    <w:rsid w:val="00340466"/>
    <w:rPr>
      <w:smallCaps/>
      <w:color w:val="C0504D"/>
      <w:u w:val="single"/>
    </w:rPr>
  </w:style>
  <w:style w:type="table" w:styleId="Table3Deffects1">
    <w:name w:val="Table 3D effects 1"/>
    <w:basedOn w:val="TableNormal"/>
    <w:uiPriority w:val="99"/>
    <w:semiHidden/>
    <w:unhideWhenUsed/>
    <w:locked/>
    <w:rsid w:val="00340466"/>
    <w:pPr>
      <w:spacing w:after="20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locked/>
    <w:rsid w:val="00340466"/>
    <w:pPr>
      <w:spacing w:after="20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locked/>
    <w:rsid w:val="00340466"/>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locked/>
    <w:rsid w:val="00340466"/>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locked/>
    <w:rsid w:val="00340466"/>
    <w:pPr>
      <w:spacing w:after="20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locked/>
    <w:rsid w:val="00340466"/>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locked/>
    <w:rsid w:val="00340466"/>
    <w:pPr>
      <w:spacing w:after="20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locked/>
    <w:rsid w:val="00340466"/>
    <w:pPr>
      <w:spacing w:after="20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locked/>
    <w:rsid w:val="00340466"/>
    <w:pPr>
      <w:spacing w:after="20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locked/>
    <w:rsid w:val="00340466"/>
    <w:pPr>
      <w:spacing w:after="20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locked/>
    <w:rsid w:val="00340466"/>
    <w:pPr>
      <w:spacing w:after="20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locked/>
    <w:rsid w:val="00340466"/>
    <w:pPr>
      <w:spacing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locked/>
    <w:rsid w:val="00340466"/>
    <w:pPr>
      <w:spacing w:after="20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locked/>
    <w:rsid w:val="00340466"/>
    <w:pPr>
      <w:spacing w:after="20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locked/>
    <w:rsid w:val="00340466"/>
    <w:pPr>
      <w:spacing w:after="20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locked/>
    <w:rsid w:val="00340466"/>
    <w:pPr>
      <w:spacing w:after="20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locked/>
    <w:rsid w:val="00340466"/>
    <w:pPr>
      <w:spacing w:after="20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locked/>
    <w:rsid w:val="00340466"/>
    <w:pPr>
      <w:spacing w:after="20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locked/>
    <w:rsid w:val="00340466"/>
    <w:pPr>
      <w:spacing w:after="20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locked/>
    <w:rsid w:val="00340466"/>
    <w:pPr>
      <w:spacing w:after="20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locked/>
    <w:rsid w:val="00340466"/>
    <w:pPr>
      <w:spacing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locked/>
    <w:rsid w:val="00340466"/>
    <w:pPr>
      <w:spacing w:after="20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locked/>
    <w:rsid w:val="00340466"/>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locked/>
    <w:rsid w:val="00340466"/>
    <w:pPr>
      <w:spacing w:after="20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locked/>
    <w:rsid w:val="00340466"/>
    <w:pPr>
      <w:spacing w:after="20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locked/>
    <w:rsid w:val="00340466"/>
    <w:pPr>
      <w:spacing w:after="20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locked/>
    <w:rsid w:val="00340466"/>
    <w:pPr>
      <w:ind w:left="220" w:hanging="220"/>
    </w:pPr>
  </w:style>
  <w:style w:type="paragraph" w:styleId="TableofFigures">
    <w:name w:val="table of figures"/>
    <w:basedOn w:val="Normal"/>
    <w:next w:val="Normal"/>
    <w:uiPriority w:val="99"/>
    <w:semiHidden/>
    <w:unhideWhenUsed/>
    <w:locked/>
    <w:rsid w:val="00340466"/>
  </w:style>
  <w:style w:type="table" w:styleId="TableProfessional">
    <w:name w:val="Table Professional"/>
    <w:basedOn w:val="TableNormal"/>
    <w:uiPriority w:val="99"/>
    <w:semiHidden/>
    <w:unhideWhenUsed/>
    <w:locked/>
    <w:rsid w:val="00340466"/>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locked/>
    <w:rsid w:val="00340466"/>
    <w:pPr>
      <w:spacing w:after="20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locked/>
    <w:rsid w:val="00340466"/>
    <w:pPr>
      <w:spacing w:after="20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locked/>
    <w:rsid w:val="00340466"/>
    <w:pPr>
      <w:spacing w:after="20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locked/>
    <w:rsid w:val="00340466"/>
    <w:pPr>
      <w:spacing w:after="20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locked/>
    <w:rsid w:val="00340466"/>
    <w:pPr>
      <w:spacing w:after="20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locked/>
    <w:rsid w:val="00340466"/>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locked/>
    <w:rsid w:val="00340466"/>
    <w:pPr>
      <w:spacing w:after="20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locked/>
    <w:rsid w:val="00340466"/>
    <w:pPr>
      <w:spacing w:after="20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locked/>
    <w:rsid w:val="00340466"/>
    <w:pPr>
      <w:spacing w:after="20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locked/>
    <w:rsid w:val="00340466"/>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99"/>
    <w:rsid w:val="00340466"/>
    <w:rPr>
      <w:rFonts w:ascii="Cambria" w:eastAsia="Times New Roman" w:hAnsi="Cambria" w:cs="Times New Roman"/>
      <w:b/>
      <w:bCs/>
      <w:kern w:val="28"/>
      <w:sz w:val="32"/>
      <w:szCs w:val="32"/>
      <w:lang w:val="en-US" w:eastAsia="en-US"/>
    </w:rPr>
  </w:style>
  <w:style w:type="paragraph" w:styleId="TOAHeading">
    <w:name w:val="toa heading"/>
    <w:basedOn w:val="Normal"/>
    <w:next w:val="Normal"/>
    <w:uiPriority w:val="99"/>
    <w:semiHidden/>
    <w:unhideWhenUsed/>
    <w:locked/>
    <w:rsid w:val="00340466"/>
    <w:pPr>
      <w:spacing w:before="120"/>
    </w:pPr>
    <w:rPr>
      <w:rFonts w:ascii="Cambria" w:eastAsia="Times New Roman" w:hAnsi="Cambria"/>
      <w:b/>
      <w:bCs/>
      <w:sz w:val="24"/>
      <w:szCs w:val="24"/>
    </w:rPr>
  </w:style>
  <w:style w:type="paragraph" w:styleId="TOC1">
    <w:name w:val="toc 1"/>
    <w:basedOn w:val="Normal"/>
    <w:next w:val="Normal"/>
    <w:autoRedefine/>
    <w:uiPriority w:val="99"/>
    <w:semiHidden/>
    <w:unhideWhenUsed/>
    <w:locked/>
    <w:rsid w:val="00340466"/>
  </w:style>
  <w:style w:type="paragraph" w:styleId="TOC2">
    <w:name w:val="toc 2"/>
    <w:basedOn w:val="Normal"/>
    <w:next w:val="Normal"/>
    <w:autoRedefine/>
    <w:uiPriority w:val="99"/>
    <w:semiHidden/>
    <w:unhideWhenUsed/>
    <w:locked/>
    <w:rsid w:val="00340466"/>
    <w:pPr>
      <w:ind w:left="220"/>
    </w:pPr>
  </w:style>
  <w:style w:type="paragraph" w:styleId="TOC3">
    <w:name w:val="toc 3"/>
    <w:basedOn w:val="Normal"/>
    <w:next w:val="Normal"/>
    <w:autoRedefine/>
    <w:uiPriority w:val="99"/>
    <w:semiHidden/>
    <w:unhideWhenUsed/>
    <w:locked/>
    <w:rsid w:val="00340466"/>
    <w:pPr>
      <w:ind w:left="440"/>
    </w:pPr>
  </w:style>
  <w:style w:type="paragraph" w:styleId="TOC4">
    <w:name w:val="toc 4"/>
    <w:basedOn w:val="Normal"/>
    <w:next w:val="Normal"/>
    <w:autoRedefine/>
    <w:uiPriority w:val="99"/>
    <w:semiHidden/>
    <w:unhideWhenUsed/>
    <w:locked/>
    <w:rsid w:val="00340466"/>
    <w:pPr>
      <w:ind w:left="660"/>
    </w:pPr>
  </w:style>
  <w:style w:type="paragraph" w:styleId="TOC5">
    <w:name w:val="toc 5"/>
    <w:basedOn w:val="Normal"/>
    <w:next w:val="Normal"/>
    <w:autoRedefine/>
    <w:uiPriority w:val="99"/>
    <w:semiHidden/>
    <w:unhideWhenUsed/>
    <w:locked/>
    <w:rsid w:val="00340466"/>
    <w:pPr>
      <w:ind w:left="880"/>
    </w:pPr>
  </w:style>
  <w:style w:type="paragraph" w:styleId="TOC6">
    <w:name w:val="toc 6"/>
    <w:basedOn w:val="Normal"/>
    <w:next w:val="Normal"/>
    <w:autoRedefine/>
    <w:uiPriority w:val="99"/>
    <w:semiHidden/>
    <w:unhideWhenUsed/>
    <w:locked/>
    <w:rsid w:val="00340466"/>
    <w:pPr>
      <w:ind w:left="1100"/>
    </w:pPr>
  </w:style>
  <w:style w:type="paragraph" w:styleId="TOC7">
    <w:name w:val="toc 7"/>
    <w:basedOn w:val="Normal"/>
    <w:next w:val="Normal"/>
    <w:autoRedefine/>
    <w:uiPriority w:val="99"/>
    <w:semiHidden/>
    <w:unhideWhenUsed/>
    <w:locked/>
    <w:rsid w:val="00340466"/>
    <w:pPr>
      <w:ind w:left="1320"/>
    </w:pPr>
  </w:style>
  <w:style w:type="paragraph" w:styleId="TOC8">
    <w:name w:val="toc 8"/>
    <w:basedOn w:val="Normal"/>
    <w:next w:val="Normal"/>
    <w:autoRedefine/>
    <w:uiPriority w:val="99"/>
    <w:semiHidden/>
    <w:unhideWhenUsed/>
    <w:locked/>
    <w:rsid w:val="00340466"/>
    <w:pPr>
      <w:ind w:left="1540"/>
    </w:pPr>
  </w:style>
  <w:style w:type="paragraph" w:styleId="TOC9">
    <w:name w:val="toc 9"/>
    <w:basedOn w:val="Normal"/>
    <w:next w:val="Normal"/>
    <w:autoRedefine/>
    <w:uiPriority w:val="99"/>
    <w:semiHidden/>
    <w:unhideWhenUsed/>
    <w:locked/>
    <w:rsid w:val="00340466"/>
    <w:pPr>
      <w:ind w:left="1760"/>
    </w:pPr>
  </w:style>
  <w:style w:type="paragraph" w:styleId="TOCHeading">
    <w:name w:val="TOC Heading"/>
    <w:basedOn w:val="Heading1"/>
    <w:next w:val="Normal"/>
    <w:uiPriority w:val="99"/>
    <w:unhideWhenUsed/>
    <w:qFormat/>
    <w:rsid w:val="00340466"/>
    <w:pPr>
      <w:numPr>
        <w:numId w:val="0"/>
      </w:numPr>
      <w:spacing w:after="60" w:line="276" w:lineRule="auto"/>
      <w:outlineLvl w:val="9"/>
    </w:pPr>
    <w:rPr>
      <w:rFonts w:ascii="Cambria" w:eastAsia="Times New Roman" w:hAnsi="Cambria"/>
      <w:bCs/>
      <w:caps/>
      <w:kern w:val="32"/>
      <w:sz w:val="32"/>
      <w:szCs w:val="32"/>
      <w:lang w:val="en-US"/>
    </w:rPr>
  </w:style>
  <w:style w:type="paragraph" w:customStyle="1" w:styleId="SectionText">
    <w:name w:val="Section Text"/>
    <w:basedOn w:val="Normal"/>
    <w:link w:val="SectionTextChar"/>
    <w:uiPriority w:val="99"/>
    <w:rsid w:val="006A2916"/>
    <w:pPr>
      <w:keepLines/>
      <w:spacing w:after="240"/>
      <w:ind w:left="720"/>
    </w:pPr>
    <w:rPr>
      <w:rFonts w:ascii="Arial" w:eastAsia="Times New Roman" w:hAnsi="Arial"/>
      <w:sz w:val="24"/>
      <w:szCs w:val="20"/>
      <w:lang w:eastAsia="en-AU"/>
    </w:rPr>
  </w:style>
  <w:style w:type="character" w:customStyle="1" w:styleId="SectionTextChar">
    <w:name w:val="Section Text Char"/>
    <w:link w:val="SectionText"/>
    <w:uiPriority w:val="99"/>
    <w:locked/>
    <w:rsid w:val="006A2916"/>
    <w:rPr>
      <w:rFonts w:ascii="Arial" w:eastAsia="Times New Roman" w:hAnsi="Arial"/>
      <w:sz w:val="24"/>
    </w:rPr>
  </w:style>
  <w:style w:type="character" w:customStyle="1" w:styleId="H3Char3">
    <w:name w:val="H3 Char3"/>
    <w:aliases w:val="C Sub-Sub/Italic Char3,h3 sub heading Char3,Head 3 Char3,Head 31 Char3,Head 32 Char3,C Sub-Sub/Italic1 Char3,3 Char3,Sub2Para Char3,h3 Char3,Heading 3A Char3,proj3 Char3,proj31 Char3,proj32 Char3,proj33 Char3,proj34 Char3"/>
    <w:uiPriority w:val="99"/>
    <w:semiHidden/>
    <w:locked/>
    <w:rsid w:val="00FB3DC5"/>
    <w:rPr>
      <w:rFonts w:ascii="Cambria" w:hAnsi="Cambria" w:cs="Times New Roman"/>
      <w:b/>
      <w:bCs/>
      <w:sz w:val="26"/>
      <w:szCs w:val="26"/>
      <w:lang w:eastAsia="en-US"/>
    </w:rPr>
  </w:style>
  <w:style w:type="paragraph" w:customStyle="1" w:styleId="ScheduleSubHeading">
    <w:name w:val="Schedule Sub Heading"/>
    <w:basedOn w:val="Heading1"/>
    <w:uiPriority w:val="99"/>
    <w:rsid w:val="00FB3DC5"/>
    <w:pPr>
      <w:keepLines/>
      <w:numPr>
        <w:numId w:val="0"/>
      </w:numPr>
      <w:tabs>
        <w:tab w:val="num" w:pos="720"/>
      </w:tabs>
      <w:spacing w:before="0"/>
      <w:ind w:left="720" w:hanging="720"/>
    </w:pPr>
    <w:rPr>
      <w:rFonts w:ascii="Arial Bold" w:eastAsia="Times New Roman" w:hAnsi="Arial Bold"/>
      <w:bCs/>
      <w:kern w:val="32"/>
      <w:sz w:val="22"/>
      <w:szCs w:val="22"/>
    </w:rPr>
  </w:style>
  <w:style w:type="paragraph" w:customStyle="1" w:styleId="Divider">
    <w:name w:val="Divider"/>
    <w:basedOn w:val="Normal"/>
    <w:uiPriority w:val="99"/>
    <w:rsid w:val="00FB3DC5"/>
    <w:pPr>
      <w:keepLines/>
      <w:pBdr>
        <w:bottom w:val="single" w:sz="4" w:space="1" w:color="auto"/>
      </w:pBdr>
      <w:spacing w:after="240"/>
    </w:pPr>
    <w:rPr>
      <w:rFonts w:ascii="Arial" w:eastAsia="Times New Roman" w:hAnsi="Arial"/>
      <w:szCs w:val="24"/>
    </w:rPr>
  </w:style>
  <w:style w:type="paragraph" w:customStyle="1" w:styleId="Indent2">
    <w:name w:val="Indent 2"/>
    <w:basedOn w:val="Normal"/>
    <w:link w:val="Indent2Char"/>
    <w:uiPriority w:val="99"/>
    <w:rsid w:val="00FB3DC5"/>
    <w:pPr>
      <w:spacing w:after="160"/>
      <w:ind w:left="737"/>
    </w:pPr>
    <w:rPr>
      <w:rFonts w:ascii="Times New Roman" w:eastAsia="Batang" w:hAnsi="Times New Roman"/>
      <w:sz w:val="20"/>
      <w:szCs w:val="20"/>
      <w:lang w:eastAsia="en-AU"/>
    </w:rPr>
  </w:style>
  <w:style w:type="character" w:customStyle="1" w:styleId="Indent2Char">
    <w:name w:val="Indent 2 Char"/>
    <w:link w:val="Indent2"/>
    <w:uiPriority w:val="99"/>
    <w:locked/>
    <w:rsid w:val="00FB3DC5"/>
    <w:rPr>
      <w:rFonts w:ascii="Times New Roman" w:eastAsia="Batang" w:hAnsi="Times New Roman"/>
    </w:rPr>
  </w:style>
  <w:style w:type="paragraph" w:customStyle="1" w:styleId="numpara1">
    <w:name w:val="numpara1"/>
    <w:basedOn w:val="Normal"/>
    <w:uiPriority w:val="99"/>
    <w:rsid w:val="00FB3DC5"/>
    <w:pPr>
      <w:numPr>
        <w:numId w:val="18"/>
      </w:numPr>
      <w:spacing w:after="240"/>
      <w:jc w:val="both"/>
    </w:pPr>
    <w:rPr>
      <w:rFonts w:ascii="Arial" w:eastAsia="Times New Roman" w:hAnsi="Arial"/>
      <w:szCs w:val="20"/>
    </w:rPr>
  </w:style>
  <w:style w:type="paragraph" w:customStyle="1" w:styleId="numpara2">
    <w:name w:val="numpara2"/>
    <w:basedOn w:val="Normal"/>
    <w:uiPriority w:val="99"/>
    <w:rsid w:val="00FB3DC5"/>
    <w:pPr>
      <w:numPr>
        <w:ilvl w:val="1"/>
        <w:numId w:val="18"/>
      </w:numPr>
      <w:spacing w:after="240"/>
      <w:jc w:val="both"/>
    </w:pPr>
    <w:rPr>
      <w:rFonts w:ascii="Arial" w:eastAsia="Times New Roman" w:hAnsi="Arial"/>
      <w:szCs w:val="20"/>
    </w:rPr>
  </w:style>
  <w:style w:type="paragraph" w:customStyle="1" w:styleId="numpara3">
    <w:name w:val="numpara3"/>
    <w:basedOn w:val="Normal"/>
    <w:uiPriority w:val="99"/>
    <w:rsid w:val="00FB3DC5"/>
    <w:pPr>
      <w:numPr>
        <w:ilvl w:val="2"/>
        <w:numId w:val="18"/>
      </w:numPr>
      <w:spacing w:after="240"/>
      <w:jc w:val="both"/>
    </w:pPr>
    <w:rPr>
      <w:rFonts w:ascii="Arial" w:eastAsia="Times New Roman" w:hAnsi="Arial"/>
      <w:szCs w:val="20"/>
    </w:rPr>
  </w:style>
  <w:style w:type="paragraph" w:customStyle="1" w:styleId="numpara4">
    <w:name w:val="numpara4"/>
    <w:basedOn w:val="Normal"/>
    <w:uiPriority w:val="99"/>
    <w:rsid w:val="00FB3DC5"/>
    <w:pPr>
      <w:numPr>
        <w:ilvl w:val="3"/>
        <w:numId w:val="18"/>
      </w:numPr>
      <w:spacing w:after="240"/>
      <w:jc w:val="both"/>
    </w:pPr>
    <w:rPr>
      <w:rFonts w:ascii="Arial" w:eastAsia="Times New Roman" w:hAnsi="Arial"/>
      <w:szCs w:val="20"/>
    </w:rPr>
  </w:style>
  <w:style w:type="paragraph" w:customStyle="1" w:styleId="numpara5">
    <w:name w:val="numpara5"/>
    <w:basedOn w:val="Normal"/>
    <w:uiPriority w:val="99"/>
    <w:rsid w:val="00FB3DC5"/>
    <w:pPr>
      <w:numPr>
        <w:ilvl w:val="4"/>
        <w:numId w:val="18"/>
      </w:numPr>
      <w:spacing w:after="240"/>
      <w:jc w:val="both"/>
    </w:pPr>
    <w:rPr>
      <w:rFonts w:ascii="Arial" w:eastAsia="Times New Roman" w:hAnsi="Arial"/>
      <w:szCs w:val="20"/>
    </w:rPr>
  </w:style>
  <w:style w:type="paragraph" w:customStyle="1" w:styleId="Body1">
    <w:name w:val="Body 1"/>
    <w:basedOn w:val="Normal"/>
    <w:uiPriority w:val="99"/>
    <w:rsid w:val="00FB3DC5"/>
    <w:pPr>
      <w:tabs>
        <w:tab w:val="left" w:pos="709"/>
        <w:tab w:val="right" w:pos="9072"/>
      </w:tabs>
      <w:spacing w:after="160" w:line="312" w:lineRule="auto"/>
      <w:jc w:val="both"/>
    </w:pPr>
    <w:rPr>
      <w:rFonts w:ascii="Times New Roman" w:eastAsia="Batang" w:hAnsi="Times New Roman"/>
      <w:kern w:val="28"/>
      <w:sz w:val="20"/>
      <w:szCs w:val="20"/>
      <w:lang w:val="en-GB"/>
    </w:rPr>
  </w:style>
  <w:style w:type="paragraph" w:customStyle="1" w:styleId="Icon">
    <w:name w:val="Icon"/>
    <w:basedOn w:val="Normal"/>
    <w:uiPriority w:val="99"/>
    <w:rsid w:val="00FB3DC5"/>
    <w:pPr>
      <w:keepLines/>
      <w:spacing w:after="240"/>
      <w:jc w:val="right"/>
    </w:pPr>
    <w:rPr>
      <w:rFonts w:ascii="Arial" w:eastAsia="Times New Roman" w:hAnsi="Arial"/>
      <w:szCs w:val="24"/>
    </w:rPr>
  </w:style>
  <w:style w:type="paragraph" w:customStyle="1" w:styleId="Title12">
    <w:name w:val="Title 12"/>
    <w:basedOn w:val="Normal"/>
    <w:uiPriority w:val="99"/>
    <w:rsid w:val="00FB3DC5"/>
    <w:pPr>
      <w:keepLines/>
      <w:spacing w:after="240"/>
      <w:jc w:val="center"/>
    </w:pPr>
    <w:rPr>
      <w:rFonts w:ascii="Arial" w:eastAsia="Times New Roman" w:hAnsi="Arial"/>
      <w:b/>
      <w:sz w:val="24"/>
      <w:szCs w:val="24"/>
    </w:rPr>
  </w:style>
  <w:style w:type="paragraph" w:customStyle="1" w:styleId="Title11">
    <w:name w:val="Title 11"/>
    <w:basedOn w:val="Normal"/>
    <w:uiPriority w:val="99"/>
    <w:rsid w:val="00FB3DC5"/>
    <w:pPr>
      <w:keepLines/>
      <w:spacing w:after="240"/>
      <w:jc w:val="center"/>
    </w:pPr>
    <w:rPr>
      <w:rFonts w:ascii="Arial" w:eastAsia="Times New Roman" w:hAnsi="Arial"/>
      <w:szCs w:val="24"/>
    </w:rPr>
  </w:style>
  <w:style w:type="paragraph" w:customStyle="1" w:styleId="FirstScheduleHeading">
    <w:name w:val="First Schedule Heading"/>
    <w:basedOn w:val="Normal"/>
    <w:uiPriority w:val="99"/>
    <w:rsid w:val="00FB3DC5"/>
    <w:pPr>
      <w:spacing w:after="240"/>
      <w:jc w:val="center"/>
    </w:pPr>
    <w:rPr>
      <w:rFonts w:ascii="Arial" w:eastAsia="Times New Roman" w:hAnsi="Arial"/>
      <w:b/>
      <w:sz w:val="24"/>
      <w:szCs w:val="24"/>
    </w:rPr>
  </w:style>
  <w:style w:type="paragraph" w:customStyle="1" w:styleId="SchedH1">
    <w:name w:val="SchedH1"/>
    <w:basedOn w:val="Normal"/>
    <w:next w:val="SchedH2"/>
    <w:uiPriority w:val="99"/>
    <w:rsid w:val="00FB3DC5"/>
    <w:pPr>
      <w:keepNext/>
      <w:numPr>
        <w:numId w:val="19"/>
      </w:numPr>
      <w:pBdr>
        <w:top w:val="single" w:sz="6" w:space="2" w:color="auto"/>
      </w:pBdr>
      <w:spacing w:before="240" w:after="120"/>
    </w:pPr>
    <w:rPr>
      <w:rFonts w:ascii="Arial" w:eastAsia="Times New Roman" w:hAnsi="Arial"/>
      <w:b/>
      <w:sz w:val="28"/>
      <w:lang w:eastAsia="en-AU"/>
    </w:rPr>
  </w:style>
  <w:style w:type="paragraph" w:customStyle="1" w:styleId="SchedH2">
    <w:name w:val="SchedH2"/>
    <w:basedOn w:val="Normal"/>
    <w:next w:val="Normal"/>
    <w:uiPriority w:val="99"/>
    <w:rsid w:val="00FB3DC5"/>
    <w:pPr>
      <w:keepNext/>
      <w:numPr>
        <w:ilvl w:val="1"/>
        <w:numId w:val="19"/>
      </w:numPr>
      <w:spacing w:before="120" w:after="120"/>
    </w:pPr>
    <w:rPr>
      <w:rFonts w:ascii="Arial" w:eastAsia="Times New Roman" w:hAnsi="Arial" w:cs="Arial"/>
      <w:b/>
      <w:sz w:val="20"/>
    </w:rPr>
  </w:style>
  <w:style w:type="paragraph" w:customStyle="1" w:styleId="SchedH3">
    <w:name w:val="SchedH3"/>
    <w:basedOn w:val="Normal"/>
    <w:uiPriority w:val="99"/>
    <w:rsid w:val="00FB3DC5"/>
    <w:pPr>
      <w:numPr>
        <w:ilvl w:val="2"/>
        <w:numId w:val="19"/>
      </w:numPr>
      <w:spacing w:after="240"/>
    </w:pPr>
    <w:rPr>
      <w:rFonts w:ascii="Arial" w:eastAsia="Times New Roman" w:hAnsi="Arial" w:cs="Arial"/>
      <w:sz w:val="20"/>
    </w:rPr>
  </w:style>
  <w:style w:type="paragraph" w:customStyle="1" w:styleId="SchedH4">
    <w:name w:val="SchedH4"/>
    <w:basedOn w:val="Normal"/>
    <w:uiPriority w:val="99"/>
    <w:rsid w:val="00FB3DC5"/>
    <w:pPr>
      <w:numPr>
        <w:ilvl w:val="3"/>
        <w:numId w:val="19"/>
      </w:numPr>
      <w:spacing w:after="240"/>
    </w:pPr>
    <w:rPr>
      <w:rFonts w:ascii="Arial" w:eastAsia="Times New Roman" w:hAnsi="Arial" w:cs="Arial"/>
      <w:sz w:val="20"/>
    </w:rPr>
  </w:style>
  <w:style w:type="paragraph" w:customStyle="1" w:styleId="SchedH5">
    <w:name w:val="SchedH5"/>
    <w:basedOn w:val="Normal"/>
    <w:uiPriority w:val="99"/>
    <w:rsid w:val="00FB3DC5"/>
    <w:pPr>
      <w:numPr>
        <w:ilvl w:val="4"/>
        <w:numId w:val="19"/>
      </w:numPr>
      <w:spacing w:after="240"/>
    </w:pPr>
    <w:rPr>
      <w:rFonts w:eastAsia="Times New Roman"/>
    </w:rPr>
  </w:style>
  <w:style w:type="paragraph" w:customStyle="1" w:styleId="ListAlpha">
    <w:name w:val="List Alpha"/>
    <w:basedOn w:val="Normal"/>
    <w:uiPriority w:val="99"/>
    <w:rsid w:val="00FB3DC5"/>
    <w:pPr>
      <w:keepLines/>
      <w:numPr>
        <w:numId w:val="20"/>
      </w:numPr>
      <w:spacing w:after="240"/>
    </w:pPr>
    <w:rPr>
      <w:rFonts w:ascii="Arial" w:eastAsia="Times New Roman" w:hAnsi="Arial"/>
      <w:szCs w:val="24"/>
    </w:rPr>
  </w:style>
  <w:style w:type="paragraph" w:customStyle="1" w:styleId="SectionListAlpha">
    <w:name w:val="Section List Alpha"/>
    <w:uiPriority w:val="99"/>
    <w:rsid w:val="00FB3DC5"/>
    <w:pPr>
      <w:numPr>
        <w:ilvl w:val="1"/>
        <w:numId w:val="20"/>
      </w:numPr>
      <w:spacing w:after="240"/>
    </w:pPr>
    <w:rPr>
      <w:rFonts w:ascii="Arial" w:eastAsia="Times New Roman" w:hAnsi="Arial" w:cs="Arial"/>
      <w:bCs/>
      <w:sz w:val="22"/>
      <w:szCs w:val="22"/>
      <w:lang w:eastAsia="en-US"/>
    </w:rPr>
  </w:style>
  <w:style w:type="numbering" w:customStyle="1" w:styleId="CurrentList1">
    <w:name w:val="Current List1"/>
    <w:rsid w:val="00FB3DC5"/>
    <w:pPr>
      <w:numPr>
        <w:numId w:val="17"/>
      </w:numPr>
    </w:pPr>
  </w:style>
  <w:style w:type="paragraph" w:customStyle="1" w:styleId="PFNumLevel2">
    <w:name w:val="PF (Num) Level 2"/>
    <w:basedOn w:val="Normal"/>
    <w:rsid w:val="008C1151"/>
    <w:pPr>
      <w:tabs>
        <w:tab w:val="num" w:pos="1208"/>
        <w:tab w:val="left" w:pos="2773"/>
        <w:tab w:val="left" w:pos="3697"/>
        <w:tab w:val="left" w:pos="4621"/>
        <w:tab w:val="left" w:pos="5545"/>
        <w:tab w:val="left" w:pos="6469"/>
        <w:tab w:val="left" w:pos="7394"/>
        <w:tab w:val="left" w:pos="8318"/>
        <w:tab w:val="right" w:pos="8930"/>
      </w:tabs>
      <w:spacing w:before="120" w:after="120"/>
      <w:ind w:left="1208" w:hanging="924"/>
    </w:pPr>
    <w:rPr>
      <w:rFonts w:ascii="Arial" w:eastAsia="Times New Roman" w:hAnsi="Arial"/>
      <w:color w:val="000000"/>
      <w:sz w:val="21"/>
      <w:szCs w:val="20"/>
    </w:rPr>
  </w:style>
  <w:style w:type="paragraph" w:customStyle="1" w:styleId="SealingClauses">
    <w:name w:val="Sealing Clauses"/>
    <w:basedOn w:val="Normal"/>
    <w:rsid w:val="008C1151"/>
    <w:pPr>
      <w:tabs>
        <w:tab w:val="num" w:pos="1848"/>
        <w:tab w:val="left" w:pos="2773"/>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3">
    <w:name w:val="PF (Num) Level 3"/>
    <w:basedOn w:val="Normal"/>
    <w:rsid w:val="008C1151"/>
    <w:pPr>
      <w:tabs>
        <w:tab w:val="num" w:pos="1848"/>
        <w:tab w:val="left" w:pos="3697"/>
        <w:tab w:val="left" w:pos="4621"/>
        <w:tab w:val="left" w:pos="5545"/>
        <w:tab w:val="left" w:pos="6469"/>
        <w:tab w:val="left" w:pos="7394"/>
        <w:tab w:val="left" w:pos="8318"/>
        <w:tab w:val="right" w:pos="8930"/>
      </w:tabs>
      <w:spacing w:before="120" w:after="120"/>
      <w:ind w:left="1848" w:hanging="924"/>
    </w:pPr>
    <w:rPr>
      <w:rFonts w:ascii="Arial" w:eastAsia="Times New Roman" w:hAnsi="Arial"/>
      <w:color w:val="000000"/>
      <w:sz w:val="21"/>
      <w:szCs w:val="20"/>
    </w:rPr>
  </w:style>
  <w:style w:type="paragraph" w:customStyle="1" w:styleId="PFNumLevel4">
    <w:name w:val="PF (Num) Level 4"/>
    <w:basedOn w:val="Normal"/>
    <w:rsid w:val="008C1151"/>
    <w:pPr>
      <w:tabs>
        <w:tab w:val="num" w:pos="2772"/>
        <w:tab w:val="left" w:pos="4621"/>
        <w:tab w:val="left" w:pos="5545"/>
        <w:tab w:val="left" w:pos="6469"/>
        <w:tab w:val="left" w:pos="7394"/>
        <w:tab w:val="left" w:pos="8318"/>
        <w:tab w:val="right" w:pos="8930"/>
      </w:tabs>
      <w:spacing w:before="120" w:after="120"/>
      <w:ind w:left="2772" w:hanging="924"/>
    </w:pPr>
    <w:rPr>
      <w:rFonts w:ascii="Arial" w:eastAsia="Times New Roman" w:hAnsi="Arial"/>
      <w:color w:val="000000"/>
      <w:sz w:val="21"/>
      <w:szCs w:val="20"/>
    </w:rPr>
  </w:style>
  <w:style w:type="table" w:customStyle="1" w:styleId="TableGrid10">
    <w:name w:val="Table Grid1"/>
    <w:basedOn w:val="TableNormal"/>
    <w:next w:val="TableGrid"/>
    <w:uiPriority w:val="59"/>
    <w:rsid w:val="004A35F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2">
    <w:name w:val="Normal 2"/>
    <w:basedOn w:val="Normal"/>
    <w:link w:val="Normal2Char"/>
    <w:qFormat/>
    <w:rsid w:val="003631E6"/>
    <w:pPr>
      <w:ind w:left="720"/>
    </w:pPr>
    <w:rPr>
      <w:rFonts w:ascii="Arial" w:hAnsi="Arial" w:cs="Arial"/>
      <w:sz w:val="20"/>
      <w:szCs w:val="20"/>
    </w:rPr>
  </w:style>
  <w:style w:type="paragraph" w:customStyle="1" w:styleId="Normal3">
    <w:name w:val="Normal 3"/>
    <w:basedOn w:val="Normal2"/>
    <w:link w:val="Normal3Char"/>
    <w:qFormat/>
    <w:rsid w:val="005D05C2"/>
    <w:pPr>
      <w:ind w:left="993"/>
    </w:pPr>
  </w:style>
  <w:style w:type="character" w:customStyle="1" w:styleId="Normal2Char">
    <w:name w:val="Normal 2 Char"/>
    <w:link w:val="Normal2"/>
    <w:rsid w:val="003631E6"/>
    <w:rPr>
      <w:rFonts w:ascii="Arial" w:hAnsi="Arial" w:cs="Arial"/>
      <w:lang w:eastAsia="en-US"/>
    </w:rPr>
  </w:style>
  <w:style w:type="character" w:customStyle="1" w:styleId="Normal3Char">
    <w:name w:val="Normal 3 Char"/>
    <w:link w:val="Normal3"/>
    <w:rsid w:val="005D05C2"/>
    <w:rPr>
      <w:rFonts w:ascii="Arial" w:hAnsi="Arial" w:cs="Arial"/>
      <w:lang w:eastAsia="en-US"/>
    </w:rPr>
  </w:style>
  <w:style w:type="paragraph" w:customStyle="1" w:styleId="SSMTableContent">
    <w:name w:val="SSM Table Content"/>
    <w:basedOn w:val="Normal"/>
    <w:uiPriority w:val="99"/>
    <w:rsid w:val="00AA7E1F"/>
    <w:pPr>
      <w:adjustRightInd w:val="0"/>
      <w:spacing w:before="220"/>
      <w:ind w:right="112"/>
    </w:pPr>
    <w:rPr>
      <w:rFonts w:ascii="Arial" w:eastAsia="SimSun" w:hAnsi="Arial"/>
      <w:sz w:val="20"/>
      <w:szCs w:val="24"/>
      <w:lang w:val="en-GB" w:eastAsia="en-AU"/>
    </w:rPr>
  </w:style>
  <w:style w:type="character" w:customStyle="1" w:styleId="DeltaViewInsertion">
    <w:name w:val="DeltaView Insertion"/>
    <w:uiPriority w:val="99"/>
    <w:rsid w:val="000A5A82"/>
    <w:rPr>
      <w:b/>
      <w:color w:val="0000FF"/>
      <w:spacing w:val="0"/>
      <w:u w:val="double"/>
    </w:rPr>
  </w:style>
  <w:style w:type="paragraph" w:customStyle="1" w:styleId="OrangeCounL1">
    <w:name w:val="OrangeCoun_L1"/>
    <w:basedOn w:val="Normal"/>
    <w:next w:val="BodyText"/>
    <w:uiPriority w:val="99"/>
    <w:rsid w:val="00417599"/>
    <w:pPr>
      <w:keepNext/>
      <w:numPr>
        <w:numId w:val="29"/>
      </w:numPr>
      <w:spacing w:after="240"/>
      <w:jc w:val="both"/>
      <w:outlineLvl w:val="0"/>
    </w:pPr>
    <w:rPr>
      <w:rFonts w:ascii="Arial" w:eastAsia="Times New Roman" w:hAnsi="Arial" w:cs="Arial"/>
      <w:b/>
      <w:sz w:val="20"/>
      <w:szCs w:val="20"/>
      <w:lang w:val="en-US"/>
    </w:rPr>
  </w:style>
  <w:style w:type="paragraph" w:customStyle="1" w:styleId="OrangeCounL2">
    <w:name w:val="OrangeCoun_L2"/>
    <w:basedOn w:val="OrangeCounL1"/>
    <w:next w:val="BodyText"/>
    <w:uiPriority w:val="99"/>
    <w:rsid w:val="00417599"/>
    <w:pPr>
      <w:numPr>
        <w:ilvl w:val="1"/>
      </w:numPr>
      <w:outlineLvl w:val="1"/>
    </w:pPr>
  </w:style>
  <w:style w:type="paragraph" w:customStyle="1" w:styleId="OrangeCounL3">
    <w:name w:val="OrangeCoun_L3"/>
    <w:basedOn w:val="Normal"/>
    <w:uiPriority w:val="99"/>
    <w:rsid w:val="00417599"/>
    <w:pPr>
      <w:numPr>
        <w:ilvl w:val="2"/>
        <w:numId w:val="29"/>
      </w:numPr>
    </w:pPr>
    <w:rPr>
      <w:rFonts w:ascii="Times New Roman" w:eastAsia="Times New Roman" w:hAnsi="Times New Roman"/>
      <w:sz w:val="24"/>
      <w:szCs w:val="24"/>
      <w:lang w:val="en-US"/>
    </w:rPr>
  </w:style>
  <w:style w:type="paragraph" w:customStyle="1" w:styleId="OrangeCounL4">
    <w:name w:val="OrangeCoun_L4"/>
    <w:basedOn w:val="Normal"/>
    <w:uiPriority w:val="99"/>
    <w:rsid w:val="00417599"/>
    <w:pPr>
      <w:numPr>
        <w:ilvl w:val="3"/>
        <w:numId w:val="29"/>
      </w:numPr>
      <w:tabs>
        <w:tab w:val="clear" w:pos="1287"/>
        <w:tab w:val="num" w:pos="2880"/>
      </w:tabs>
      <w:ind w:left="2880"/>
    </w:pPr>
    <w:rPr>
      <w:rFonts w:ascii="Times New Roman" w:eastAsia="Times New Roman" w:hAnsi="Times New Roman"/>
      <w:sz w:val="24"/>
      <w:szCs w:val="24"/>
      <w:lang w:val="en-US"/>
    </w:rPr>
  </w:style>
  <w:style w:type="paragraph" w:customStyle="1" w:styleId="OrangeCounL5">
    <w:name w:val="OrangeCoun_L5"/>
    <w:basedOn w:val="Normal"/>
    <w:uiPriority w:val="99"/>
    <w:rsid w:val="00417599"/>
    <w:pPr>
      <w:numPr>
        <w:ilvl w:val="4"/>
        <w:numId w:val="29"/>
      </w:numPr>
    </w:pPr>
    <w:rPr>
      <w:rFonts w:ascii="Times New Roman" w:eastAsia="Times New Roman" w:hAnsi="Times New Roman"/>
      <w:sz w:val="24"/>
      <w:szCs w:val="24"/>
      <w:lang w:val="en-US"/>
    </w:rPr>
  </w:style>
  <w:style w:type="paragraph" w:customStyle="1" w:styleId="OrangeCounL6">
    <w:name w:val="OrangeCoun_L6"/>
    <w:basedOn w:val="Normal"/>
    <w:uiPriority w:val="99"/>
    <w:rsid w:val="00417599"/>
    <w:pPr>
      <w:numPr>
        <w:ilvl w:val="5"/>
        <w:numId w:val="29"/>
      </w:numPr>
    </w:pPr>
    <w:rPr>
      <w:rFonts w:ascii="Times New Roman" w:eastAsia="Times New Roman" w:hAnsi="Times New Roman"/>
      <w:sz w:val="24"/>
      <w:szCs w:val="24"/>
      <w:lang w:val="en-US"/>
    </w:rPr>
  </w:style>
  <w:style w:type="paragraph" w:customStyle="1" w:styleId="OrangeCounL7">
    <w:name w:val="OrangeCoun_L7"/>
    <w:basedOn w:val="Normal"/>
    <w:uiPriority w:val="99"/>
    <w:rsid w:val="00417599"/>
    <w:pPr>
      <w:numPr>
        <w:ilvl w:val="6"/>
        <w:numId w:val="29"/>
      </w:numPr>
    </w:pPr>
    <w:rPr>
      <w:rFonts w:ascii="Times New Roman" w:eastAsia="Times New Roman" w:hAnsi="Times New Roman"/>
      <w:sz w:val="24"/>
      <w:szCs w:val="24"/>
      <w:lang w:val="en-US"/>
    </w:rPr>
  </w:style>
  <w:style w:type="paragraph" w:customStyle="1" w:styleId="OrangeCounL8">
    <w:name w:val="OrangeCoun_L8"/>
    <w:basedOn w:val="Normal"/>
    <w:uiPriority w:val="99"/>
    <w:rsid w:val="00417599"/>
    <w:pPr>
      <w:numPr>
        <w:ilvl w:val="7"/>
        <w:numId w:val="29"/>
      </w:numPr>
    </w:pPr>
    <w:rPr>
      <w:rFonts w:ascii="Times New Roman" w:eastAsia="Times New Roman" w:hAnsi="Times New Roman"/>
      <w:sz w:val="24"/>
      <w:szCs w:val="24"/>
      <w:lang w:val="en-US"/>
    </w:rPr>
  </w:style>
  <w:style w:type="paragraph" w:customStyle="1" w:styleId="OrangeCounL9">
    <w:name w:val="OrangeCoun_L9"/>
    <w:basedOn w:val="Normal"/>
    <w:uiPriority w:val="99"/>
    <w:rsid w:val="00417599"/>
    <w:pPr>
      <w:numPr>
        <w:ilvl w:val="8"/>
        <w:numId w:val="29"/>
      </w:numPr>
    </w:pPr>
    <w:rPr>
      <w:rFonts w:ascii="Times New Roman" w:eastAsia="Times New Roman" w:hAnsi="Times New Roman"/>
      <w:sz w:val="24"/>
      <w:szCs w:val="24"/>
      <w:lang w:val="en-US"/>
    </w:rPr>
  </w:style>
  <w:style w:type="paragraph" w:customStyle="1" w:styleId="SOWTable">
    <w:name w:val="SOW Table"/>
    <w:basedOn w:val="Normal"/>
    <w:link w:val="SOWTableChar"/>
    <w:uiPriority w:val="99"/>
    <w:locked/>
    <w:rsid w:val="00417599"/>
    <w:pPr>
      <w:spacing w:before="120"/>
    </w:pPr>
    <w:rPr>
      <w:rFonts w:ascii="Arial Narrow" w:eastAsia="Times New Roman" w:hAnsi="Arial Narrow"/>
      <w:sz w:val="18"/>
      <w:szCs w:val="20"/>
      <w:lang w:eastAsia="zh-CN"/>
    </w:rPr>
  </w:style>
  <w:style w:type="character" w:customStyle="1" w:styleId="SOWTableChar">
    <w:name w:val="SOW Table Char"/>
    <w:link w:val="SOWTable"/>
    <w:uiPriority w:val="99"/>
    <w:locked/>
    <w:rsid w:val="00417599"/>
    <w:rPr>
      <w:rFonts w:ascii="Arial Narrow" w:eastAsia="Times New Roman" w:hAnsi="Arial Narrow"/>
      <w:sz w:val="18"/>
      <w:lang w:eastAsia="zh-CN"/>
    </w:rPr>
  </w:style>
  <w:style w:type="paragraph" w:customStyle="1" w:styleId="OutlineL1">
    <w:name w:val="Outline_L1"/>
    <w:basedOn w:val="Normal"/>
    <w:rsid w:val="00155B9C"/>
    <w:pPr>
      <w:numPr>
        <w:numId w:val="30"/>
      </w:numPr>
      <w:spacing w:after="240"/>
      <w:jc w:val="both"/>
      <w:outlineLvl w:val="0"/>
    </w:pPr>
    <w:rPr>
      <w:rFonts w:ascii="Times New Roman" w:eastAsia="Times New Roman" w:hAnsi="Times New Roman"/>
      <w:sz w:val="24"/>
      <w:szCs w:val="20"/>
      <w:lang w:val="en-US"/>
    </w:rPr>
  </w:style>
  <w:style w:type="paragraph" w:customStyle="1" w:styleId="OutlineL2">
    <w:name w:val="Outline_L2"/>
    <w:basedOn w:val="OutlineL1"/>
    <w:rsid w:val="00155B9C"/>
    <w:pPr>
      <w:numPr>
        <w:ilvl w:val="1"/>
      </w:numPr>
      <w:outlineLvl w:val="1"/>
    </w:pPr>
  </w:style>
  <w:style w:type="paragraph" w:customStyle="1" w:styleId="OutlineL3">
    <w:name w:val="Outline_L3"/>
    <w:basedOn w:val="OutlineL2"/>
    <w:rsid w:val="00155B9C"/>
    <w:pPr>
      <w:numPr>
        <w:ilvl w:val="2"/>
      </w:numPr>
      <w:outlineLvl w:val="2"/>
    </w:pPr>
  </w:style>
  <w:style w:type="paragraph" w:customStyle="1" w:styleId="OutlineL4">
    <w:name w:val="Outline_L4"/>
    <w:basedOn w:val="OutlineL3"/>
    <w:rsid w:val="00155B9C"/>
    <w:pPr>
      <w:numPr>
        <w:ilvl w:val="3"/>
      </w:numPr>
      <w:outlineLvl w:val="3"/>
    </w:pPr>
  </w:style>
  <w:style w:type="paragraph" w:customStyle="1" w:styleId="OutlineL5">
    <w:name w:val="Outline_L5"/>
    <w:basedOn w:val="OutlineL4"/>
    <w:rsid w:val="00155B9C"/>
    <w:pPr>
      <w:numPr>
        <w:ilvl w:val="4"/>
      </w:numPr>
      <w:outlineLvl w:val="4"/>
    </w:pPr>
  </w:style>
  <w:style w:type="paragraph" w:customStyle="1" w:styleId="OutlineL6">
    <w:name w:val="Outline_L6"/>
    <w:basedOn w:val="OutlineL5"/>
    <w:rsid w:val="00155B9C"/>
    <w:pPr>
      <w:numPr>
        <w:ilvl w:val="5"/>
      </w:numPr>
      <w:outlineLvl w:val="5"/>
    </w:pPr>
  </w:style>
  <w:style w:type="paragraph" w:customStyle="1" w:styleId="OutlineL7">
    <w:name w:val="Outline_L7"/>
    <w:basedOn w:val="OutlineL6"/>
    <w:next w:val="BodyText"/>
    <w:rsid w:val="00155B9C"/>
    <w:pPr>
      <w:numPr>
        <w:ilvl w:val="6"/>
      </w:numPr>
      <w:jc w:val="left"/>
      <w:outlineLvl w:val="6"/>
    </w:pPr>
  </w:style>
  <w:style w:type="paragraph" w:customStyle="1" w:styleId="OutlineL8">
    <w:name w:val="Outline_L8"/>
    <w:basedOn w:val="OutlineL7"/>
    <w:next w:val="BodyText"/>
    <w:rsid w:val="00155B9C"/>
    <w:pPr>
      <w:numPr>
        <w:ilvl w:val="7"/>
      </w:numPr>
      <w:outlineLvl w:val="7"/>
    </w:pPr>
  </w:style>
  <w:style w:type="paragraph" w:customStyle="1" w:styleId="OutlineL9">
    <w:name w:val="Outline_L9"/>
    <w:basedOn w:val="OutlineL8"/>
    <w:next w:val="BodyText"/>
    <w:rsid w:val="00155B9C"/>
    <w:pPr>
      <w:numPr>
        <w:ilvl w:val="8"/>
      </w:numPr>
      <w:outlineLvl w:val="8"/>
    </w:pPr>
  </w:style>
  <w:style w:type="paragraph" w:customStyle="1" w:styleId="Default">
    <w:name w:val="Default"/>
    <w:rsid w:val="003C6DD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1723">
      <w:bodyDiv w:val="1"/>
      <w:marLeft w:val="0"/>
      <w:marRight w:val="0"/>
      <w:marTop w:val="0"/>
      <w:marBottom w:val="0"/>
      <w:divBdr>
        <w:top w:val="none" w:sz="0" w:space="0" w:color="auto"/>
        <w:left w:val="none" w:sz="0" w:space="0" w:color="auto"/>
        <w:bottom w:val="none" w:sz="0" w:space="0" w:color="auto"/>
        <w:right w:val="none" w:sz="0" w:space="0" w:color="auto"/>
      </w:divBdr>
    </w:div>
    <w:div w:id="20254268">
      <w:bodyDiv w:val="1"/>
      <w:marLeft w:val="0"/>
      <w:marRight w:val="0"/>
      <w:marTop w:val="0"/>
      <w:marBottom w:val="0"/>
      <w:divBdr>
        <w:top w:val="none" w:sz="0" w:space="0" w:color="auto"/>
        <w:left w:val="none" w:sz="0" w:space="0" w:color="auto"/>
        <w:bottom w:val="none" w:sz="0" w:space="0" w:color="auto"/>
        <w:right w:val="none" w:sz="0" w:space="0" w:color="auto"/>
      </w:divBdr>
    </w:div>
    <w:div w:id="24838650">
      <w:bodyDiv w:val="1"/>
      <w:marLeft w:val="0"/>
      <w:marRight w:val="0"/>
      <w:marTop w:val="0"/>
      <w:marBottom w:val="0"/>
      <w:divBdr>
        <w:top w:val="none" w:sz="0" w:space="0" w:color="auto"/>
        <w:left w:val="none" w:sz="0" w:space="0" w:color="auto"/>
        <w:bottom w:val="none" w:sz="0" w:space="0" w:color="auto"/>
        <w:right w:val="none" w:sz="0" w:space="0" w:color="auto"/>
      </w:divBdr>
    </w:div>
    <w:div w:id="30571052">
      <w:bodyDiv w:val="1"/>
      <w:marLeft w:val="0"/>
      <w:marRight w:val="0"/>
      <w:marTop w:val="0"/>
      <w:marBottom w:val="0"/>
      <w:divBdr>
        <w:top w:val="none" w:sz="0" w:space="0" w:color="auto"/>
        <w:left w:val="none" w:sz="0" w:space="0" w:color="auto"/>
        <w:bottom w:val="none" w:sz="0" w:space="0" w:color="auto"/>
        <w:right w:val="none" w:sz="0" w:space="0" w:color="auto"/>
      </w:divBdr>
    </w:div>
    <w:div w:id="33426047">
      <w:bodyDiv w:val="1"/>
      <w:marLeft w:val="0"/>
      <w:marRight w:val="0"/>
      <w:marTop w:val="0"/>
      <w:marBottom w:val="0"/>
      <w:divBdr>
        <w:top w:val="none" w:sz="0" w:space="0" w:color="auto"/>
        <w:left w:val="none" w:sz="0" w:space="0" w:color="auto"/>
        <w:bottom w:val="none" w:sz="0" w:space="0" w:color="auto"/>
        <w:right w:val="none" w:sz="0" w:space="0" w:color="auto"/>
      </w:divBdr>
      <w:divsChild>
        <w:div w:id="250823382">
          <w:marLeft w:val="274"/>
          <w:marRight w:val="0"/>
          <w:marTop w:val="0"/>
          <w:marBottom w:val="0"/>
          <w:divBdr>
            <w:top w:val="none" w:sz="0" w:space="0" w:color="auto"/>
            <w:left w:val="none" w:sz="0" w:space="0" w:color="auto"/>
            <w:bottom w:val="none" w:sz="0" w:space="0" w:color="auto"/>
            <w:right w:val="none" w:sz="0" w:space="0" w:color="auto"/>
          </w:divBdr>
        </w:div>
        <w:div w:id="311103963">
          <w:marLeft w:val="274"/>
          <w:marRight w:val="0"/>
          <w:marTop w:val="0"/>
          <w:marBottom w:val="0"/>
          <w:divBdr>
            <w:top w:val="none" w:sz="0" w:space="0" w:color="auto"/>
            <w:left w:val="none" w:sz="0" w:space="0" w:color="auto"/>
            <w:bottom w:val="none" w:sz="0" w:space="0" w:color="auto"/>
            <w:right w:val="none" w:sz="0" w:space="0" w:color="auto"/>
          </w:divBdr>
        </w:div>
        <w:div w:id="714819110">
          <w:marLeft w:val="274"/>
          <w:marRight w:val="0"/>
          <w:marTop w:val="0"/>
          <w:marBottom w:val="0"/>
          <w:divBdr>
            <w:top w:val="none" w:sz="0" w:space="0" w:color="auto"/>
            <w:left w:val="none" w:sz="0" w:space="0" w:color="auto"/>
            <w:bottom w:val="none" w:sz="0" w:space="0" w:color="auto"/>
            <w:right w:val="none" w:sz="0" w:space="0" w:color="auto"/>
          </w:divBdr>
        </w:div>
        <w:div w:id="754284445">
          <w:marLeft w:val="274"/>
          <w:marRight w:val="0"/>
          <w:marTop w:val="0"/>
          <w:marBottom w:val="0"/>
          <w:divBdr>
            <w:top w:val="none" w:sz="0" w:space="0" w:color="auto"/>
            <w:left w:val="none" w:sz="0" w:space="0" w:color="auto"/>
            <w:bottom w:val="none" w:sz="0" w:space="0" w:color="auto"/>
            <w:right w:val="none" w:sz="0" w:space="0" w:color="auto"/>
          </w:divBdr>
        </w:div>
        <w:div w:id="978001956">
          <w:marLeft w:val="274"/>
          <w:marRight w:val="0"/>
          <w:marTop w:val="0"/>
          <w:marBottom w:val="0"/>
          <w:divBdr>
            <w:top w:val="none" w:sz="0" w:space="0" w:color="auto"/>
            <w:left w:val="none" w:sz="0" w:space="0" w:color="auto"/>
            <w:bottom w:val="none" w:sz="0" w:space="0" w:color="auto"/>
            <w:right w:val="none" w:sz="0" w:space="0" w:color="auto"/>
          </w:divBdr>
        </w:div>
        <w:div w:id="1630697044">
          <w:marLeft w:val="274"/>
          <w:marRight w:val="0"/>
          <w:marTop w:val="0"/>
          <w:marBottom w:val="0"/>
          <w:divBdr>
            <w:top w:val="none" w:sz="0" w:space="0" w:color="auto"/>
            <w:left w:val="none" w:sz="0" w:space="0" w:color="auto"/>
            <w:bottom w:val="none" w:sz="0" w:space="0" w:color="auto"/>
            <w:right w:val="none" w:sz="0" w:space="0" w:color="auto"/>
          </w:divBdr>
        </w:div>
        <w:div w:id="1822577146">
          <w:marLeft w:val="274"/>
          <w:marRight w:val="0"/>
          <w:marTop w:val="0"/>
          <w:marBottom w:val="0"/>
          <w:divBdr>
            <w:top w:val="none" w:sz="0" w:space="0" w:color="auto"/>
            <w:left w:val="none" w:sz="0" w:space="0" w:color="auto"/>
            <w:bottom w:val="none" w:sz="0" w:space="0" w:color="auto"/>
            <w:right w:val="none" w:sz="0" w:space="0" w:color="auto"/>
          </w:divBdr>
        </w:div>
      </w:divsChild>
    </w:div>
    <w:div w:id="52969349">
      <w:bodyDiv w:val="1"/>
      <w:marLeft w:val="0"/>
      <w:marRight w:val="0"/>
      <w:marTop w:val="0"/>
      <w:marBottom w:val="0"/>
      <w:divBdr>
        <w:top w:val="none" w:sz="0" w:space="0" w:color="auto"/>
        <w:left w:val="none" w:sz="0" w:space="0" w:color="auto"/>
        <w:bottom w:val="none" w:sz="0" w:space="0" w:color="auto"/>
        <w:right w:val="none" w:sz="0" w:space="0" w:color="auto"/>
      </w:divBdr>
    </w:div>
    <w:div w:id="67659162">
      <w:bodyDiv w:val="1"/>
      <w:marLeft w:val="0"/>
      <w:marRight w:val="0"/>
      <w:marTop w:val="0"/>
      <w:marBottom w:val="0"/>
      <w:divBdr>
        <w:top w:val="none" w:sz="0" w:space="0" w:color="auto"/>
        <w:left w:val="none" w:sz="0" w:space="0" w:color="auto"/>
        <w:bottom w:val="none" w:sz="0" w:space="0" w:color="auto"/>
        <w:right w:val="none" w:sz="0" w:space="0" w:color="auto"/>
      </w:divBdr>
    </w:div>
    <w:div w:id="70548707">
      <w:bodyDiv w:val="1"/>
      <w:marLeft w:val="0"/>
      <w:marRight w:val="0"/>
      <w:marTop w:val="0"/>
      <w:marBottom w:val="0"/>
      <w:divBdr>
        <w:top w:val="none" w:sz="0" w:space="0" w:color="auto"/>
        <w:left w:val="none" w:sz="0" w:space="0" w:color="auto"/>
        <w:bottom w:val="none" w:sz="0" w:space="0" w:color="auto"/>
        <w:right w:val="none" w:sz="0" w:space="0" w:color="auto"/>
      </w:divBdr>
      <w:divsChild>
        <w:div w:id="590554077">
          <w:marLeft w:val="274"/>
          <w:marRight w:val="0"/>
          <w:marTop w:val="0"/>
          <w:marBottom w:val="0"/>
          <w:divBdr>
            <w:top w:val="none" w:sz="0" w:space="0" w:color="auto"/>
            <w:left w:val="none" w:sz="0" w:space="0" w:color="auto"/>
            <w:bottom w:val="none" w:sz="0" w:space="0" w:color="auto"/>
            <w:right w:val="none" w:sz="0" w:space="0" w:color="auto"/>
          </w:divBdr>
        </w:div>
        <w:div w:id="1169252185">
          <w:marLeft w:val="274"/>
          <w:marRight w:val="0"/>
          <w:marTop w:val="0"/>
          <w:marBottom w:val="0"/>
          <w:divBdr>
            <w:top w:val="none" w:sz="0" w:space="0" w:color="auto"/>
            <w:left w:val="none" w:sz="0" w:space="0" w:color="auto"/>
            <w:bottom w:val="none" w:sz="0" w:space="0" w:color="auto"/>
            <w:right w:val="none" w:sz="0" w:space="0" w:color="auto"/>
          </w:divBdr>
        </w:div>
        <w:div w:id="1475029068">
          <w:marLeft w:val="274"/>
          <w:marRight w:val="0"/>
          <w:marTop w:val="0"/>
          <w:marBottom w:val="0"/>
          <w:divBdr>
            <w:top w:val="none" w:sz="0" w:space="0" w:color="auto"/>
            <w:left w:val="none" w:sz="0" w:space="0" w:color="auto"/>
            <w:bottom w:val="none" w:sz="0" w:space="0" w:color="auto"/>
            <w:right w:val="none" w:sz="0" w:space="0" w:color="auto"/>
          </w:divBdr>
        </w:div>
        <w:div w:id="1866359179">
          <w:marLeft w:val="274"/>
          <w:marRight w:val="0"/>
          <w:marTop w:val="0"/>
          <w:marBottom w:val="0"/>
          <w:divBdr>
            <w:top w:val="none" w:sz="0" w:space="0" w:color="auto"/>
            <w:left w:val="none" w:sz="0" w:space="0" w:color="auto"/>
            <w:bottom w:val="none" w:sz="0" w:space="0" w:color="auto"/>
            <w:right w:val="none" w:sz="0" w:space="0" w:color="auto"/>
          </w:divBdr>
        </w:div>
        <w:div w:id="2100713238">
          <w:marLeft w:val="274"/>
          <w:marRight w:val="0"/>
          <w:marTop w:val="0"/>
          <w:marBottom w:val="0"/>
          <w:divBdr>
            <w:top w:val="none" w:sz="0" w:space="0" w:color="auto"/>
            <w:left w:val="none" w:sz="0" w:space="0" w:color="auto"/>
            <w:bottom w:val="none" w:sz="0" w:space="0" w:color="auto"/>
            <w:right w:val="none" w:sz="0" w:space="0" w:color="auto"/>
          </w:divBdr>
        </w:div>
      </w:divsChild>
    </w:div>
    <w:div w:id="73861993">
      <w:bodyDiv w:val="1"/>
      <w:marLeft w:val="0"/>
      <w:marRight w:val="0"/>
      <w:marTop w:val="0"/>
      <w:marBottom w:val="0"/>
      <w:divBdr>
        <w:top w:val="none" w:sz="0" w:space="0" w:color="auto"/>
        <w:left w:val="none" w:sz="0" w:space="0" w:color="auto"/>
        <w:bottom w:val="none" w:sz="0" w:space="0" w:color="auto"/>
        <w:right w:val="none" w:sz="0" w:space="0" w:color="auto"/>
      </w:divBdr>
    </w:div>
    <w:div w:id="129326924">
      <w:bodyDiv w:val="1"/>
      <w:marLeft w:val="0"/>
      <w:marRight w:val="0"/>
      <w:marTop w:val="0"/>
      <w:marBottom w:val="0"/>
      <w:divBdr>
        <w:top w:val="none" w:sz="0" w:space="0" w:color="auto"/>
        <w:left w:val="none" w:sz="0" w:space="0" w:color="auto"/>
        <w:bottom w:val="none" w:sz="0" w:space="0" w:color="auto"/>
        <w:right w:val="none" w:sz="0" w:space="0" w:color="auto"/>
      </w:divBdr>
    </w:div>
    <w:div w:id="132645239">
      <w:bodyDiv w:val="1"/>
      <w:marLeft w:val="0"/>
      <w:marRight w:val="0"/>
      <w:marTop w:val="0"/>
      <w:marBottom w:val="0"/>
      <w:divBdr>
        <w:top w:val="none" w:sz="0" w:space="0" w:color="auto"/>
        <w:left w:val="none" w:sz="0" w:space="0" w:color="auto"/>
        <w:bottom w:val="none" w:sz="0" w:space="0" w:color="auto"/>
        <w:right w:val="none" w:sz="0" w:space="0" w:color="auto"/>
      </w:divBdr>
    </w:div>
    <w:div w:id="201524114">
      <w:bodyDiv w:val="1"/>
      <w:marLeft w:val="0"/>
      <w:marRight w:val="0"/>
      <w:marTop w:val="0"/>
      <w:marBottom w:val="0"/>
      <w:divBdr>
        <w:top w:val="none" w:sz="0" w:space="0" w:color="auto"/>
        <w:left w:val="none" w:sz="0" w:space="0" w:color="auto"/>
        <w:bottom w:val="none" w:sz="0" w:space="0" w:color="auto"/>
        <w:right w:val="none" w:sz="0" w:space="0" w:color="auto"/>
      </w:divBdr>
    </w:div>
    <w:div w:id="204291414">
      <w:bodyDiv w:val="1"/>
      <w:marLeft w:val="0"/>
      <w:marRight w:val="0"/>
      <w:marTop w:val="0"/>
      <w:marBottom w:val="0"/>
      <w:divBdr>
        <w:top w:val="none" w:sz="0" w:space="0" w:color="auto"/>
        <w:left w:val="none" w:sz="0" w:space="0" w:color="auto"/>
        <w:bottom w:val="none" w:sz="0" w:space="0" w:color="auto"/>
        <w:right w:val="none" w:sz="0" w:space="0" w:color="auto"/>
      </w:divBdr>
    </w:div>
    <w:div w:id="208537157">
      <w:bodyDiv w:val="1"/>
      <w:marLeft w:val="0"/>
      <w:marRight w:val="0"/>
      <w:marTop w:val="0"/>
      <w:marBottom w:val="0"/>
      <w:divBdr>
        <w:top w:val="none" w:sz="0" w:space="0" w:color="auto"/>
        <w:left w:val="none" w:sz="0" w:space="0" w:color="auto"/>
        <w:bottom w:val="none" w:sz="0" w:space="0" w:color="auto"/>
        <w:right w:val="none" w:sz="0" w:space="0" w:color="auto"/>
      </w:divBdr>
    </w:div>
    <w:div w:id="241647631">
      <w:bodyDiv w:val="1"/>
      <w:marLeft w:val="0"/>
      <w:marRight w:val="0"/>
      <w:marTop w:val="0"/>
      <w:marBottom w:val="0"/>
      <w:divBdr>
        <w:top w:val="none" w:sz="0" w:space="0" w:color="auto"/>
        <w:left w:val="none" w:sz="0" w:space="0" w:color="auto"/>
        <w:bottom w:val="none" w:sz="0" w:space="0" w:color="auto"/>
        <w:right w:val="none" w:sz="0" w:space="0" w:color="auto"/>
      </w:divBdr>
      <w:divsChild>
        <w:div w:id="145127443">
          <w:marLeft w:val="0"/>
          <w:marRight w:val="0"/>
          <w:marTop w:val="0"/>
          <w:marBottom w:val="0"/>
          <w:divBdr>
            <w:top w:val="none" w:sz="0" w:space="0" w:color="auto"/>
            <w:left w:val="none" w:sz="0" w:space="0" w:color="auto"/>
            <w:bottom w:val="none" w:sz="0" w:space="0" w:color="auto"/>
            <w:right w:val="none" w:sz="0" w:space="0" w:color="auto"/>
          </w:divBdr>
        </w:div>
      </w:divsChild>
    </w:div>
    <w:div w:id="264190467">
      <w:bodyDiv w:val="1"/>
      <w:marLeft w:val="0"/>
      <w:marRight w:val="0"/>
      <w:marTop w:val="0"/>
      <w:marBottom w:val="0"/>
      <w:divBdr>
        <w:top w:val="none" w:sz="0" w:space="0" w:color="auto"/>
        <w:left w:val="none" w:sz="0" w:space="0" w:color="auto"/>
        <w:bottom w:val="none" w:sz="0" w:space="0" w:color="auto"/>
        <w:right w:val="none" w:sz="0" w:space="0" w:color="auto"/>
      </w:divBdr>
      <w:divsChild>
        <w:div w:id="418254045">
          <w:marLeft w:val="1166"/>
          <w:marRight w:val="0"/>
          <w:marTop w:val="0"/>
          <w:marBottom w:val="0"/>
          <w:divBdr>
            <w:top w:val="none" w:sz="0" w:space="0" w:color="auto"/>
            <w:left w:val="none" w:sz="0" w:space="0" w:color="auto"/>
            <w:bottom w:val="none" w:sz="0" w:space="0" w:color="auto"/>
            <w:right w:val="none" w:sz="0" w:space="0" w:color="auto"/>
          </w:divBdr>
        </w:div>
      </w:divsChild>
    </w:div>
    <w:div w:id="282617488">
      <w:bodyDiv w:val="1"/>
      <w:marLeft w:val="0"/>
      <w:marRight w:val="0"/>
      <w:marTop w:val="0"/>
      <w:marBottom w:val="0"/>
      <w:divBdr>
        <w:top w:val="none" w:sz="0" w:space="0" w:color="auto"/>
        <w:left w:val="none" w:sz="0" w:space="0" w:color="auto"/>
        <w:bottom w:val="none" w:sz="0" w:space="0" w:color="auto"/>
        <w:right w:val="none" w:sz="0" w:space="0" w:color="auto"/>
      </w:divBdr>
    </w:div>
    <w:div w:id="299963049">
      <w:bodyDiv w:val="1"/>
      <w:marLeft w:val="0"/>
      <w:marRight w:val="0"/>
      <w:marTop w:val="0"/>
      <w:marBottom w:val="0"/>
      <w:divBdr>
        <w:top w:val="none" w:sz="0" w:space="0" w:color="auto"/>
        <w:left w:val="none" w:sz="0" w:space="0" w:color="auto"/>
        <w:bottom w:val="none" w:sz="0" w:space="0" w:color="auto"/>
        <w:right w:val="none" w:sz="0" w:space="0" w:color="auto"/>
      </w:divBdr>
    </w:div>
    <w:div w:id="329411787">
      <w:bodyDiv w:val="1"/>
      <w:marLeft w:val="0"/>
      <w:marRight w:val="0"/>
      <w:marTop w:val="0"/>
      <w:marBottom w:val="0"/>
      <w:divBdr>
        <w:top w:val="none" w:sz="0" w:space="0" w:color="auto"/>
        <w:left w:val="none" w:sz="0" w:space="0" w:color="auto"/>
        <w:bottom w:val="none" w:sz="0" w:space="0" w:color="auto"/>
        <w:right w:val="none" w:sz="0" w:space="0" w:color="auto"/>
      </w:divBdr>
    </w:div>
    <w:div w:id="360782986">
      <w:bodyDiv w:val="1"/>
      <w:marLeft w:val="0"/>
      <w:marRight w:val="0"/>
      <w:marTop w:val="0"/>
      <w:marBottom w:val="0"/>
      <w:divBdr>
        <w:top w:val="none" w:sz="0" w:space="0" w:color="auto"/>
        <w:left w:val="none" w:sz="0" w:space="0" w:color="auto"/>
        <w:bottom w:val="none" w:sz="0" w:space="0" w:color="auto"/>
        <w:right w:val="none" w:sz="0" w:space="0" w:color="auto"/>
      </w:divBdr>
    </w:div>
    <w:div w:id="381710319">
      <w:bodyDiv w:val="1"/>
      <w:marLeft w:val="0"/>
      <w:marRight w:val="0"/>
      <w:marTop w:val="0"/>
      <w:marBottom w:val="0"/>
      <w:divBdr>
        <w:top w:val="none" w:sz="0" w:space="0" w:color="auto"/>
        <w:left w:val="none" w:sz="0" w:space="0" w:color="auto"/>
        <w:bottom w:val="none" w:sz="0" w:space="0" w:color="auto"/>
        <w:right w:val="none" w:sz="0" w:space="0" w:color="auto"/>
      </w:divBdr>
    </w:div>
    <w:div w:id="391316835">
      <w:bodyDiv w:val="1"/>
      <w:marLeft w:val="0"/>
      <w:marRight w:val="0"/>
      <w:marTop w:val="0"/>
      <w:marBottom w:val="0"/>
      <w:divBdr>
        <w:top w:val="none" w:sz="0" w:space="0" w:color="auto"/>
        <w:left w:val="none" w:sz="0" w:space="0" w:color="auto"/>
        <w:bottom w:val="none" w:sz="0" w:space="0" w:color="auto"/>
        <w:right w:val="none" w:sz="0" w:space="0" w:color="auto"/>
      </w:divBdr>
    </w:div>
    <w:div w:id="399907442">
      <w:bodyDiv w:val="1"/>
      <w:marLeft w:val="0"/>
      <w:marRight w:val="0"/>
      <w:marTop w:val="0"/>
      <w:marBottom w:val="0"/>
      <w:divBdr>
        <w:top w:val="none" w:sz="0" w:space="0" w:color="auto"/>
        <w:left w:val="none" w:sz="0" w:space="0" w:color="auto"/>
        <w:bottom w:val="none" w:sz="0" w:space="0" w:color="auto"/>
        <w:right w:val="none" w:sz="0" w:space="0" w:color="auto"/>
      </w:divBdr>
      <w:divsChild>
        <w:div w:id="1488127845">
          <w:marLeft w:val="288"/>
          <w:marRight w:val="0"/>
          <w:marTop w:val="0"/>
          <w:marBottom w:val="120"/>
          <w:divBdr>
            <w:top w:val="none" w:sz="0" w:space="0" w:color="auto"/>
            <w:left w:val="none" w:sz="0" w:space="0" w:color="auto"/>
            <w:bottom w:val="none" w:sz="0" w:space="0" w:color="auto"/>
            <w:right w:val="none" w:sz="0" w:space="0" w:color="auto"/>
          </w:divBdr>
        </w:div>
        <w:div w:id="963465006">
          <w:marLeft w:val="1008"/>
          <w:marRight w:val="0"/>
          <w:marTop w:val="0"/>
          <w:marBottom w:val="120"/>
          <w:divBdr>
            <w:top w:val="none" w:sz="0" w:space="0" w:color="auto"/>
            <w:left w:val="none" w:sz="0" w:space="0" w:color="auto"/>
            <w:bottom w:val="none" w:sz="0" w:space="0" w:color="auto"/>
            <w:right w:val="none" w:sz="0" w:space="0" w:color="auto"/>
          </w:divBdr>
        </w:div>
        <w:div w:id="2126999513">
          <w:marLeft w:val="288"/>
          <w:marRight w:val="0"/>
          <w:marTop w:val="0"/>
          <w:marBottom w:val="120"/>
          <w:divBdr>
            <w:top w:val="none" w:sz="0" w:space="0" w:color="auto"/>
            <w:left w:val="none" w:sz="0" w:space="0" w:color="auto"/>
            <w:bottom w:val="none" w:sz="0" w:space="0" w:color="auto"/>
            <w:right w:val="none" w:sz="0" w:space="0" w:color="auto"/>
          </w:divBdr>
        </w:div>
        <w:div w:id="893588350">
          <w:marLeft w:val="1008"/>
          <w:marRight w:val="0"/>
          <w:marTop w:val="0"/>
          <w:marBottom w:val="120"/>
          <w:divBdr>
            <w:top w:val="none" w:sz="0" w:space="0" w:color="auto"/>
            <w:left w:val="none" w:sz="0" w:space="0" w:color="auto"/>
            <w:bottom w:val="none" w:sz="0" w:space="0" w:color="auto"/>
            <w:right w:val="none" w:sz="0" w:space="0" w:color="auto"/>
          </w:divBdr>
        </w:div>
        <w:div w:id="940527683">
          <w:marLeft w:val="288"/>
          <w:marRight w:val="0"/>
          <w:marTop w:val="0"/>
          <w:marBottom w:val="120"/>
          <w:divBdr>
            <w:top w:val="none" w:sz="0" w:space="0" w:color="auto"/>
            <w:left w:val="none" w:sz="0" w:space="0" w:color="auto"/>
            <w:bottom w:val="none" w:sz="0" w:space="0" w:color="auto"/>
            <w:right w:val="none" w:sz="0" w:space="0" w:color="auto"/>
          </w:divBdr>
        </w:div>
        <w:div w:id="1736584464">
          <w:marLeft w:val="1008"/>
          <w:marRight w:val="0"/>
          <w:marTop w:val="0"/>
          <w:marBottom w:val="120"/>
          <w:divBdr>
            <w:top w:val="none" w:sz="0" w:space="0" w:color="auto"/>
            <w:left w:val="none" w:sz="0" w:space="0" w:color="auto"/>
            <w:bottom w:val="none" w:sz="0" w:space="0" w:color="auto"/>
            <w:right w:val="none" w:sz="0" w:space="0" w:color="auto"/>
          </w:divBdr>
        </w:div>
        <w:div w:id="1256741842">
          <w:marLeft w:val="288"/>
          <w:marRight w:val="0"/>
          <w:marTop w:val="0"/>
          <w:marBottom w:val="120"/>
          <w:divBdr>
            <w:top w:val="none" w:sz="0" w:space="0" w:color="auto"/>
            <w:left w:val="none" w:sz="0" w:space="0" w:color="auto"/>
            <w:bottom w:val="none" w:sz="0" w:space="0" w:color="auto"/>
            <w:right w:val="none" w:sz="0" w:space="0" w:color="auto"/>
          </w:divBdr>
        </w:div>
      </w:divsChild>
    </w:div>
    <w:div w:id="401568807">
      <w:bodyDiv w:val="1"/>
      <w:marLeft w:val="0"/>
      <w:marRight w:val="0"/>
      <w:marTop w:val="0"/>
      <w:marBottom w:val="0"/>
      <w:divBdr>
        <w:top w:val="none" w:sz="0" w:space="0" w:color="auto"/>
        <w:left w:val="none" w:sz="0" w:space="0" w:color="auto"/>
        <w:bottom w:val="none" w:sz="0" w:space="0" w:color="auto"/>
        <w:right w:val="none" w:sz="0" w:space="0" w:color="auto"/>
      </w:divBdr>
      <w:divsChild>
        <w:div w:id="50737402">
          <w:marLeft w:val="1166"/>
          <w:marRight w:val="0"/>
          <w:marTop w:val="0"/>
          <w:marBottom w:val="0"/>
          <w:divBdr>
            <w:top w:val="none" w:sz="0" w:space="0" w:color="auto"/>
            <w:left w:val="none" w:sz="0" w:space="0" w:color="auto"/>
            <w:bottom w:val="none" w:sz="0" w:space="0" w:color="auto"/>
            <w:right w:val="none" w:sz="0" w:space="0" w:color="auto"/>
          </w:divBdr>
        </w:div>
        <w:div w:id="1027488043">
          <w:marLeft w:val="1166"/>
          <w:marRight w:val="0"/>
          <w:marTop w:val="0"/>
          <w:marBottom w:val="0"/>
          <w:divBdr>
            <w:top w:val="none" w:sz="0" w:space="0" w:color="auto"/>
            <w:left w:val="none" w:sz="0" w:space="0" w:color="auto"/>
            <w:bottom w:val="none" w:sz="0" w:space="0" w:color="auto"/>
            <w:right w:val="none" w:sz="0" w:space="0" w:color="auto"/>
          </w:divBdr>
        </w:div>
        <w:div w:id="1956792264">
          <w:marLeft w:val="1166"/>
          <w:marRight w:val="0"/>
          <w:marTop w:val="0"/>
          <w:marBottom w:val="0"/>
          <w:divBdr>
            <w:top w:val="none" w:sz="0" w:space="0" w:color="auto"/>
            <w:left w:val="none" w:sz="0" w:space="0" w:color="auto"/>
            <w:bottom w:val="none" w:sz="0" w:space="0" w:color="auto"/>
            <w:right w:val="none" w:sz="0" w:space="0" w:color="auto"/>
          </w:divBdr>
        </w:div>
        <w:div w:id="1994025070">
          <w:marLeft w:val="1166"/>
          <w:marRight w:val="0"/>
          <w:marTop w:val="0"/>
          <w:marBottom w:val="0"/>
          <w:divBdr>
            <w:top w:val="none" w:sz="0" w:space="0" w:color="auto"/>
            <w:left w:val="none" w:sz="0" w:space="0" w:color="auto"/>
            <w:bottom w:val="none" w:sz="0" w:space="0" w:color="auto"/>
            <w:right w:val="none" w:sz="0" w:space="0" w:color="auto"/>
          </w:divBdr>
        </w:div>
        <w:div w:id="24256101">
          <w:marLeft w:val="1166"/>
          <w:marRight w:val="0"/>
          <w:marTop w:val="0"/>
          <w:marBottom w:val="0"/>
          <w:divBdr>
            <w:top w:val="none" w:sz="0" w:space="0" w:color="auto"/>
            <w:left w:val="none" w:sz="0" w:space="0" w:color="auto"/>
            <w:bottom w:val="none" w:sz="0" w:space="0" w:color="auto"/>
            <w:right w:val="none" w:sz="0" w:space="0" w:color="auto"/>
          </w:divBdr>
        </w:div>
      </w:divsChild>
    </w:div>
    <w:div w:id="407924294">
      <w:bodyDiv w:val="1"/>
      <w:marLeft w:val="0"/>
      <w:marRight w:val="0"/>
      <w:marTop w:val="0"/>
      <w:marBottom w:val="0"/>
      <w:divBdr>
        <w:top w:val="none" w:sz="0" w:space="0" w:color="auto"/>
        <w:left w:val="none" w:sz="0" w:space="0" w:color="auto"/>
        <w:bottom w:val="none" w:sz="0" w:space="0" w:color="auto"/>
        <w:right w:val="none" w:sz="0" w:space="0" w:color="auto"/>
      </w:divBdr>
    </w:div>
    <w:div w:id="429739632">
      <w:bodyDiv w:val="1"/>
      <w:marLeft w:val="0"/>
      <w:marRight w:val="0"/>
      <w:marTop w:val="0"/>
      <w:marBottom w:val="0"/>
      <w:divBdr>
        <w:top w:val="none" w:sz="0" w:space="0" w:color="auto"/>
        <w:left w:val="none" w:sz="0" w:space="0" w:color="auto"/>
        <w:bottom w:val="none" w:sz="0" w:space="0" w:color="auto"/>
        <w:right w:val="none" w:sz="0" w:space="0" w:color="auto"/>
      </w:divBdr>
    </w:div>
    <w:div w:id="462386441">
      <w:bodyDiv w:val="1"/>
      <w:marLeft w:val="0"/>
      <w:marRight w:val="0"/>
      <w:marTop w:val="0"/>
      <w:marBottom w:val="0"/>
      <w:divBdr>
        <w:top w:val="none" w:sz="0" w:space="0" w:color="auto"/>
        <w:left w:val="none" w:sz="0" w:space="0" w:color="auto"/>
        <w:bottom w:val="none" w:sz="0" w:space="0" w:color="auto"/>
        <w:right w:val="none" w:sz="0" w:space="0" w:color="auto"/>
      </w:divBdr>
    </w:div>
    <w:div w:id="478965373">
      <w:bodyDiv w:val="1"/>
      <w:marLeft w:val="0"/>
      <w:marRight w:val="0"/>
      <w:marTop w:val="0"/>
      <w:marBottom w:val="0"/>
      <w:divBdr>
        <w:top w:val="none" w:sz="0" w:space="0" w:color="auto"/>
        <w:left w:val="none" w:sz="0" w:space="0" w:color="auto"/>
        <w:bottom w:val="none" w:sz="0" w:space="0" w:color="auto"/>
        <w:right w:val="none" w:sz="0" w:space="0" w:color="auto"/>
      </w:divBdr>
    </w:div>
    <w:div w:id="491028283">
      <w:bodyDiv w:val="1"/>
      <w:marLeft w:val="0"/>
      <w:marRight w:val="0"/>
      <w:marTop w:val="0"/>
      <w:marBottom w:val="0"/>
      <w:divBdr>
        <w:top w:val="none" w:sz="0" w:space="0" w:color="auto"/>
        <w:left w:val="none" w:sz="0" w:space="0" w:color="auto"/>
        <w:bottom w:val="none" w:sz="0" w:space="0" w:color="auto"/>
        <w:right w:val="none" w:sz="0" w:space="0" w:color="auto"/>
      </w:divBdr>
    </w:div>
    <w:div w:id="505363860">
      <w:bodyDiv w:val="1"/>
      <w:marLeft w:val="0"/>
      <w:marRight w:val="0"/>
      <w:marTop w:val="0"/>
      <w:marBottom w:val="0"/>
      <w:divBdr>
        <w:top w:val="none" w:sz="0" w:space="0" w:color="auto"/>
        <w:left w:val="none" w:sz="0" w:space="0" w:color="auto"/>
        <w:bottom w:val="none" w:sz="0" w:space="0" w:color="auto"/>
        <w:right w:val="none" w:sz="0" w:space="0" w:color="auto"/>
      </w:divBdr>
      <w:divsChild>
        <w:div w:id="962157653">
          <w:marLeft w:val="274"/>
          <w:marRight w:val="0"/>
          <w:marTop w:val="0"/>
          <w:marBottom w:val="0"/>
          <w:divBdr>
            <w:top w:val="none" w:sz="0" w:space="0" w:color="auto"/>
            <w:left w:val="none" w:sz="0" w:space="0" w:color="auto"/>
            <w:bottom w:val="none" w:sz="0" w:space="0" w:color="auto"/>
            <w:right w:val="none" w:sz="0" w:space="0" w:color="auto"/>
          </w:divBdr>
        </w:div>
        <w:div w:id="1006860501">
          <w:marLeft w:val="274"/>
          <w:marRight w:val="0"/>
          <w:marTop w:val="0"/>
          <w:marBottom w:val="0"/>
          <w:divBdr>
            <w:top w:val="none" w:sz="0" w:space="0" w:color="auto"/>
            <w:left w:val="none" w:sz="0" w:space="0" w:color="auto"/>
            <w:bottom w:val="none" w:sz="0" w:space="0" w:color="auto"/>
            <w:right w:val="none" w:sz="0" w:space="0" w:color="auto"/>
          </w:divBdr>
        </w:div>
        <w:div w:id="1063791128">
          <w:marLeft w:val="274"/>
          <w:marRight w:val="0"/>
          <w:marTop w:val="0"/>
          <w:marBottom w:val="0"/>
          <w:divBdr>
            <w:top w:val="none" w:sz="0" w:space="0" w:color="auto"/>
            <w:left w:val="none" w:sz="0" w:space="0" w:color="auto"/>
            <w:bottom w:val="none" w:sz="0" w:space="0" w:color="auto"/>
            <w:right w:val="none" w:sz="0" w:space="0" w:color="auto"/>
          </w:divBdr>
        </w:div>
        <w:div w:id="1387879706">
          <w:marLeft w:val="274"/>
          <w:marRight w:val="0"/>
          <w:marTop w:val="0"/>
          <w:marBottom w:val="0"/>
          <w:divBdr>
            <w:top w:val="none" w:sz="0" w:space="0" w:color="auto"/>
            <w:left w:val="none" w:sz="0" w:space="0" w:color="auto"/>
            <w:bottom w:val="none" w:sz="0" w:space="0" w:color="auto"/>
            <w:right w:val="none" w:sz="0" w:space="0" w:color="auto"/>
          </w:divBdr>
        </w:div>
        <w:div w:id="1844516009">
          <w:marLeft w:val="274"/>
          <w:marRight w:val="0"/>
          <w:marTop w:val="0"/>
          <w:marBottom w:val="0"/>
          <w:divBdr>
            <w:top w:val="none" w:sz="0" w:space="0" w:color="auto"/>
            <w:left w:val="none" w:sz="0" w:space="0" w:color="auto"/>
            <w:bottom w:val="none" w:sz="0" w:space="0" w:color="auto"/>
            <w:right w:val="none" w:sz="0" w:space="0" w:color="auto"/>
          </w:divBdr>
        </w:div>
        <w:div w:id="2133546959">
          <w:marLeft w:val="274"/>
          <w:marRight w:val="0"/>
          <w:marTop w:val="0"/>
          <w:marBottom w:val="0"/>
          <w:divBdr>
            <w:top w:val="none" w:sz="0" w:space="0" w:color="auto"/>
            <w:left w:val="none" w:sz="0" w:space="0" w:color="auto"/>
            <w:bottom w:val="none" w:sz="0" w:space="0" w:color="auto"/>
            <w:right w:val="none" w:sz="0" w:space="0" w:color="auto"/>
          </w:divBdr>
        </w:div>
      </w:divsChild>
    </w:div>
    <w:div w:id="548802063">
      <w:bodyDiv w:val="1"/>
      <w:marLeft w:val="0"/>
      <w:marRight w:val="0"/>
      <w:marTop w:val="0"/>
      <w:marBottom w:val="0"/>
      <w:divBdr>
        <w:top w:val="none" w:sz="0" w:space="0" w:color="auto"/>
        <w:left w:val="none" w:sz="0" w:space="0" w:color="auto"/>
        <w:bottom w:val="none" w:sz="0" w:space="0" w:color="auto"/>
        <w:right w:val="none" w:sz="0" w:space="0" w:color="auto"/>
      </w:divBdr>
      <w:divsChild>
        <w:div w:id="513421469">
          <w:marLeft w:val="274"/>
          <w:marRight w:val="0"/>
          <w:marTop w:val="0"/>
          <w:marBottom w:val="0"/>
          <w:divBdr>
            <w:top w:val="none" w:sz="0" w:space="0" w:color="auto"/>
            <w:left w:val="none" w:sz="0" w:space="0" w:color="auto"/>
            <w:bottom w:val="none" w:sz="0" w:space="0" w:color="auto"/>
            <w:right w:val="none" w:sz="0" w:space="0" w:color="auto"/>
          </w:divBdr>
        </w:div>
        <w:div w:id="897857278">
          <w:marLeft w:val="274"/>
          <w:marRight w:val="0"/>
          <w:marTop w:val="0"/>
          <w:marBottom w:val="0"/>
          <w:divBdr>
            <w:top w:val="none" w:sz="0" w:space="0" w:color="auto"/>
            <w:left w:val="none" w:sz="0" w:space="0" w:color="auto"/>
            <w:bottom w:val="none" w:sz="0" w:space="0" w:color="auto"/>
            <w:right w:val="none" w:sz="0" w:space="0" w:color="auto"/>
          </w:divBdr>
        </w:div>
        <w:div w:id="1316715316">
          <w:marLeft w:val="274"/>
          <w:marRight w:val="0"/>
          <w:marTop w:val="0"/>
          <w:marBottom w:val="0"/>
          <w:divBdr>
            <w:top w:val="none" w:sz="0" w:space="0" w:color="auto"/>
            <w:left w:val="none" w:sz="0" w:space="0" w:color="auto"/>
            <w:bottom w:val="none" w:sz="0" w:space="0" w:color="auto"/>
            <w:right w:val="none" w:sz="0" w:space="0" w:color="auto"/>
          </w:divBdr>
        </w:div>
        <w:div w:id="1543639729">
          <w:marLeft w:val="274"/>
          <w:marRight w:val="0"/>
          <w:marTop w:val="0"/>
          <w:marBottom w:val="0"/>
          <w:divBdr>
            <w:top w:val="none" w:sz="0" w:space="0" w:color="auto"/>
            <w:left w:val="none" w:sz="0" w:space="0" w:color="auto"/>
            <w:bottom w:val="none" w:sz="0" w:space="0" w:color="auto"/>
            <w:right w:val="none" w:sz="0" w:space="0" w:color="auto"/>
          </w:divBdr>
        </w:div>
        <w:div w:id="1770537596">
          <w:marLeft w:val="274"/>
          <w:marRight w:val="0"/>
          <w:marTop w:val="0"/>
          <w:marBottom w:val="0"/>
          <w:divBdr>
            <w:top w:val="none" w:sz="0" w:space="0" w:color="auto"/>
            <w:left w:val="none" w:sz="0" w:space="0" w:color="auto"/>
            <w:bottom w:val="none" w:sz="0" w:space="0" w:color="auto"/>
            <w:right w:val="none" w:sz="0" w:space="0" w:color="auto"/>
          </w:divBdr>
        </w:div>
        <w:div w:id="1989547888">
          <w:marLeft w:val="274"/>
          <w:marRight w:val="0"/>
          <w:marTop w:val="0"/>
          <w:marBottom w:val="0"/>
          <w:divBdr>
            <w:top w:val="none" w:sz="0" w:space="0" w:color="auto"/>
            <w:left w:val="none" w:sz="0" w:space="0" w:color="auto"/>
            <w:bottom w:val="none" w:sz="0" w:space="0" w:color="auto"/>
            <w:right w:val="none" w:sz="0" w:space="0" w:color="auto"/>
          </w:divBdr>
        </w:div>
        <w:div w:id="2109278464">
          <w:marLeft w:val="274"/>
          <w:marRight w:val="0"/>
          <w:marTop w:val="0"/>
          <w:marBottom w:val="0"/>
          <w:divBdr>
            <w:top w:val="none" w:sz="0" w:space="0" w:color="auto"/>
            <w:left w:val="none" w:sz="0" w:space="0" w:color="auto"/>
            <w:bottom w:val="none" w:sz="0" w:space="0" w:color="auto"/>
            <w:right w:val="none" w:sz="0" w:space="0" w:color="auto"/>
          </w:divBdr>
        </w:div>
      </w:divsChild>
    </w:div>
    <w:div w:id="556479079">
      <w:bodyDiv w:val="1"/>
      <w:marLeft w:val="0"/>
      <w:marRight w:val="0"/>
      <w:marTop w:val="0"/>
      <w:marBottom w:val="0"/>
      <w:divBdr>
        <w:top w:val="none" w:sz="0" w:space="0" w:color="auto"/>
        <w:left w:val="none" w:sz="0" w:space="0" w:color="auto"/>
        <w:bottom w:val="none" w:sz="0" w:space="0" w:color="auto"/>
        <w:right w:val="none" w:sz="0" w:space="0" w:color="auto"/>
      </w:divBdr>
      <w:divsChild>
        <w:div w:id="44723277">
          <w:marLeft w:val="274"/>
          <w:marRight w:val="0"/>
          <w:marTop w:val="0"/>
          <w:marBottom w:val="0"/>
          <w:divBdr>
            <w:top w:val="none" w:sz="0" w:space="0" w:color="auto"/>
            <w:left w:val="none" w:sz="0" w:space="0" w:color="auto"/>
            <w:bottom w:val="none" w:sz="0" w:space="0" w:color="auto"/>
            <w:right w:val="none" w:sz="0" w:space="0" w:color="auto"/>
          </w:divBdr>
        </w:div>
        <w:div w:id="1477212857">
          <w:marLeft w:val="274"/>
          <w:marRight w:val="0"/>
          <w:marTop w:val="0"/>
          <w:marBottom w:val="0"/>
          <w:divBdr>
            <w:top w:val="none" w:sz="0" w:space="0" w:color="auto"/>
            <w:left w:val="none" w:sz="0" w:space="0" w:color="auto"/>
            <w:bottom w:val="none" w:sz="0" w:space="0" w:color="auto"/>
            <w:right w:val="none" w:sz="0" w:space="0" w:color="auto"/>
          </w:divBdr>
        </w:div>
        <w:div w:id="1490629925">
          <w:marLeft w:val="274"/>
          <w:marRight w:val="0"/>
          <w:marTop w:val="0"/>
          <w:marBottom w:val="0"/>
          <w:divBdr>
            <w:top w:val="none" w:sz="0" w:space="0" w:color="auto"/>
            <w:left w:val="none" w:sz="0" w:space="0" w:color="auto"/>
            <w:bottom w:val="none" w:sz="0" w:space="0" w:color="auto"/>
            <w:right w:val="none" w:sz="0" w:space="0" w:color="auto"/>
          </w:divBdr>
        </w:div>
        <w:div w:id="1646666578">
          <w:marLeft w:val="274"/>
          <w:marRight w:val="0"/>
          <w:marTop w:val="0"/>
          <w:marBottom w:val="0"/>
          <w:divBdr>
            <w:top w:val="none" w:sz="0" w:space="0" w:color="auto"/>
            <w:left w:val="none" w:sz="0" w:space="0" w:color="auto"/>
            <w:bottom w:val="none" w:sz="0" w:space="0" w:color="auto"/>
            <w:right w:val="none" w:sz="0" w:space="0" w:color="auto"/>
          </w:divBdr>
        </w:div>
        <w:div w:id="1936554951">
          <w:marLeft w:val="274"/>
          <w:marRight w:val="0"/>
          <w:marTop w:val="0"/>
          <w:marBottom w:val="0"/>
          <w:divBdr>
            <w:top w:val="none" w:sz="0" w:space="0" w:color="auto"/>
            <w:left w:val="none" w:sz="0" w:space="0" w:color="auto"/>
            <w:bottom w:val="none" w:sz="0" w:space="0" w:color="auto"/>
            <w:right w:val="none" w:sz="0" w:space="0" w:color="auto"/>
          </w:divBdr>
        </w:div>
      </w:divsChild>
    </w:div>
    <w:div w:id="575363722">
      <w:bodyDiv w:val="1"/>
      <w:marLeft w:val="0"/>
      <w:marRight w:val="0"/>
      <w:marTop w:val="0"/>
      <w:marBottom w:val="0"/>
      <w:divBdr>
        <w:top w:val="none" w:sz="0" w:space="0" w:color="auto"/>
        <w:left w:val="none" w:sz="0" w:space="0" w:color="auto"/>
        <w:bottom w:val="none" w:sz="0" w:space="0" w:color="auto"/>
        <w:right w:val="none" w:sz="0" w:space="0" w:color="auto"/>
      </w:divBdr>
    </w:div>
    <w:div w:id="585653716">
      <w:bodyDiv w:val="1"/>
      <w:marLeft w:val="0"/>
      <w:marRight w:val="0"/>
      <w:marTop w:val="0"/>
      <w:marBottom w:val="0"/>
      <w:divBdr>
        <w:top w:val="none" w:sz="0" w:space="0" w:color="auto"/>
        <w:left w:val="none" w:sz="0" w:space="0" w:color="auto"/>
        <w:bottom w:val="none" w:sz="0" w:space="0" w:color="auto"/>
        <w:right w:val="none" w:sz="0" w:space="0" w:color="auto"/>
      </w:divBdr>
    </w:div>
    <w:div w:id="599530831">
      <w:bodyDiv w:val="1"/>
      <w:marLeft w:val="0"/>
      <w:marRight w:val="0"/>
      <w:marTop w:val="0"/>
      <w:marBottom w:val="0"/>
      <w:divBdr>
        <w:top w:val="none" w:sz="0" w:space="0" w:color="auto"/>
        <w:left w:val="none" w:sz="0" w:space="0" w:color="auto"/>
        <w:bottom w:val="none" w:sz="0" w:space="0" w:color="auto"/>
        <w:right w:val="none" w:sz="0" w:space="0" w:color="auto"/>
      </w:divBdr>
      <w:divsChild>
        <w:div w:id="362440037">
          <w:marLeft w:val="274"/>
          <w:marRight w:val="0"/>
          <w:marTop w:val="0"/>
          <w:marBottom w:val="0"/>
          <w:divBdr>
            <w:top w:val="none" w:sz="0" w:space="0" w:color="auto"/>
            <w:left w:val="none" w:sz="0" w:space="0" w:color="auto"/>
            <w:bottom w:val="none" w:sz="0" w:space="0" w:color="auto"/>
            <w:right w:val="none" w:sz="0" w:space="0" w:color="auto"/>
          </w:divBdr>
        </w:div>
        <w:div w:id="420956597">
          <w:marLeft w:val="274"/>
          <w:marRight w:val="0"/>
          <w:marTop w:val="0"/>
          <w:marBottom w:val="0"/>
          <w:divBdr>
            <w:top w:val="none" w:sz="0" w:space="0" w:color="auto"/>
            <w:left w:val="none" w:sz="0" w:space="0" w:color="auto"/>
            <w:bottom w:val="none" w:sz="0" w:space="0" w:color="auto"/>
            <w:right w:val="none" w:sz="0" w:space="0" w:color="auto"/>
          </w:divBdr>
        </w:div>
        <w:div w:id="921332173">
          <w:marLeft w:val="274"/>
          <w:marRight w:val="0"/>
          <w:marTop w:val="0"/>
          <w:marBottom w:val="0"/>
          <w:divBdr>
            <w:top w:val="none" w:sz="0" w:space="0" w:color="auto"/>
            <w:left w:val="none" w:sz="0" w:space="0" w:color="auto"/>
            <w:bottom w:val="none" w:sz="0" w:space="0" w:color="auto"/>
            <w:right w:val="none" w:sz="0" w:space="0" w:color="auto"/>
          </w:divBdr>
        </w:div>
        <w:div w:id="1019510227">
          <w:marLeft w:val="274"/>
          <w:marRight w:val="0"/>
          <w:marTop w:val="0"/>
          <w:marBottom w:val="0"/>
          <w:divBdr>
            <w:top w:val="none" w:sz="0" w:space="0" w:color="auto"/>
            <w:left w:val="none" w:sz="0" w:space="0" w:color="auto"/>
            <w:bottom w:val="none" w:sz="0" w:space="0" w:color="auto"/>
            <w:right w:val="none" w:sz="0" w:space="0" w:color="auto"/>
          </w:divBdr>
        </w:div>
        <w:div w:id="2021470026">
          <w:marLeft w:val="274"/>
          <w:marRight w:val="0"/>
          <w:marTop w:val="0"/>
          <w:marBottom w:val="0"/>
          <w:divBdr>
            <w:top w:val="none" w:sz="0" w:space="0" w:color="auto"/>
            <w:left w:val="none" w:sz="0" w:space="0" w:color="auto"/>
            <w:bottom w:val="none" w:sz="0" w:space="0" w:color="auto"/>
            <w:right w:val="none" w:sz="0" w:space="0" w:color="auto"/>
          </w:divBdr>
        </w:div>
      </w:divsChild>
    </w:div>
    <w:div w:id="627663301">
      <w:bodyDiv w:val="1"/>
      <w:marLeft w:val="0"/>
      <w:marRight w:val="0"/>
      <w:marTop w:val="0"/>
      <w:marBottom w:val="0"/>
      <w:divBdr>
        <w:top w:val="none" w:sz="0" w:space="0" w:color="auto"/>
        <w:left w:val="none" w:sz="0" w:space="0" w:color="auto"/>
        <w:bottom w:val="none" w:sz="0" w:space="0" w:color="auto"/>
        <w:right w:val="none" w:sz="0" w:space="0" w:color="auto"/>
      </w:divBdr>
    </w:div>
    <w:div w:id="632296039">
      <w:bodyDiv w:val="1"/>
      <w:marLeft w:val="0"/>
      <w:marRight w:val="0"/>
      <w:marTop w:val="0"/>
      <w:marBottom w:val="0"/>
      <w:divBdr>
        <w:top w:val="none" w:sz="0" w:space="0" w:color="auto"/>
        <w:left w:val="none" w:sz="0" w:space="0" w:color="auto"/>
        <w:bottom w:val="none" w:sz="0" w:space="0" w:color="auto"/>
        <w:right w:val="none" w:sz="0" w:space="0" w:color="auto"/>
      </w:divBdr>
    </w:div>
    <w:div w:id="718211216">
      <w:bodyDiv w:val="1"/>
      <w:marLeft w:val="0"/>
      <w:marRight w:val="0"/>
      <w:marTop w:val="0"/>
      <w:marBottom w:val="0"/>
      <w:divBdr>
        <w:top w:val="none" w:sz="0" w:space="0" w:color="auto"/>
        <w:left w:val="none" w:sz="0" w:space="0" w:color="auto"/>
        <w:bottom w:val="none" w:sz="0" w:space="0" w:color="auto"/>
        <w:right w:val="none" w:sz="0" w:space="0" w:color="auto"/>
      </w:divBdr>
    </w:div>
    <w:div w:id="727341294">
      <w:bodyDiv w:val="1"/>
      <w:marLeft w:val="0"/>
      <w:marRight w:val="0"/>
      <w:marTop w:val="0"/>
      <w:marBottom w:val="0"/>
      <w:divBdr>
        <w:top w:val="none" w:sz="0" w:space="0" w:color="auto"/>
        <w:left w:val="none" w:sz="0" w:space="0" w:color="auto"/>
        <w:bottom w:val="none" w:sz="0" w:space="0" w:color="auto"/>
        <w:right w:val="none" w:sz="0" w:space="0" w:color="auto"/>
      </w:divBdr>
    </w:div>
    <w:div w:id="778137434">
      <w:bodyDiv w:val="1"/>
      <w:marLeft w:val="0"/>
      <w:marRight w:val="0"/>
      <w:marTop w:val="0"/>
      <w:marBottom w:val="0"/>
      <w:divBdr>
        <w:top w:val="none" w:sz="0" w:space="0" w:color="auto"/>
        <w:left w:val="none" w:sz="0" w:space="0" w:color="auto"/>
        <w:bottom w:val="none" w:sz="0" w:space="0" w:color="auto"/>
        <w:right w:val="none" w:sz="0" w:space="0" w:color="auto"/>
      </w:divBdr>
    </w:div>
    <w:div w:id="779687476">
      <w:bodyDiv w:val="1"/>
      <w:marLeft w:val="0"/>
      <w:marRight w:val="0"/>
      <w:marTop w:val="0"/>
      <w:marBottom w:val="0"/>
      <w:divBdr>
        <w:top w:val="none" w:sz="0" w:space="0" w:color="auto"/>
        <w:left w:val="none" w:sz="0" w:space="0" w:color="auto"/>
        <w:bottom w:val="none" w:sz="0" w:space="0" w:color="auto"/>
        <w:right w:val="none" w:sz="0" w:space="0" w:color="auto"/>
      </w:divBdr>
    </w:div>
    <w:div w:id="807480508">
      <w:marLeft w:val="0"/>
      <w:marRight w:val="0"/>
      <w:marTop w:val="0"/>
      <w:marBottom w:val="0"/>
      <w:divBdr>
        <w:top w:val="none" w:sz="0" w:space="0" w:color="auto"/>
        <w:left w:val="none" w:sz="0" w:space="0" w:color="auto"/>
        <w:bottom w:val="none" w:sz="0" w:space="0" w:color="auto"/>
        <w:right w:val="none" w:sz="0" w:space="0" w:color="auto"/>
      </w:divBdr>
    </w:div>
    <w:div w:id="807480509">
      <w:marLeft w:val="0"/>
      <w:marRight w:val="0"/>
      <w:marTop w:val="0"/>
      <w:marBottom w:val="0"/>
      <w:divBdr>
        <w:top w:val="none" w:sz="0" w:space="0" w:color="auto"/>
        <w:left w:val="none" w:sz="0" w:space="0" w:color="auto"/>
        <w:bottom w:val="none" w:sz="0" w:space="0" w:color="auto"/>
        <w:right w:val="none" w:sz="0" w:space="0" w:color="auto"/>
      </w:divBdr>
    </w:div>
    <w:div w:id="810291350">
      <w:bodyDiv w:val="1"/>
      <w:marLeft w:val="0"/>
      <w:marRight w:val="0"/>
      <w:marTop w:val="0"/>
      <w:marBottom w:val="0"/>
      <w:divBdr>
        <w:top w:val="none" w:sz="0" w:space="0" w:color="auto"/>
        <w:left w:val="none" w:sz="0" w:space="0" w:color="auto"/>
        <w:bottom w:val="none" w:sz="0" w:space="0" w:color="auto"/>
        <w:right w:val="none" w:sz="0" w:space="0" w:color="auto"/>
      </w:divBdr>
    </w:div>
    <w:div w:id="831330839">
      <w:bodyDiv w:val="1"/>
      <w:marLeft w:val="0"/>
      <w:marRight w:val="0"/>
      <w:marTop w:val="0"/>
      <w:marBottom w:val="0"/>
      <w:divBdr>
        <w:top w:val="none" w:sz="0" w:space="0" w:color="auto"/>
        <w:left w:val="none" w:sz="0" w:space="0" w:color="auto"/>
        <w:bottom w:val="none" w:sz="0" w:space="0" w:color="auto"/>
        <w:right w:val="none" w:sz="0" w:space="0" w:color="auto"/>
      </w:divBdr>
    </w:div>
    <w:div w:id="835457631">
      <w:bodyDiv w:val="1"/>
      <w:marLeft w:val="0"/>
      <w:marRight w:val="0"/>
      <w:marTop w:val="0"/>
      <w:marBottom w:val="0"/>
      <w:divBdr>
        <w:top w:val="none" w:sz="0" w:space="0" w:color="auto"/>
        <w:left w:val="none" w:sz="0" w:space="0" w:color="auto"/>
        <w:bottom w:val="none" w:sz="0" w:space="0" w:color="auto"/>
        <w:right w:val="none" w:sz="0" w:space="0" w:color="auto"/>
      </w:divBdr>
      <w:divsChild>
        <w:div w:id="1241058355">
          <w:marLeft w:val="547"/>
          <w:marRight w:val="0"/>
          <w:marTop w:val="120"/>
          <w:marBottom w:val="120"/>
          <w:divBdr>
            <w:top w:val="none" w:sz="0" w:space="0" w:color="auto"/>
            <w:left w:val="none" w:sz="0" w:space="0" w:color="auto"/>
            <w:bottom w:val="none" w:sz="0" w:space="0" w:color="auto"/>
            <w:right w:val="none" w:sz="0" w:space="0" w:color="auto"/>
          </w:divBdr>
        </w:div>
        <w:div w:id="643119136">
          <w:marLeft w:val="547"/>
          <w:marRight w:val="0"/>
          <w:marTop w:val="120"/>
          <w:marBottom w:val="120"/>
          <w:divBdr>
            <w:top w:val="none" w:sz="0" w:space="0" w:color="auto"/>
            <w:left w:val="none" w:sz="0" w:space="0" w:color="auto"/>
            <w:bottom w:val="none" w:sz="0" w:space="0" w:color="auto"/>
            <w:right w:val="none" w:sz="0" w:space="0" w:color="auto"/>
          </w:divBdr>
        </w:div>
      </w:divsChild>
    </w:div>
    <w:div w:id="878931917">
      <w:bodyDiv w:val="1"/>
      <w:marLeft w:val="0"/>
      <w:marRight w:val="0"/>
      <w:marTop w:val="0"/>
      <w:marBottom w:val="0"/>
      <w:divBdr>
        <w:top w:val="none" w:sz="0" w:space="0" w:color="auto"/>
        <w:left w:val="none" w:sz="0" w:space="0" w:color="auto"/>
        <w:bottom w:val="none" w:sz="0" w:space="0" w:color="auto"/>
        <w:right w:val="none" w:sz="0" w:space="0" w:color="auto"/>
      </w:divBdr>
    </w:div>
    <w:div w:id="892811736">
      <w:bodyDiv w:val="1"/>
      <w:marLeft w:val="0"/>
      <w:marRight w:val="0"/>
      <w:marTop w:val="0"/>
      <w:marBottom w:val="0"/>
      <w:divBdr>
        <w:top w:val="none" w:sz="0" w:space="0" w:color="auto"/>
        <w:left w:val="none" w:sz="0" w:space="0" w:color="auto"/>
        <w:bottom w:val="none" w:sz="0" w:space="0" w:color="auto"/>
        <w:right w:val="none" w:sz="0" w:space="0" w:color="auto"/>
      </w:divBdr>
    </w:div>
    <w:div w:id="892815983">
      <w:bodyDiv w:val="1"/>
      <w:marLeft w:val="0"/>
      <w:marRight w:val="0"/>
      <w:marTop w:val="0"/>
      <w:marBottom w:val="0"/>
      <w:divBdr>
        <w:top w:val="none" w:sz="0" w:space="0" w:color="auto"/>
        <w:left w:val="none" w:sz="0" w:space="0" w:color="auto"/>
        <w:bottom w:val="none" w:sz="0" w:space="0" w:color="auto"/>
        <w:right w:val="none" w:sz="0" w:space="0" w:color="auto"/>
      </w:divBdr>
    </w:div>
    <w:div w:id="916600012">
      <w:bodyDiv w:val="1"/>
      <w:marLeft w:val="0"/>
      <w:marRight w:val="0"/>
      <w:marTop w:val="0"/>
      <w:marBottom w:val="0"/>
      <w:divBdr>
        <w:top w:val="none" w:sz="0" w:space="0" w:color="auto"/>
        <w:left w:val="none" w:sz="0" w:space="0" w:color="auto"/>
        <w:bottom w:val="none" w:sz="0" w:space="0" w:color="auto"/>
        <w:right w:val="none" w:sz="0" w:space="0" w:color="auto"/>
      </w:divBdr>
    </w:div>
    <w:div w:id="928201797">
      <w:bodyDiv w:val="1"/>
      <w:marLeft w:val="0"/>
      <w:marRight w:val="0"/>
      <w:marTop w:val="0"/>
      <w:marBottom w:val="0"/>
      <w:divBdr>
        <w:top w:val="none" w:sz="0" w:space="0" w:color="auto"/>
        <w:left w:val="none" w:sz="0" w:space="0" w:color="auto"/>
        <w:bottom w:val="none" w:sz="0" w:space="0" w:color="auto"/>
        <w:right w:val="none" w:sz="0" w:space="0" w:color="auto"/>
      </w:divBdr>
    </w:div>
    <w:div w:id="983698092">
      <w:bodyDiv w:val="1"/>
      <w:marLeft w:val="0"/>
      <w:marRight w:val="0"/>
      <w:marTop w:val="0"/>
      <w:marBottom w:val="0"/>
      <w:divBdr>
        <w:top w:val="none" w:sz="0" w:space="0" w:color="auto"/>
        <w:left w:val="none" w:sz="0" w:space="0" w:color="auto"/>
        <w:bottom w:val="none" w:sz="0" w:space="0" w:color="auto"/>
        <w:right w:val="none" w:sz="0" w:space="0" w:color="auto"/>
      </w:divBdr>
      <w:divsChild>
        <w:div w:id="491992202">
          <w:marLeft w:val="0"/>
          <w:marRight w:val="0"/>
          <w:marTop w:val="0"/>
          <w:marBottom w:val="0"/>
          <w:divBdr>
            <w:top w:val="none" w:sz="0" w:space="0" w:color="auto"/>
            <w:left w:val="none" w:sz="0" w:space="0" w:color="auto"/>
            <w:bottom w:val="none" w:sz="0" w:space="0" w:color="auto"/>
            <w:right w:val="none" w:sz="0" w:space="0" w:color="auto"/>
          </w:divBdr>
        </w:div>
      </w:divsChild>
    </w:div>
    <w:div w:id="987633464">
      <w:bodyDiv w:val="1"/>
      <w:marLeft w:val="0"/>
      <w:marRight w:val="0"/>
      <w:marTop w:val="0"/>
      <w:marBottom w:val="0"/>
      <w:divBdr>
        <w:top w:val="none" w:sz="0" w:space="0" w:color="auto"/>
        <w:left w:val="none" w:sz="0" w:space="0" w:color="auto"/>
        <w:bottom w:val="none" w:sz="0" w:space="0" w:color="auto"/>
        <w:right w:val="none" w:sz="0" w:space="0" w:color="auto"/>
      </w:divBdr>
    </w:div>
    <w:div w:id="999388536">
      <w:bodyDiv w:val="1"/>
      <w:marLeft w:val="0"/>
      <w:marRight w:val="0"/>
      <w:marTop w:val="0"/>
      <w:marBottom w:val="0"/>
      <w:divBdr>
        <w:top w:val="none" w:sz="0" w:space="0" w:color="auto"/>
        <w:left w:val="none" w:sz="0" w:space="0" w:color="auto"/>
        <w:bottom w:val="none" w:sz="0" w:space="0" w:color="auto"/>
        <w:right w:val="none" w:sz="0" w:space="0" w:color="auto"/>
      </w:divBdr>
    </w:div>
    <w:div w:id="1079863957">
      <w:bodyDiv w:val="1"/>
      <w:marLeft w:val="0"/>
      <w:marRight w:val="0"/>
      <w:marTop w:val="0"/>
      <w:marBottom w:val="0"/>
      <w:divBdr>
        <w:top w:val="none" w:sz="0" w:space="0" w:color="auto"/>
        <w:left w:val="none" w:sz="0" w:space="0" w:color="auto"/>
        <w:bottom w:val="none" w:sz="0" w:space="0" w:color="auto"/>
        <w:right w:val="none" w:sz="0" w:space="0" w:color="auto"/>
      </w:divBdr>
    </w:div>
    <w:div w:id="1130906050">
      <w:bodyDiv w:val="1"/>
      <w:marLeft w:val="0"/>
      <w:marRight w:val="0"/>
      <w:marTop w:val="0"/>
      <w:marBottom w:val="0"/>
      <w:divBdr>
        <w:top w:val="none" w:sz="0" w:space="0" w:color="auto"/>
        <w:left w:val="none" w:sz="0" w:space="0" w:color="auto"/>
        <w:bottom w:val="none" w:sz="0" w:space="0" w:color="auto"/>
        <w:right w:val="none" w:sz="0" w:space="0" w:color="auto"/>
      </w:divBdr>
      <w:divsChild>
        <w:div w:id="496382520">
          <w:marLeft w:val="274"/>
          <w:marRight w:val="0"/>
          <w:marTop w:val="0"/>
          <w:marBottom w:val="0"/>
          <w:divBdr>
            <w:top w:val="none" w:sz="0" w:space="0" w:color="auto"/>
            <w:left w:val="none" w:sz="0" w:space="0" w:color="auto"/>
            <w:bottom w:val="none" w:sz="0" w:space="0" w:color="auto"/>
            <w:right w:val="none" w:sz="0" w:space="0" w:color="auto"/>
          </w:divBdr>
        </w:div>
        <w:div w:id="859507779">
          <w:marLeft w:val="274"/>
          <w:marRight w:val="0"/>
          <w:marTop w:val="0"/>
          <w:marBottom w:val="0"/>
          <w:divBdr>
            <w:top w:val="none" w:sz="0" w:space="0" w:color="auto"/>
            <w:left w:val="none" w:sz="0" w:space="0" w:color="auto"/>
            <w:bottom w:val="none" w:sz="0" w:space="0" w:color="auto"/>
            <w:right w:val="none" w:sz="0" w:space="0" w:color="auto"/>
          </w:divBdr>
        </w:div>
        <w:div w:id="897204914">
          <w:marLeft w:val="274"/>
          <w:marRight w:val="0"/>
          <w:marTop w:val="0"/>
          <w:marBottom w:val="0"/>
          <w:divBdr>
            <w:top w:val="none" w:sz="0" w:space="0" w:color="auto"/>
            <w:left w:val="none" w:sz="0" w:space="0" w:color="auto"/>
            <w:bottom w:val="none" w:sz="0" w:space="0" w:color="auto"/>
            <w:right w:val="none" w:sz="0" w:space="0" w:color="auto"/>
          </w:divBdr>
        </w:div>
        <w:div w:id="1102797006">
          <w:marLeft w:val="274"/>
          <w:marRight w:val="0"/>
          <w:marTop w:val="0"/>
          <w:marBottom w:val="0"/>
          <w:divBdr>
            <w:top w:val="none" w:sz="0" w:space="0" w:color="auto"/>
            <w:left w:val="none" w:sz="0" w:space="0" w:color="auto"/>
            <w:bottom w:val="none" w:sz="0" w:space="0" w:color="auto"/>
            <w:right w:val="none" w:sz="0" w:space="0" w:color="auto"/>
          </w:divBdr>
        </w:div>
        <w:div w:id="1143810205">
          <w:marLeft w:val="274"/>
          <w:marRight w:val="0"/>
          <w:marTop w:val="0"/>
          <w:marBottom w:val="0"/>
          <w:divBdr>
            <w:top w:val="none" w:sz="0" w:space="0" w:color="auto"/>
            <w:left w:val="none" w:sz="0" w:space="0" w:color="auto"/>
            <w:bottom w:val="none" w:sz="0" w:space="0" w:color="auto"/>
            <w:right w:val="none" w:sz="0" w:space="0" w:color="auto"/>
          </w:divBdr>
        </w:div>
        <w:div w:id="1161458835">
          <w:marLeft w:val="274"/>
          <w:marRight w:val="0"/>
          <w:marTop w:val="0"/>
          <w:marBottom w:val="0"/>
          <w:divBdr>
            <w:top w:val="none" w:sz="0" w:space="0" w:color="auto"/>
            <w:left w:val="none" w:sz="0" w:space="0" w:color="auto"/>
            <w:bottom w:val="none" w:sz="0" w:space="0" w:color="auto"/>
            <w:right w:val="none" w:sz="0" w:space="0" w:color="auto"/>
          </w:divBdr>
        </w:div>
        <w:div w:id="1691300625">
          <w:marLeft w:val="274"/>
          <w:marRight w:val="0"/>
          <w:marTop w:val="0"/>
          <w:marBottom w:val="0"/>
          <w:divBdr>
            <w:top w:val="none" w:sz="0" w:space="0" w:color="auto"/>
            <w:left w:val="none" w:sz="0" w:space="0" w:color="auto"/>
            <w:bottom w:val="none" w:sz="0" w:space="0" w:color="auto"/>
            <w:right w:val="none" w:sz="0" w:space="0" w:color="auto"/>
          </w:divBdr>
        </w:div>
        <w:div w:id="2015106322">
          <w:marLeft w:val="274"/>
          <w:marRight w:val="0"/>
          <w:marTop w:val="0"/>
          <w:marBottom w:val="0"/>
          <w:divBdr>
            <w:top w:val="none" w:sz="0" w:space="0" w:color="auto"/>
            <w:left w:val="none" w:sz="0" w:space="0" w:color="auto"/>
            <w:bottom w:val="none" w:sz="0" w:space="0" w:color="auto"/>
            <w:right w:val="none" w:sz="0" w:space="0" w:color="auto"/>
          </w:divBdr>
        </w:div>
      </w:divsChild>
    </w:div>
    <w:div w:id="1136293599">
      <w:bodyDiv w:val="1"/>
      <w:marLeft w:val="0"/>
      <w:marRight w:val="0"/>
      <w:marTop w:val="0"/>
      <w:marBottom w:val="0"/>
      <w:divBdr>
        <w:top w:val="none" w:sz="0" w:space="0" w:color="auto"/>
        <w:left w:val="none" w:sz="0" w:space="0" w:color="auto"/>
        <w:bottom w:val="none" w:sz="0" w:space="0" w:color="auto"/>
        <w:right w:val="none" w:sz="0" w:space="0" w:color="auto"/>
      </w:divBdr>
    </w:div>
    <w:div w:id="1200363394">
      <w:bodyDiv w:val="1"/>
      <w:marLeft w:val="0"/>
      <w:marRight w:val="0"/>
      <w:marTop w:val="0"/>
      <w:marBottom w:val="0"/>
      <w:divBdr>
        <w:top w:val="none" w:sz="0" w:space="0" w:color="auto"/>
        <w:left w:val="none" w:sz="0" w:space="0" w:color="auto"/>
        <w:bottom w:val="none" w:sz="0" w:space="0" w:color="auto"/>
        <w:right w:val="none" w:sz="0" w:space="0" w:color="auto"/>
      </w:divBdr>
      <w:divsChild>
        <w:div w:id="292836546">
          <w:marLeft w:val="274"/>
          <w:marRight w:val="0"/>
          <w:marTop w:val="0"/>
          <w:marBottom w:val="0"/>
          <w:divBdr>
            <w:top w:val="none" w:sz="0" w:space="0" w:color="auto"/>
            <w:left w:val="none" w:sz="0" w:space="0" w:color="auto"/>
            <w:bottom w:val="none" w:sz="0" w:space="0" w:color="auto"/>
            <w:right w:val="none" w:sz="0" w:space="0" w:color="auto"/>
          </w:divBdr>
        </w:div>
        <w:div w:id="523137412">
          <w:marLeft w:val="274"/>
          <w:marRight w:val="0"/>
          <w:marTop w:val="0"/>
          <w:marBottom w:val="0"/>
          <w:divBdr>
            <w:top w:val="none" w:sz="0" w:space="0" w:color="auto"/>
            <w:left w:val="none" w:sz="0" w:space="0" w:color="auto"/>
            <w:bottom w:val="none" w:sz="0" w:space="0" w:color="auto"/>
            <w:right w:val="none" w:sz="0" w:space="0" w:color="auto"/>
          </w:divBdr>
        </w:div>
        <w:div w:id="625551331">
          <w:marLeft w:val="274"/>
          <w:marRight w:val="0"/>
          <w:marTop w:val="0"/>
          <w:marBottom w:val="0"/>
          <w:divBdr>
            <w:top w:val="none" w:sz="0" w:space="0" w:color="auto"/>
            <w:left w:val="none" w:sz="0" w:space="0" w:color="auto"/>
            <w:bottom w:val="none" w:sz="0" w:space="0" w:color="auto"/>
            <w:right w:val="none" w:sz="0" w:space="0" w:color="auto"/>
          </w:divBdr>
        </w:div>
        <w:div w:id="1037512921">
          <w:marLeft w:val="274"/>
          <w:marRight w:val="0"/>
          <w:marTop w:val="0"/>
          <w:marBottom w:val="0"/>
          <w:divBdr>
            <w:top w:val="none" w:sz="0" w:space="0" w:color="auto"/>
            <w:left w:val="none" w:sz="0" w:space="0" w:color="auto"/>
            <w:bottom w:val="none" w:sz="0" w:space="0" w:color="auto"/>
            <w:right w:val="none" w:sz="0" w:space="0" w:color="auto"/>
          </w:divBdr>
        </w:div>
        <w:div w:id="1106074208">
          <w:marLeft w:val="274"/>
          <w:marRight w:val="0"/>
          <w:marTop w:val="0"/>
          <w:marBottom w:val="0"/>
          <w:divBdr>
            <w:top w:val="none" w:sz="0" w:space="0" w:color="auto"/>
            <w:left w:val="none" w:sz="0" w:space="0" w:color="auto"/>
            <w:bottom w:val="none" w:sz="0" w:space="0" w:color="auto"/>
            <w:right w:val="none" w:sz="0" w:space="0" w:color="auto"/>
          </w:divBdr>
        </w:div>
      </w:divsChild>
    </w:div>
    <w:div w:id="1207789167">
      <w:bodyDiv w:val="1"/>
      <w:marLeft w:val="0"/>
      <w:marRight w:val="0"/>
      <w:marTop w:val="0"/>
      <w:marBottom w:val="0"/>
      <w:divBdr>
        <w:top w:val="none" w:sz="0" w:space="0" w:color="auto"/>
        <w:left w:val="none" w:sz="0" w:space="0" w:color="auto"/>
        <w:bottom w:val="none" w:sz="0" w:space="0" w:color="auto"/>
        <w:right w:val="none" w:sz="0" w:space="0" w:color="auto"/>
      </w:divBdr>
    </w:div>
    <w:div w:id="1256547627">
      <w:bodyDiv w:val="1"/>
      <w:marLeft w:val="0"/>
      <w:marRight w:val="0"/>
      <w:marTop w:val="0"/>
      <w:marBottom w:val="0"/>
      <w:divBdr>
        <w:top w:val="none" w:sz="0" w:space="0" w:color="auto"/>
        <w:left w:val="none" w:sz="0" w:space="0" w:color="auto"/>
        <w:bottom w:val="none" w:sz="0" w:space="0" w:color="auto"/>
        <w:right w:val="none" w:sz="0" w:space="0" w:color="auto"/>
      </w:divBdr>
    </w:div>
    <w:div w:id="1290284451">
      <w:bodyDiv w:val="1"/>
      <w:marLeft w:val="0"/>
      <w:marRight w:val="0"/>
      <w:marTop w:val="0"/>
      <w:marBottom w:val="0"/>
      <w:divBdr>
        <w:top w:val="none" w:sz="0" w:space="0" w:color="auto"/>
        <w:left w:val="none" w:sz="0" w:space="0" w:color="auto"/>
        <w:bottom w:val="none" w:sz="0" w:space="0" w:color="auto"/>
        <w:right w:val="none" w:sz="0" w:space="0" w:color="auto"/>
      </w:divBdr>
    </w:div>
    <w:div w:id="1292127846">
      <w:bodyDiv w:val="1"/>
      <w:marLeft w:val="0"/>
      <w:marRight w:val="0"/>
      <w:marTop w:val="0"/>
      <w:marBottom w:val="0"/>
      <w:divBdr>
        <w:top w:val="none" w:sz="0" w:space="0" w:color="auto"/>
        <w:left w:val="none" w:sz="0" w:space="0" w:color="auto"/>
        <w:bottom w:val="none" w:sz="0" w:space="0" w:color="auto"/>
        <w:right w:val="none" w:sz="0" w:space="0" w:color="auto"/>
      </w:divBdr>
    </w:div>
    <w:div w:id="1336300290">
      <w:bodyDiv w:val="1"/>
      <w:marLeft w:val="0"/>
      <w:marRight w:val="0"/>
      <w:marTop w:val="0"/>
      <w:marBottom w:val="0"/>
      <w:divBdr>
        <w:top w:val="none" w:sz="0" w:space="0" w:color="auto"/>
        <w:left w:val="none" w:sz="0" w:space="0" w:color="auto"/>
        <w:bottom w:val="none" w:sz="0" w:space="0" w:color="auto"/>
        <w:right w:val="none" w:sz="0" w:space="0" w:color="auto"/>
      </w:divBdr>
    </w:div>
    <w:div w:id="1388841979">
      <w:bodyDiv w:val="1"/>
      <w:marLeft w:val="0"/>
      <w:marRight w:val="0"/>
      <w:marTop w:val="0"/>
      <w:marBottom w:val="0"/>
      <w:divBdr>
        <w:top w:val="none" w:sz="0" w:space="0" w:color="auto"/>
        <w:left w:val="none" w:sz="0" w:space="0" w:color="auto"/>
        <w:bottom w:val="none" w:sz="0" w:space="0" w:color="auto"/>
        <w:right w:val="none" w:sz="0" w:space="0" w:color="auto"/>
      </w:divBdr>
    </w:div>
    <w:div w:id="1390179818">
      <w:bodyDiv w:val="1"/>
      <w:marLeft w:val="0"/>
      <w:marRight w:val="0"/>
      <w:marTop w:val="0"/>
      <w:marBottom w:val="0"/>
      <w:divBdr>
        <w:top w:val="none" w:sz="0" w:space="0" w:color="auto"/>
        <w:left w:val="none" w:sz="0" w:space="0" w:color="auto"/>
        <w:bottom w:val="none" w:sz="0" w:space="0" w:color="auto"/>
        <w:right w:val="none" w:sz="0" w:space="0" w:color="auto"/>
      </w:divBdr>
      <w:divsChild>
        <w:div w:id="433673634">
          <w:marLeft w:val="274"/>
          <w:marRight w:val="0"/>
          <w:marTop w:val="0"/>
          <w:marBottom w:val="0"/>
          <w:divBdr>
            <w:top w:val="none" w:sz="0" w:space="0" w:color="auto"/>
            <w:left w:val="none" w:sz="0" w:space="0" w:color="auto"/>
            <w:bottom w:val="none" w:sz="0" w:space="0" w:color="auto"/>
            <w:right w:val="none" w:sz="0" w:space="0" w:color="auto"/>
          </w:divBdr>
        </w:div>
        <w:div w:id="621306799">
          <w:marLeft w:val="274"/>
          <w:marRight w:val="0"/>
          <w:marTop w:val="0"/>
          <w:marBottom w:val="0"/>
          <w:divBdr>
            <w:top w:val="none" w:sz="0" w:space="0" w:color="auto"/>
            <w:left w:val="none" w:sz="0" w:space="0" w:color="auto"/>
            <w:bottom w:val="none" w:sz="0" w:space="0" w:color="auto"/>
            <w:right w:val="none" w:sz="0" w:space="0" w:color="auto"/>
          </w:divBdr>
        </w:div>
        <w:div w:id="1178813399">
          <w:marLeft w:val="274"/>
          <w:marRight w:val="0"/>
          <w:marTop w:val="0"/>
          <w:marBottom w:val="0"/>
          <w:divBdr>
            <w:top w:val="none" w:sz="0" w:space="0" w:color="auto"/>
            <w:left w:val="none" w:sz="0" w:space="0" w:color="auto"/>
            <w:bottom w:val="none" w:sz="0" w:space="0" w:color="auto"/>
            <w:right w:val="none" w:sz="0" w:space="0" w:color="auto"/>
          </w:divBdr>
        </w:div>
        <w:div w:id="1548761562">
          <w:marLeft w:val="274"/>
          <w:marRight w:val="0"/>
          <w:marTop w:val="0"/>
          <w:marBottom w:val="0"/>
          <w:divBdr>
            <w:top w:val="none" w:sz="0" w:space="0" w:color="auto"/>
            <w:left w:val="none" w:sz="0" w:space="0" w:color="auto"/>
            <w:bottom w:val="none" w:sz="0" w:space="0" w:color="auto"/>
            <w:right w:val="none" w:sz="0" w:space="0" w:color="auto"/>
          </w:divBdr>
        </w:div>
        <w:div w:id="1784810878">
          <w:marLeft w:val="274"/>
          <w:marRight w:val="0"/>
          <w:marTop w:val="0"/>
          <w:marBottom w:val="0"/>
          <w:divBdr>
            <w:top w:val="none" w:sz="0" w:space="0" w:color="auto"/>
            <w:left w:val="none" w:sz="0" w:space="0" w:color="auto"/>
            <w:bottom w:val="none" w:sz="0" w:space="0" w:color="auto"/>
            <w:right w:val="none" w:sz="0" w:space="0" w:color="auto"/>
          </w:divBdr>
        </w:div>
        <w:div w:id="2123960192">
          <w:marLeft w:val="274"/>
          <w:marRight w:val="0"/>
          <w:marTop w:val="0"/>
          <w:marBottom w:val="0"/>
          <w:divBdr>
            <w:top w:val="none" w:sz="0" w:space="0" w:color="auto"/>
            <w:left w:val="none" w:sz="0" w:space="0" w:color="auto"/>
            <w:bottom w:val="none" w:sz="0" w:space="0" w:color="auto"/>
            <w:right w:val="none" w:sz="0" w:space="0" w:color="auto"/>
          </w:divBdr>
        </w:div>
      </w:divsChild>
    </w:div>
    <w:div w:id="1478960265">
      <w:bodyDiv w:val="1"/>
      <w:marLeft w:val="0"/>
      <w:marRight w:val="0"/>
      <w:marTop w:val="0"/>
      <w:marBottom w:val="0"/>
      <w:divBdr>
        <w:top w:val="none" w:sz="0" w:space="0" w:color="auto"/>
        <w:left w:val="none" w:sz="0" w:space="0" w:color="auto"/>
        <w:bottom w:val="none" w:sz="0" w:space="0" w:color="auto"/>
        <w:right w:val="none" w:sz="0" w:space="0" w:color="auto"/>
      </w:divBdr>
    </w:div>
    <w:div w:id="1485970985">
      <w:bodyDiv w:val="1"/>
      <w:marLeft w:val="0"/>
      <w:marRight w:val="0"/>
      <w:marTop w:val="0"/>
      <w:marBottom w:val="0"/>
      <w:divBdr>
        <w:top w:val="none" w:sz="0" w:space="0" w:color="auto"/>
        <w:left w:val="none" w:sz="0" w:space="0" w:color="auto"/>
        <w:bottom w:val="none" w:sz="0" w:space="0" w:color="auto"/>
        <w:right w:val="none" w:sz="0" w:space="0" w:color="auto"/>
      </w:divBdr>
    </w:div>
    <w:div w:id="1486361908">
      <w:bodyDiv w:val="1"/>
      <w:marLeft w:val="0"/>
      <w:marRight w:val="0"/>
      <w:marTop w:val="0"/>
      <w:marBottom w:val="0"/>
      <w:divBdr>
        <w:top w:val="none" w:sz="0" w:space="0" w:color="auto"/>
        <w:left w:val="none" w:sz="0" w:space="0" w:color="auto"/>
        <w:bottom w:val="none" w:sz="0" w:space="0" w:color="auto"/>
        <w:right w:val="none" w:sz="0" w:space="0" w:color="auto"/>
      </w:divBdr>
    </w:div>
    <w:div w:id="1501505402">
      <w:bodyDiv w:val="1"/>
      <w:marLeft w:val="0"/>
      <w:marRight w:val="0"/>
      <w:marTop w:val="0"/>
      <w:marBottom w:val="0"/>
      <w:divBdr>
        <w:top w:val="none" w:sz="0" w:space="0" w:color="auto"/>
        <w:left w:val="none" w:sz="0" w:space="0" w:color="auto"/>
        <w:bottom w:val="none" w:sz="0" w:space="0" w:color="auto"/>
        <w:right w:val="none" w:sz="0" w:space="0" w:color="auto"/>
      </w:divBdr>
    </w:div>
    <w:div w:id="1501847429">
      <w:bodyDiv w:val="1"/>
      <w:marLeft w:val="0"/>
      <w:marRight w:val="0"/>
      <w:marTop w:val="0"/>
      <w:marBottom w:val="0"/>
      <w:divBdr>
        <w:top w:val="none" w:sz="0" w:space="0" w:color="auto"/>
        <w:left w:val="none" w:sz="0" w:space="0" w:color="auto"/>
        <w:bottom w:val="none" w:sz="0" w:space="0" w:color="auto"/>
        <w:right w:val="none" w:sz="0" w:space="0" w:color="auto"/>
      </w:divBdr>
    </w:div>
    <w:div w:id="1530945585">
      <w:bodyDiv w:val="1"/>
      <w:marLeft w:val="0"/>
      <w:marRight w:val="0"/>
      <w:marTop w:val="0"/>
      <w:marBottom w:val="0"/>
      <w:divBdr>
        <w:top w:val="none" w:sz="0" w:space="0" w:color="auto"/>
        <w:left w:val="none" w:sz="0" w:space="0" w:color="auto"/>
        <w:bottom w:val="none" w:sz="0" w:space="0" w:color="auto"/>
        <w:right w:val="none" w:sz="0" w:space="0" w:color="auto"/>
      </w:divBdr>
    </w:div>
    <w:div w:id="1538664057">
      <w:bodyDiv w:val="1"/>
      <w:marLeft w:val="0"/>
      <w:marRight w:val="0"/>
      <w:marTop w:val="0"/>
      <w:marBottom w:val="0"/>
      <w:divBdr>
        <w:top w:val="none" w:sz="0" w:space="0" w:color="auto"/>
        <w:left w:val="none" w:sz="0" w:space="0" w:color="auto"/>
        <w:bottom w:val="none" w:sz="0" w:space="0" w:color="auto"/>
        <w:right w:val="none" w:sz="0" w:space="0" w:color="auto"/>
      </w:divBdr>
    </w:div>
    <w:div w:id="1558320567">
      <w:bodyDiv w:val="1"/>
      <w:marLeft w:val="0"/>
      <w:marRight w:val="0"/>
      <w:marTop w:val="0"/>
      <w:marBottom w:val="0"/>
      <w:divBdr>
        <w:top w:val="none" w:sz="0" w:space="0" w:color="auto"/>
        <w:left w:val="none" w:sz="0" w:space="0" w:color="auto"/>
        <w:bottom w:val="none" w:sz="0" w:space="0" w:color="auto"/>
        <w:right w:val="none" w:sz="0" w:space="0" w:color="auto"/>
      </w:divBdr>
    </w:div>
    <w:div w:id="1584953387">
      <w:bodyDiv w:val="1"/>
      <w:marLeft w:val="0"/>
      <w:marRight w:val="0"/>
      <w:marTop w:val="0"/>
      <w:marBottom w:val="0"/>
      <w:divBdr>
        <w:top w:val="none" w:sz="0" w:space="0" w:color="auto"/>
        <w:left w:val="none" w:sz="0" w:space="0" w:color="auto"/>
        <w:bottom w:val="none" w:sz="0" w:space="0" w:color="auto"/>
        <w:right w:val="none" w:sz="0" w:space="0" w:color="auto"/>
      </w:divBdr>
    </w:div>
    <w:div w:id="1593196069">
      <w:bodyDiv w:val="1"/>
      <w:marLeft w:val="0"/>
      <w:marRight w:val="0"/>
      <w:marTop w:val="0"/>
      <w:marBottom w:val="0"/>
      <w:divBdr>
        <w:top w:val="none" w:sz="0" w:space="0" w:color="auto"/>
        <w:left w:val="none" w:sz="0" w:space="0" w:color="auto"/>
        <w:bottom w:val="none" w:sz="0" w:space="0" w:color="auto"/>
        <w:right w:val="none" w:sz="0" w:space="0" w:color="auto"/>
      </w:divBdr>
    </w:div>
    <w:div w:id="1595816570">
      <w:bodyDiv w:val="1"/>
      <w:marLeft w:val="0"/>
      <w:marRight w:val="0"/>
      <w:marTop w:val="0"/>
      <w:marBottom w:val="0"/>
      <w:divBdr>
        <w:top w:val="none" w:sz="0" w:space="0" w:color="auto"/>
        <w:left w:val="none" w:sz="0" w:space="0" w:color="auto"/>
        <w:bottom w:val="none" w:sz="0" w:space="0" w:color="auto"/>
        <w:right w:val="none" w:sz="0" w:space="0" w:color="auto"/>
      </w:divBdr>
    </w:div>
    <w:div w:id="1599293276">
      <w:bodyDiv w:val="1"/>
      <w:marLeft w:val="0"/>
      <w:marRight w:val="0"/>
      <w:marTop w:val="0"/>
      <w:marBottom w:val="0"/>
      <w:divBdr>
        <w:top w:val="none" w:sz="0" w:space="0" w:color="auto"/>
        <w:left w:val="none" w:sz="0" w:space="0" w:color="auto"/>
        <w:bottom w:val="none" w:sz="0" w:space="0" w:color="auto"/>
        <w:right w:val="none" w:sz="0" w:space="0" w:color="auto"/>
      </w:divBdr>
    </w:div>
    <w:div w:id="1600479033">
      <w:bodyDiv w:val="1"/>
      <w:marLeft w:val="0"/>
      <w:marRight w:val="0"/>
      <w:marTop w:val="0"/>
      <w:marBottom w:val="0"/>
      <w:divBdr>
        <w:top w:val="none" w:sz="0" w:space="0" w:color="auto"/>
        <w:left w:val="none" w:sz="0" w:space="0" w:color="auto"/>
        <w:bottom w:val="none" w:sz="0" w:space="0" w:color="auto"/>
        <w:right w:val="none" w:sz="0" w:space="0" w:color="auto"/>
      </w:divBdr>
    </w:div>
    <w:div w:id="1613709777">
      <w:bodyDiv w:val="1"/>
      <w:marLeft w:val="0"/>
      <w:marRight w:val="0"/>
      <w:marTop w:val="0"/>
      <w:marBottom w:val="0"/>
      <w:divBdr>
        <w:top w:val="none" w:sz="0" w:space="0" w:color="auto"/>
        <w:left w:val="none" w:sz="0" w:space="0" w:color="auto"/>
        <w:bottom w:val="none" w:sz="0" w:space="0" w:color="auto"/>
        <w:right w:val="none" w:sz="0" w:space="0" w:color="auto"/>
      </w:divBdr>
    </w:div>
    <w:div w:id="1654143049">
      <w:bodyDiv w:val="1"/>
      <w:marLeft w:val="0"/>
      <w:marRight w:val="0"/>
      <w:marTop w:val="0"/>
      <w:marBottom w:val="0"/>
      <w:divBdr>
        <w:top w:val="none" w:sz="0" w:space="0" w:color="auto"/>
        <w:left w:val="none" w:sz="0" w:space="0" w:color="auto"/>
        <w:bottom w:val="none" w:sz="0" w:space="0" w:color="auto"/>
        <w:right w:val="none" w:sz="0" w:space="0" w:color="auto"/>
      </w:divBdr>
    </w:div>
    <w:div w:id="1660035220">
      <w:bodyDiv w:val="1"/>
      <w:marLeft w:val="0"/>
      <w:marRight w:val="0"/>
      <w:marTop w:val="0"/>
      <w:marBottom w:val="0"/>
      <w:divBdr>
        <w:top w:val="none" w:sz="0" w:space="0" w:color="auto"/>
        <w:left w:val="none" w:sz="0" w:space="0" w:color="auto"/>
        <w:bottom w:val="none" w:sz="0" w:space="0" w:color="auto"/>
        <w:right w:val="none" w:sz="0" w:space="0" w:color="auto"/>
      </w:divBdr>
      <w:divsChild>
        <w:div w:id="216088336">
          <w:marLeft w:val="0"/>
          <w:marRight w:val="0"/>
          <w:marTop w:val="0"/>
          <w:marBottom w:val="0"/>
          <w:divBdr>
            <w:top w:val="none" w:sz="0" w:space="0" w:color="auto"/>
            <w:left w:val="none" w:sz="0" w:space="0" w:color="auto"/>
            <w:bottom w:val="none" w:sz="0" w:space="0" w:color="auto"/>
            <w:right w:val="none" w:sz="0" w:space="0" w:color="auto"/>
          </w:divBdr>
        </w:div>
      </w:divsChild>
    </w:div>
    <w:div w:id="1674258564">
      <w:bodyDiv w:val="1"/>
      <w:marLeft w:val="0"/>
      <w:marRight w:val="0"/>
      <w:marTop w:val="0"/>
      <w:marBottom w:val="0"/>
      <w:divBdr>
        <w:top w:val="none" w:sz="0" w:space="0" w:color="auto"/>
        <w:left w:val="none" w:sz="0" w:space="0" w:color="auto"/>
        <w:bottom w:val="none" w:sz="0" w:space="0" w:color="auto"/>
        <w:right w:val="none" w:sz="0" w:space="0" w:color="auto"/>
      </w:divBdr>
    </w:div>
    <w:div w:id="1694458506">
      <w:bodyDiv w:val="1"/>
      <w:marLeft w:val="0"/>
      <w:marRight w:val="0"/>
      <w:marTop w:val="0"/>
      <w:marBottom w:val="0"/>
      <w:divBdr>
        <w:top w:val="none" w:sz="0" w:space="0" w:color="auto"/>
        <w:left w:val="none" w:sz="0" w:space="0" w:color="auto"/>
        <w:bottom w:val="none" w:sz="0" w:space="0" w:color="auto"/>
        <w:right w:val="none" w:sz="0" w:space="0" w:color="auto"/>
      </w:divBdr>
      <w:divsChild>
        <w:div w:id="81994711">
          <w:marLeft w:val="274"/>
          <w:marRight w:val="0"/>
          <w:marTop w:val="0"/>
          <w:marBottom w:val="0"/>
          <w:divBdr>
            <w:top w:val="none" w:sz="0" w:space="0" w:color="auto"/>
            <w:left w:val="none" w:sz="0" w:space="0" w:color="auto"/>
            <w:bottom w:val="none" w:sz="0" w:space="0" w:color="auto"/>
            <w:right w:val="none" w:sz="0" w:space="0" w:color="auto"/>
          </w:divBdr>
        </w:div>
        <w:div w:id="451289637">
          <w:marLeft w:val="274"/>
          <w:marRight w:val="0"/>
          <w:marTop w:val="0"/>
          <w:marBottom w:val="0"/>
          <w:divBdr>
            <w:top w:val="none" w:sz="0" w:space="0" w:color="auto"/>
            <w:left w:val="none" w:sz="0" w:space="0" w:color="auto"/>
            <w:bottom w:val="none" w:sz="0" w:space="0" w:color="auto"/>
            <w:right w:val="none" w:sz="0" w:space="0" w:color="auto"/>
          </w:divBdr>
        </w:div>
        <w:div w:id="456920273">
          <w:marLeft w:val="274"/>
          <w:marRight w:val="0"/>
          <w:marTop w:val="0"/>
          <w:marBottom w:val="0"/>
          <w:divBdr>
            <w:top w:val="none" w:sz="0" w:space="0" w:color="auto"/>
            <w:left w:val="none" w:sz="0" w:space="0" w:color="auto"/>
            <w:bottom w:val="none" w:sz="0" w:space="0" w:color="auto"/>
            <w:right w:val="none" w:sz="0" w:space="0" w:color="auto"/>
          </w:divBdr>
        </w:div>
        <w:div w:id="954871184">
          <w:marLeft w:val="274"/>
          <w:marRight w:val="0"/>
          <w:marTop w:val="0"/>
          <w:marBottom w:val="0"/>
          <w:divBdr>
            <w:top w:val="none" w:sz="0" w:space="0" w:color="auto"/>
            <w:left w:val="none" w:sz="0" w:space="0" w:color="auto"/>
            <w:bottom w:val="none" w:sz="0" w:space="0" w:color="auto"/>
            <w:right w:val="none" w:sz="0" w:space="0" w:color="auto"/>
          </w:divBdr>
        </w:div>
        <w:div w:id="1046836662">
          <w:marLeft w:val="274"/>
          <w:marRight w:val="0"/>
          <w:marTop w:val="0"/>
          <w:marBottom w:val="0"/>
          <w:divBdr>
            <w:top w:val="none" w:sz="0" w:space="0" w:color="auto"/>
            <w:left w:val="none" w:sz="0" w:space="0" w:color="auto"/>
            <w:bottom w:val="none" w:sz="0" w:space="0" w:color="auto"/>
            <w:right w:val="none" w:sz="0" w:space="0" w:color="auto"/>
          </w:divBdr>
        </w:div>
        <w:div w:id="1057901354">
          <w:marLeft w:val="274"/>
          <w:marRight w:val="0"/>
          <w:marTop w:val="0"/>
          <w:marBottom w:val="0"/>
          <w:divBdr>
            <w:top w:val="none" w:sz="0" w:space="0" w:color="auto"/>
            <w:left w:val="none" w:sz="0" w:space="0" w:color="auto"/>
            <w:bottom w:val="none" w:sz="0" w:space="0" w:color="auto"/>
            <w:right w:val="none" w:sz="0" w:space="0" w:color="auto"/>
          </w:divBdr>
        </w:div>
        <w:div w:id="1718774305">
          <w:marLeft w:val="274"/>
          <w:marRight w:val="0"/>
          <w:marTop w:val="0"/>
          <w:marBottom w:val="0"/>
          <w:divBdr>
            <w:top w:val="none" w:sz="0" w:space="0" w:color="auto"/>
            <w:left w:val="none" w:sz="0" w:space="0" w:color="auto"/>
            <w:bottom w:val="none" w:sz="0" w:space="0" w:color="auto"/>
            <w:right w:val="none" w:sz="0" w:space="0" w:color="auto"/>
          </w:divBdr>
        </w:div>
        <w:div w:id="2033143846">
          <w:marLeft w:val="274"/>
          <w:marRight w:val="0"/>
          <w:marTop w:val="0"/>
          <w:marBottom w:val="0"/>
          <w:divBdr>
            <w:top w:val="none" w:sz="0" w:space="0" w:color="auto"/>
            <w:left w:val="none" w:sz="0" w:space="0" w:color="auto"/>
            <w:bottom w:val="none" w:sz="0" w:space="0" w:color="auto"/>
            <w:right w:val="none" w:sz="0" w:space="0" w:color="auto"/>
          </w:divBdr>
        </w:div>
      </w:divsChild>
    </w:div>
    <w:div w:id="1751539547">
      <w:bodyDiv w:val="1"/>
      <w:marLeft w:val="0"/>
      <w:marRight w:val="0"/>
      <w:marTop w:val="0"/>
      <w:marBottom w:val="0"/>
      <w:divBdr>
        <w:top w:val="none" w:sz="0" w:space="0" w:color="auto"/>
        <w:left w:val="none" w:sz="0" w:space="0" w:color="auto"/>
        <w:bottom w:val="none" w:sz="0" w:space="0" w:color="auto"/>
        <w:right w:val="none" w:sz="0" w:space="0" w:color="auto"/>
      </w:divBdr>
    </w:div>
    <w:div w:id="1770352895">
      <w:bodyDiv w:val="1"/>
      <w:marLeft w:val="0"/>
      <w:marRight w:val="0"/>
      <w:marTop w:val="0"/>
      <w:marBottom w:val="0"/>
      <w:divBdr>
        <w:top w:val="none" w:sz="0" w:space="0" w:color="auto"/>
        <w:left w:val="none" w:sz="0" w:space="0" w:color="auto"/>
        <w:bottom w:val="none" w:sz="0" w:space="0" w:color="auto"/>
        <w:right w:val="none" w:sz="0" w:space="0" w:color="auto"/>
      </w:divBdr>
    </w:div>
    <w:div w:id="1833980865">
      <w:bodyDiv w:val="1"/>
      <w:marLeft w:val="0"/>
      <w:marRight w:val="0"/>
      <w:marTop w:val="0"/>
      <w:marBottom w:val="0"/>
      <w:divBdr>
        <w:top w:val="none" w:sz="0" w:space="0" w:color="auto"/>
        <w:left w:val="none" w:sz="0" w:space="0" w:color="auto"/>
        <w:bottom w:val="none" w:sz="0" w:space="0" w:color="auto"/>
        <w:right w:val="none" w:sz="0" w:space="0" w:color="auto"/>
      </w:divBdr>
    </w:div>
    <w:div w:id="1899198225">
      <w:bodyDiv w:val="1"/>
      <w:marLeft w:val="0"/>
      <w:marRight w:val="0"/>
      <w:marTop w:val="0"/>
      <w:marBottom w:val="0"/>
      <w:divBdr>
        <w:top w:val="none" w:sz="0" w:space="0" w:color="auto"/>
        <w:left w:val="none" w:sz="0" w:space="0" w:color="auto"/>
        <w:bottom w:val="none" w:sz="0" w:space="0" w:color="auto"/>
        <w:right w:val="none" w:sz="0" w:space="0" w:color="auto"/>
      </w:divBdr>
    </w:div>
    <w:div w:id="1899509152">
      <w:bodyDiv w:val="1"/>
      <w:marLeft w:val="0"/>
      <w:marRight w:val="0"/>
      <w:marTop w:val="0"/>
      <w:marBottom w:val="0"/>
      <w:divBdr>
        <w:top w:val="none" w:sz="0" w:space="0" w:color="auto"/>
        <w:left w:val="none" w:sz="0" w:space="0" w:color="auto"/>
        <w:bottom w:val="none" w:sz="0" w:space="0" w:color="auto"/>
        <w:right w:val="none" w:sz="0" w:space="0" w:color="auto"/>
      </w:divBdr>
      <w:divsChild>
        <w:div w:id="1606230425">
          <w:marLeft w:val="446"/>
          <w:marRight w:val="0"/>
          <w:marTop w:val="0"/>
          <w:marBottom w:val="0"/>
          <w:divBdr>
            <w:top w:val="none" w:sz="0" w:space="0" w:color="auto"/>
            <w:left w:val="none" w:sz="0" w:space="0" w:color="auto"/>
            <w:bottom w:val="none" w:sz="0" w:space="0" w:color="auto"/>
            <w:right w:val="none" w:sz="0" w:space="0" w:color="auto"/>
          </w:divBdr>
        </w:div>
      </w:divsChild>
    </w:div>
    <w:div w:id="1905797623">
      <w:bodyDiv w:val="1"/>
      <w:marLeft w:val="0"/>
      <w:marRight w:val="0"/>
      <w:marTop w:val="0"/>
      <w:marBottom w:val="0"/>
      <w:divBdr>
        <w:top w:val="none" w:sz="0" w:space="0" w:color="auto"/>
        <w:left w:val="none" w:sz="0" w:space="0" w:color="auto"/>
        <w:bottom w:val="none" w:sz="0" w:space="0" w:color="auto"/>
        <w:right w:val="none" w:sz="0" w:space="0" w:color="auto"/>
      </w:divBdr>
    </w:div>
    <w:div w:id="1916822006">
      <w:bodyDiv w:val="1"/>
      <w:marLeft w:val="0"/>
      <w:marRight w:val="0"/>
      <w:marTop w:val="0"/>
      <w:marBottom w:val="0"/>
      <w:divBdr>
        <w:top w:val="none" w:sz="0" w:space="0" w:color="auto"/>
        <w:left w:val="none" w:sz="0" w:space="0" w:color="auto"/>
        <w:bottom w:val="none" w:sz="0" w:space="0" w:color="auto"/>
        <w:right w:val="none" w:sz="0" w:space="0" w:color="auto"/>
      </w:divBdr>
    </w:div>
    <w:div w:id="1929342605">
      <w:bodyDiv w:val="1"/>
      <w:marLeft w:val="0"/>
      <w:marRight w:val="0"/>
      <w:marTop w:val="0"/>
      <w:marBottom w:val="0"/>
      <w:divBdr>
        <w:top w:val="none" w:sz="0" w:space="0" w:color="auto"/>
        <w:left w:val="none" w:sz="0" w:space="0" w:color="auto"/>
        <w:bottom w:val="none" w:sz="0" w:space="0" w:color="auto"/>
        <w:right w:val="none" w:sz="0" w:space="0" w:color="auto"/>
      </w:divBdr>
    </w:div>
    <w:div w:id="1936595475">
      <w:bodyDiv w:val="1"/>
      <w:marLeft w:val="0"/>
      <w:marRight w:val="0"/>
      <w:marTop w:val="0"/>
      <w:marBottom w:val="0"/>
      <w:divBdr>
        <w:top w:val="none" w:sz="0" w:space="0" w:color="auto"/>
        <w:left w:val="none" w:sz="0" w:space="0" w:color="auto"/>
        <w:bottom w:val="none" w:sz="0" w:space="0" w:color="auto"/>
        <w:right w:val="none" w:sz="0" w:space="0" w:color="auto"/>
      </w:divBdr>
    </w:div>
    <w:div w:id="1964340371">
      <w:bodyDiv w:val="1"/>
      <w:marLeft w:val="0"/>
      <w:marRight w:val="0"/>
      <w:marTop w:val="0"/>
      <w:marBottom w:val="0"/>
      <w:divBdr>
        <w:top w:val="none" w:sz="0" w:space="0" w:color="auto"/>
        <w:left w:val="none" w:sz="0" w:space="0" w:color="auto"/>
        <w:bottom w:val="none" w:sz="0" w:space="0" w:color="auto"/>
        <w:right w:val="none" w:sz="0" w:space="0" w:color="auto"/>
      </w:divBdr>
    </w:div>
    <w:div w:id="1981378017">
      <w:bodyDiv w:val="1"/>
      <w:marLeft w:val="0"/>
      <w:marRight w:val="0"/>
      <w:marTop w:val="0"/>
      <w:marBottom w:val="0"/>
      <w:divBdr>
        <w:top w:val="none" w:sz="0" w:space="0" w:color="auto"/>
        <w:left w:val="none" w:sz="0" w:space="0" w:color="auto"/>
        <w:bottom w:val="none" w:sz="0" w:space="0" w:color="auto"/>
        <w:right w:val="none" w:sz="0" w:space="0" w:color="auto"/>
      </w:divBdr>
    </w:div>
    <w:div w:id="1990093252">
      <w:bodyDiv w:val="1"/>
      <w:marLeft w:val="0"/>
      <w:marRight w:val="0"/>
      <w:marTop w:val="0"/>
      <w:marBottom w:val="0"/>
      <w:divBdr>
        <w:top w:val="none" w:sz="0" w:space="0" w:color="auto"/>
        <w:left w:val="none" w:sz="0" w:space="0" w:color="auto"/>
        <w:bottom w:val="none" w:sz="0" w:space="0" w:color="auto"/>
        <w:right w:val="none" w:sz="0" w:space="0" w:color="auto"/>
      </w:divBdr>
    </w:div>
    <w:div w:id="20309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chila\AppData\Local\Microsoft\Windows\Temporary%20Internet%20Files\Content.Outlook\QOM09MP5\ChangeRequestTemplateMA%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AF664DFA528544B992E947D3BECA05" ma:contentTypeVersion="7" ma:contentTypeDescription="Create a new document." ma:contentTypeScope="" ma:versionID="6c8cbbafdaa9aae3a5d951652bfdd326">
  <xsd:schema xmlns:xsd="http://www.w3.org/2001/XMLSchema" xmlns:xs="http://www.w3.org/2001/XMLSchema" xmlns:p="http://schemas.microsoft.com/office/2006/metadata/properties" xmlns:ns2="2b5c26a6-2b6a-4b47-8ef4-3899f7ce1c57" xmlns:ns3="7ad6c7e1-3a14-4273-ae72-c2ef8fa33ac2" targetNamespace="http://schemas.microsoft.com/office/2006/metadata/properties" ma:root="true" ma:fieldsID="33188867c48c42abf55097670a5907c6" ns2:_="" ns3:_="">
    <xsd:import namespace="2b5c26a6-2b6a-4b47-8ef4-3899f7ce1c57"/>
    <xsd:import namespace="7ad6c7e1-3a14-4273-ae72-c2ef8fa33ac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5c26a6-2b6a-4b47-8ef4-3899f7ce1c5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d6c7e1-3a14-4273-ae72-c2ef8fa33ac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D5CA6-702E-4730-B473-7988EC51496D}">
  <ds:schemaRefs>
    <ds:schemaRef ds:uri="http://schemas.microsoft.com/sharepoint/v3/contenttype/forms"/>
  </ds:schemaRefs>
</ds:datastoreItem>
</file>

<file path=customXml/itemProps2.xml><?xml version="1.0" encoding="utf-8"?>
<ds:datastoreItem xmlns:ds="http://schemas.openxmlformats.org/officeDocument/2006/customXml" ds:itemID="{B2E8B182-93FA-4643-94FA-A2ED9DAAA7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5c26a6-2b6a-4b47-8ef4-3899f7ce1c57"/>
    <ds:schemaRef ds:uri="7ad6c7e1-3a14-4273-ae72-c2ef8fa33a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51445F-D970-4B7D-ADCC-E4D1CFA5D1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88C874-0A22-4786-9B84-EAC35F6E5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ChangeRequestTemplateMA (3)</Template>
  <TotalTime>4</TotalTime>
  <Pages>18</Pages>
  <Words>4489</Words>
  <Characters>25588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Statement of Work - Master Agreement</vt:lpstr>
    </vt:vector>
  </TitlesOfParts>
  <Company>Accenture</Company>
  <LinksUpToDate>false</LinksUpToDate>
  <CharactersWithSpaces>30017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 Master Agreement</dc:title>
  <dc:creator>Accenture</dc:creator>
  <cp:lastModifiedBy>Bajaj, Aastha</cp:lastModifiedBy>
  <cp:revision>5</cp:revision>
  <cp:lastPrinted>2017-08-11T05:34:00Z</cp:lastPrinted>
  <dcterms:created xsi:type="dcterms:W3CDTF">2018-07-25T16:48:00Z</dcterms:created>
  <dcterms:modified xsi:type="dcterms:W3CDTF">2018-07-31T16:11:00Z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0x01010019AF664DFA528544B992E947D3BECA05</vt:lpwstr>
  </property>
  <property fmtid="{D5CDD505-2E9C-101B-9397-08002B2CF9AE}" pid="4" name="CR Number">
    <vt:lpwstr/>
  </property>
  <property fmtid="{D5CDD505-2E9C-101B-9397-08002B2CF9AE}" pid="5" name="Approval Status">
    <vt:lpwstr/>
  </property>
  <property fmtid="{D5CDD505-2E9C-101B-9397-08002B2CF9AE}" pid="6" name="Content Owner">
    <vt:lpwstr/>
  </property>
  <property fmtid="{D5CDD505-2E9C-101B-9397-08002B2CF9AE}" pid="7" name="Wave">
    <vt:lpwstr/>
  </property>
</Properties>
</file>