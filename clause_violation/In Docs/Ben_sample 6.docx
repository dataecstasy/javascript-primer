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7777777" w:rsidR="00BF6F15" w:rsidRPr="0095378E" w:rsidRDefault="00BF6F15" w:rsidP="00BF6F15">
      <w:pPr>
        <w:rPr>
          <w:rFonts w:ascii="Arial" w:hAnsi="Arial" w:cs="Arial"/>
          <w:sz w:val="20"/>
          <w:szCs w:val="20"/>
        </w:rPr>
      </w:pPr>
      <w:bookmarkStart w:id="0" w:name="_Ref250371678"/>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w:t>
      </w:r>
      <w:proofErr w:type="gramStart"/>
      <w:r w:rsidR="00AB30BE" w:rsidRPr="0095378E">
        <w:t>November,</w:t>
      </w:r>
      <w:proofErr w:type="gramEnd"/>
      <w:r w:rsidR="00AB30BE" w:rsidRPr="0095378E">
        <w:t xml:space="preserve">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 xml:space="preserve">Termination of </w:t>
      </w:r>
      <w:proofErr w:type="spellStart"/>
      <w:r w:rsidRPr="00C16B51">
        <w:rPr>
          <w:sz w:val="20"/>
        </w:rPr>
        <w:t>SoW</w:t>
      </w:r>
      <w:proofErr w:type="spellEnd"/>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lastRenderedPageBreak/>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w:t>
      </w:r>
      <w:proofErr w:type="gramStart"/>
      <w:r w:rsidRPr="0095378E">
        <w:rPr>
          <w:rFonts w:ascii="Arial" w:hAnsi="Arial" w:cs="Arial"/>
          <w:sz w:val="20"/>
          <w:szCs w:val="20"/>
        </w:rPr>
        <w:t>enter into</w:t>
      </w:r>
      <w:proofErr w:type="gramEnd"/>
      <w:r w:rsidRPr="0095378E">
        <w:rPr>
          <w:rFonts w:ascii="Arial" w:hAnsi="Arial" w:cs="Arial"/>
          <w:sz w:val="20"/>
          <w:szCs w:val="20"/>
        </w:rPr>
        <w:t xml:space="preserve">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w:t>
      </w:r>
      <w:proofErr w:type="gramStart"/>
      <w:r w:rsidRPr="0095378E">
        <w:t>provide Assistance</w:t>
      </w:r>
      <w:proofErr w:type="gramEnd"/>
      <w:r w:rsidRPr="0095378E">
        <w:t xml:space="preserv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w:t>
            </w:r>
            <w:proofErr w:type="spellStart"/>
            <w:proofErr w:type="gramStart"/>
            <w:r w:rsidR="009B1549" w:rsidRPr="0095378E">
              <w:rPr>
                <w:rFonts w:ascii="Arial" w:eastAsia="Times New Roman" w:hAnsi="Arial" w:cs="Arial"/>
                <w:color w:val="000000"/>
                <w:sz w:val="20"/>
                <w:szCs w:val="20"/>
                <w:lang w:eastAsia="en-AU"/>
              </w:rPr>
              <w:t>cbd.app.support</w:t>
            </w:r>
            <w:proofErr w:type="spellEnd"/>
            <w:proofErr w:type="gramEnd"/>
            <w:r w:rsidR="009B1549" w:rsidRPr="0095378E">
              <w:rPr>
                <w:rFonts w:ascii="Arial" w:eastAsia="Times New Roman" w:hAnsi="Arial" w:cs="Arial"/>
                <w:color w:val="000000"/>
                <w:sz w:val="20"/>
                <w:szCs w:val="20"/>
                <w:lang w:eastAsia="en-AU"/>
              </w:rPr>
              <w:t xml:space="preserve">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proofErr w:type="gramStart"/>
            <w:r w:rsidRPr="0095378E">
              <w:rPr>
                <w:rFonts w:ascii="Arial" w:hAnsi="Arial" w:cs="Arial"/>
                <w:b/>
                <w:sz w:val="20"/>
                <w:szCs w:val="20"/>
                <w:lang w:eastAsia="en-AU"/>
              </w:rPr>
              <w:t xml:space="preserve"> </w:t>
            </w:r>
            <w:r w:rsidR="00F565C9" w:rsidRPr="0095378E">
              <w:rPr>
                <w:rFonts w:ascii="Arial" w:hAnsi="Arial" w:cs="Arial"/>
                <w:b/>
                <w:sz w:val="20"/>
                <w:szCs w:val="20"/>
                <w:lang w:eastAsia="en-AU"/>
              </w:rPr>
              <w:t xml:space="preserve">  [</w:t>
            </w:r>
            <w:proofErr w:type="gramEnd"/>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proofErr w:type="spellStart"/>
      <w:r>
        <w:t>Adhoc</w:t>
      </w:r>
      <w:proofErr w:type="spellEnd"/>
      <w:r>
        <w:t xml:space="preserve">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proofErr w:type="gramStart"/>
      <w:r w:rsidRPr="0095378E">
        <w:rPr>
          <w:rFonts w:ascii="Arial" w:hAnsi="Arial" w:cs="Arial"/>
          <w:sz w:val="20"/>
        </w:rPr>
        <w:t>In the event that</w:t>
      </w:r>
      <w:proofErr w:type="gramEnd"/>
      <w:r w:rsidRPr="0095378E">
        <w:rPr>
          <w:rFonts w:ascii="Arial" w:hAnsi="Arial" w:cs="Arial"/>
          <w:sz w:val="20"/>
        </w:rPr>
        <w:t xml:space="preserve"> </w:t>
      </w:r>
      <w:r w:rsidR="00E30769">
        <w:rPr>
          <w:rFonts w:ascii="Arial" w:hAnsi="Arial" w:cs="Arial"/>
          <w:sz w:val="20"/>
        </w:rPr>
        <w:t>XYZ</w:t>
      </w:r>
      <w:r w:rsidRPr="0095378E">
        <w:rPr>
          <w:rFonts w:ascii="Arial" w:hAnsi="Arial" w:cs="Arial"/>
          <w:sz w:val="20"/>
        </w:rPr>
        <w:t xml:space="preserve"> requests c</w:t>
      </w:r>
      <w:proofErr w:type="spellStart"/>
      <w:r w:rsidRPr="0095378E">
        <w:rPr>
          <w:rFonts w:ascii="Arial" w:hAnsi="Arial" w:cs="Arial"/>
          <w:sz w:val="20"/>
          <w:lang w:val="en-AU"/>
        </w:rPr>
        <w:t>hanges</w:t>
      </w:r>
      <w:proofErr w:type="spellEnd"/>
      <w:r w:rsidRPr="0095378E">
        <w:rPr>
          <w:rFonts w:ascii="Arial" w:hAnsi="Arial" w:cs="Arial"/>
          <w:sz w:val="20"/>
          <w:lang w:val="en-AU"/>
        </w:rPr>
        <w:t xml:space="preserve"> in the support requirements, then the parties agree to negotiate in good faith and both acting </w:t>
      </w:r>
      <w:proofErr w:type="spellStart"/>
      <w:r w:rsidRPr="0095378E">
        <w:rPr>
          <w:rFonts w:ascii="Arial" w:hAnsi="Arial" w:cs="Arial"/>
          <w:sz w:val="20"/>
          <w:lang w:val="en-AU"/>
        </w:rPr>
        <w:t>reaso</w:t>
      </w:r>
      <w:r w:rsidR="00E30769">
        <w:rPr>
          <w:rFonts w:ascii="Arial" w:hAnsi="Arial" w:cs="Arial"/>
          <w:sz w:val="20"/>
          <w:lang w:val="en-AU"/>
        </w:rPr>
        <w:t>XYZ</w:t>
      </w:r>
      <w:r w:rsidRPr="0095378E">
        <w:rPr>
          <w:rFonts w:ascii="Arial" w:hAnsi="Arial" w:cs="Arial"/>
          <w:sz w:val="20"/>
          <w:lang w:val="en-AU"/>
        </w:rPr>
        <w:t>ly</w:t>
      </w:r>
      <w:proofErr w:type="spellEnd"/>
      <w:r w:rsidRPr="0095378E">
        <w:rPr>
          <w:rFonts w:ascii="Arial" w:hAnsi="Arial" w:cs="Arial"/>
          <w:sz w:val="20"/>
          <w:lang w:val="en-AU"/>
        </w:rPr>
        <w:t xml:space="preserve">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w:t>
      </w:r>
      <w:proofErr w:type="gramStart"/>
      <w:r w:rsidRPr="0095378E">
        <w:t xml:space="preserve">of </w:t>
      </w:r>
      <w:r w:rsidR="00D41ECB" w:rsidRPr="0095378E">
        <w:t xml:space="preserve"> </w:t>
      </w:r>
      <w:r w:rsidRPr="0095378E">
        <w:t>environment</w:t>
      </w:r>
      <w:r w:rsidR="009D0C03">
        <w:t>s</w:t>
      </w:r>
      <w:proofErr w:type="gramEnd"/>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proofErr w:type="gramStart"/>
      <w:r w:rsidR="00D41ECB" w:rsidRPr="0095378E">
        <w:t xml:space="preserve">a </w:t>
      </w:r>
      <w:r w:rsidRPr="0095378E">
        <w:t>new environment</w:t>
      </w:r>
      <w:proofErr w:type="gramEnd"/>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proofErr w:type="spellStart"/>
      <w:r w:rsidRPr="0095378E">
        <w:rPr>
          <w:sz w:val="20"/>
        </w:rPr>
        <w:t>Deadband</w:t>
      </w:r>
      <w:proofErr w:type="spellEnd"/>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proofErr w:type="gramStart"/>
      <w:r w:rsidR="00EF15CF">
        <w:rPr>
          <w:b w:val="0"/>
          <w:sz w:val="20"/>
        </w:rPr>
        <w:t>be</w:t>
      </w:r>
      <w:proofErr w:type="gramEnd"/>
      <w:r w:rsidR="00EF15CF">
        <w:rPr>
          <w:b w:val="0"/>
          <w:sz w:val="20"/>
        </w:rPr>
        <w:t xml:space="preserv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w:t>
      </w:r>
      <w:proofErr w:type="spellStart"/>
      <w:r w:rsidRPr="0095378E">
        <w:rPr>
          <w:b w:val="0"/>
          <w:sz w:val="20"/>
        </w:rPr>
        <w:t>reaso</w:t>
      </w:r>
      <w:r w:rsidR="00E30769">
        <w:rPr>
          <w:b w:val="0"/>
          <w:sz w:val="20"/>
        </w:rPr>
        <w:t>XYZ</w:t>
      </w:r>
      <w:r w:rsidRPr="0095378E">
        <w:rPr>
          <w:b w:val="0"/>
          <w:sz w:val="20"/>
        </w:rPr>
        <w:t>ly</w:t>
      </w:r>
      <w:proofErr w:type="spellEnd"/>
      <w:r w:rsidRPr="0095378E">
        <w:rPr>
          <w:b w:val="0"/>
          <w:sz w:val="20"/>
        </w:rPr>
        <w:t xml:space="preserve">)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w:t>
      </w:r>
      <w:proofErr w:type="gramStart"/>
      <w:r w:rsidRPr="0095378E">
        <w:rPr>
          <w:b w:val="0"/>
          <w:sz w:val="20"/>
        </w:rPr>
        <w:t>in particular by</w:t>
      </w:r>
      <w:proofErr w:type="gramEnd"/>
      <w:r w:rsidRPr="0095378E">
        <w:rPr>
          <w:b w:val="0"/>
          <w:sz w:val="20"/>
        </w:rPr>
        <w:t xml:space="preserve">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 xml:space="preserve">ly necessary to </w:t>
      </w:r>
      <w:proofErr w:type="gramStart"/>
      <w:r w:rsidRPr="0095378E">
        <w:rPr>
          <w:b w:val="0"/>
          <w:sz w:val="20"/>
        </w:rPr>
        <w:t>effect</w:t>
      </w:r>
      <w:proofErr w:type="gramEnd"/>
      <w:r w:rsidRPr="0095378E">
        <w:rPr>
          <w:b w:val="0"/>
          <w:sz w:val="20"/>
        </w:rPr>
        <w:t xml:space="preserve">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le</w:t>
            </w:r>
            <w:proofErr w:type="spellEnd"/>
            <w:r w:rsidR="00037B91" w:rsidRPr="0095378E">
              <w:rPr>
                <w:rFonts w:ascii="Arial" w:hAnsi="Arial" w:cs="Arial"/>
                <w:sz w:val="20"/>
                <w:szCs w:val="20"/>
                <w:lang w:eastAsia="en-AU"/>
              </w:rPr>
              <w:t xml:space="preserve"> assistance and information as may be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ly</w:t>
            </w:r>
            <w:proofErr w:type="spellEnd"/>
            <w:r w:rsidR="00037B91" w:rsidRPr="0095378E">
              <w:rPr>
                <w:rFonts w:ascii="Arial" w:hAnsi="Arial" w:cs="Arial"/>
                <w:sz w:val="20"/>
                <w:szCs w:val="20"/>
                <w:lang w:eastAsia="en-AU"/>
              </w:rPr>
              <w:t xml:space="preserve">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w:t>
            </w:r>
            <w:proofErr w:type="gramStart"/>
            <w:r w:rsidR="00CE19C1" w:rsidRPr="0095378E">
              <w:rPr>
                <w:rFonts w:ascii="Arial" w:hAnsi="Arial" w:cs="Arial"/>
                <w:sz w:val="20"/>
                <w:szCs w:val="20"/>
              </w:rPr>
              <w:t>support</w:t>
            </w:r>
            <w:proofErr w:type="gramEnd"/>
            <w:r w:rsidR="00CE19C1" w:rsidRPr="0095378E">
              <w:rPr>
                <w:rFonts w:ascii="Arial" w:hAnsi="Arial" w:cs="Arial"/>
                <w:sz w:val="20"/>
                <w:szCs w:val="20"/>
              </w:rPr>
              <w:t xml:space="preserve">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w:t>
      </w:r>
      <w:proofErr w:type="gramStart"/>
      <w:r w:rsidRPr="0095378E">
        <w:t>Third Party</w:t>
      </w:r>
      <w:proofErr w:type="gramEnd"/>
      <w:r w:rsidRPr="0095378E">
        <w:t xml:space="preserve">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w:t>
      </w:r>
      <w:proofErr w:type="gramStart"/>
      <w:r w:rsidRPr="0095378E">
        <w:t>Third Party</w:t>
      </w:r>
      <w:proofErr w:type="gramEnd"/>
      <w:r w:rsidRPr="0095378E">
        <w:t xml:space="preserve">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 xml:space="preserve">Description of Approved </w:t>
            </w:r>
            <w:proofErr w:type="gramStart"/>
            <w:r w:rsidRPr="0095378E">
              <w:rPr>
                <w:rFonts w:ascii="Arial" w:hAnsi="Arial" w:cs="Arial"/>
                <w:b/>
                <w:sz w:val="20"/>
                <w:szCs w:val="20"/>
                <w:lang w:eastAsia="en-AU"/>
              </w:rPr>
              <w:t>Third Party</w:t>
            </w:r>
            <w:proofErr w:type="gramEnd"/>
            <w:r w:rsidRPr="0095378E">
              <w:rPr>
                <w:rFonts w:ascii="Arial" w:hAnsi="Arial" w:cs="Arial"/>
                <w:b/>
                <w:sz w:val="20"/>
                <w:szCs w:val="20"/>
                <w:lang w:eastAsia="en-AU"/>
              </w:rPr>
              <w:t xml:space="preserve">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w:t>
      </w:r>
      <w:proofErr w:type="gramStart"/>
      <w:r w:rsidRPr="0095378E">
        <w:t>far right</w:t>
      </w:r>
      <w:proofErr w:type="gramEnd"/>
      <w:r w:rsidRPr="0095378E">
        <w:t xml:space="preserve">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proofErr w:type="spellStart"/>
            <w:r w:rsidRPr="0095378E">
              <w:rPr>
                <w:rFonts w:ascii="Arial" w:hAnsi="Arial" w:cs="Arial"/>
                <w:sz w:val="20"/>
                <w:szCs w:val="20"/>
              </w:rPr>
              <w:t>Driftguard</w:t>
            </w:r>
            <w:proofErr w:type="spellEnd"/>
            <w:r w:rsidRPr="0095378E">
              <w:rPr>
                <w:rFonts w:ascii="Arial" w:hAnsi="Arial" w:cs="Arial"/>
                <w:sz w:val="20"/>
                <w:szCs w:val="20"/>
              </w:rPr>
              <w:t xml:space="preserve">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C40FAE">
              <w:rPr>
                <w:rFonts w:ascii="Arial" w:hAnsi="Arial" w:cs="Arial"/>
                <w:sz w:val="20"/>
                <w:szCs w:val="20"/>
              </w:rPr>
            </w:r>
            <w:r w:rsidR="00C40FAE">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C40FAE">
              <w:rPr>
                <w:rFonts w:ascii="Arial" w:hAnsi="Arial" w:cs="Arial"/>
                <w:sz w:val="20"/>
                <w:szCs w:val="20"/>
              </w:rPr>
            </w:r>
            <w:r w:rsidR="00C40FAE">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C40FAE">
              <w:rPr>
                <w:rFonts w:ascii="Arial" w:hAnsi="Arial" w:cs="Arial"/>
                <w:sz w:val="20"/>
                <w:szCs w:val="20"/>
              </w:rPr>
            </w:r>
            <w:r w:rsidR="00C40FAE">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C40FAE">
              <w:rPr>
                <w:rFonts w:ascii="Arial" w:hAnsi="Arial" w:cs="Arial"/>
                <w:sz w:val="20"/>
                <w:szCs w:val="20"/>
              </w:rPr>
            </w:r>
            <w:r w:rsidR="00C40FAE">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proofErr w:type="gramStart"/>
      <w:r w:rsidR="00E30769">
        <w:t xml:space="preserve">Core </w:t>
      </w:r>
      <w:r w:rsidR="00A9736B" w:rsidRPr="0095378E">
        <w:t xml:space="preserve"> Banking</w:t>
      </w:r>
      <w:proofErr w:type="gramEnd"/>
    </w:p>
    <w:p w14:paraId="312A99B2" w14:textId="3063BD76" w:rsidR="00FD12D0" w:rsidRPr="00107538"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w:t>
      </w:r>
      <w:proofErr w:type="gramStart"/>
      <w:r w:rsidRPr="0095378E">
        <w:t xml:space="preserve">Banking,  </w:t>
      </w:r>
      <w:r w:rsidR="00E30769">
        <w:t>XYZ</w:t>
      </w:r>
      <w:proofErr w:type="gramEnd"/>
      <w:r w:rsidRPr="0095378E">
        <w:t xml:space="preserve"> Asia, MLC/Wealth): </w:t>
      </w:r>
      <w:r w:rsidR="00A9736B" w:rsidRPr="0095378E">
        <w:t>Technology</w:t>
      </w:r>
    </w:p>
    <w:p w14:paraId="124E6AD8" w14:textId="5B5297C3" w:rsidR="00107538" w:rsidRPr="0095378E" w:rsidRDefault="00107538" w:rsidP="00107538">
      <w:pPr>
        <w:pStyle w:val="Heading2"/>
        <w:rPr>
          <w:sz w:val="20"/>
        </w:rPr>
      </w:pPr>
      <w:r>
        <w:rPr>
          <w:sz w:val="20"/>
        </w:rPr>
        <w:t>Liability</w:t>
      </w:r>
    </w:p>
    <w:p w14:paraId="7D681574" w14:textId="42879894" w:rsidR="00107538" w:rsidRDefault="00107538" w:rsidP="00107538">
      <w:pPr>
        <w:pStyle w:val="Normal2"/>
        <w:ind w:left="1440"/>
        <w:jc w:val="both"/>
      </w:pPr>
    </w:p>
    <w:p w14:paraId="66F53231" w14:textId="6140D28F" w:rsidR="00107538" w:rsidRPr="00107538" w:rsidRDefault="00107538" w:rsidP="00107538">
      <w:pPr>
        <w:pStyle w:val="Normal2"/>
        <w:ind w:left="432"/>
      </w:pPr>
      <w:r w:rsidRPr="00107538">
        <w:t>The total  liability of each Party (and its Affiliates and subcontractors) to the other Party (and its Affiliates, subcontractors and/or to any third party or otherwise whether based upon an action or claim in contract, tort (including negligence), warranty, misrepresentation, equity or otherwise (including any action or claim arising from the acts or omissions of the liable Party (or, as the case may be, its Affiliate), including any indemnity,   or in any manner related to arising from or in connection with  this Agreement, will not in the aggregate exceed an amount equal to total value of the contract.</w:t>
      </w:r>
    </w:p>
    <w:p w14:paraId="4A57009B" w14:textId="77777777" w:rsidR="00126561" w:rsidRPr="0095378E" w:rsidRDefault="00126561" w:rsidP="0021391B">
      <w:pPr>
        <w:pStyle w:val="Normal2"/>
      </w:pPr>
    </w:p>
    <w:p w14:paraId="06BF03F8" w14:textId="77777777" w:rsidR="00B31342" w:rsidRPr="0095378E" w:rsidRDefault="00FB3DC5" w:rsidP="00B31342">
      <w:pPr>
        <w:pStyle w:val="Heading1"/>
        <w:rPr>
          <w:sz w:val="20"/>
          <w:szCs w:val="20"/>
        </w:rPr>
      </w:pPr>
      <w:bookmarkStart w:id="300" w:name="_Ref337763870"/>
      <w:r w:rsidRPr="0095378E">
        <w:rPr>
          <w:sz w:val="20"/>
          <w:szCs w:val="20"/>
        </w:rPr>
        <w:lastRenderedPageBreak/>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Service Level Credit 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t xml:space="preserve">Target User Incident Volume per quarter do not </w:t>
            </w:r>
            <w:proofErr w:type="gramStart"/>
            <w:r w:rsidRPr="0095378E">
              <w:rPr>
                <w:rFonts w:ascii="Arial" w:eastAsia="Times New Roman" w:hAnsi="Arial" w:cs="Arial"/>
                <w:color w:val="000000"/>
                <w:sz w:val="20"/>
                <w:szCs w:val="20"/>
                <w:lang w:eastAsia="en-AU"/>
              </w:rPr>
              <w:t xml:space="preserve">exceed </w:t>
            </w:r>
            <w:r w:rsidR="00776122" w:rsidRPr="0095378E">
              <w:rPr>
                <w:rFonts w:ascii="Arial" w:eastAsia="Times New Roman" w:hAnsi="Arial" w:cs="Arial"/>
                <w:color w:val="000000"/>
                <w:sz w:val="20"/>
                <w:szCs w:val="20"/>
                <w:lang w:eastAsia="en-AU"/>
              </w:rPr>
              <w:t xml:space="preserve"> the</w:t>
            </w:r>
            <w:proofErr w:type="gramEnd"/>
            <w:r w:rsidR="00776122" w:rsidRPr="0095378E">
              <w:rPr>
                <w:rFonts w:ascii="Arial" w:eastAsia="Times New Roman" w:hAnsi="Arial" w:cs="Arial"/>
                <w:color w:val="000000"/>
                <w:sz w:val="20"/>
                <w:szCs w:val="20"/>
                <w:lang w:eastAsia="en-AU"/>
              </w:rPr>
              <w:t xml:space="preserv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lastRenderedPageBreak/>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 xml:space="preserve">Managed and </w:t>
      </w:r>
      <w:proofErr w:type="gramStart"/>
      <w:r w:rsidRPr="0095378E">
        <w:rPr>
          <w:sz w:val="20"/>
          <w:szCs w:val="20"/>
        </w:rPr>
        <w:t>Third Party</w:t>
      </w:r>
      <w:proofErr w:type="gramEnd"/>
      <w:r w:rsidRPr="0095378E">
        <w:rPr>
          <w:sz w:val="20"/>
          <w:szCs w:val="20"/>
        </w:rPr>
        <w:t xml:space="preserve">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proofErr w:type="gramStart"/>
      <w:r w:rsidR="00E30769">
        <w:t xml:space="preserve">core </w:t>
      </w:r>
      <w:r w:rsidR="00841ECB" w:rsidRPr="0095378E">
        <w:t xml:space="preserve"> banking</w:t>
      </w:r>
      <w:proofErr w:type="gramEnd"/>
      <w:r w:rsidR="00841ECB" w:rsidRPr="0095378E">
        <w:t>.</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6E7B9853" w14:textId="31D6DD57" w:rsidR="007E7B6D" w:rsidRDefault="007E7B6D" w:rsidP="002561D3">
      <w:pPr>
        <w:ind w:left="720" w:hanging="720"/>
        <w:rPr>
          <w:rFonts w:ascii="Arial" w:hAnsi="Arial" w:cs="Arial"/>
          <w:sz w:val="20"/>
          <w:szCs w:val="20"/>
        </w:rPr>
      </w:pPr>
      <w:r>
        <w:rPr>
          <w:rFonts w:ascii="Arial" w:hAnsi="Arial" w:cs="Arial"/>
          <w:sz w:val="20"/>
          <w:szCs w:val="20"/>
        </w:rPr>
        <w:t xml:space="preserve">16.1 </w:t>
      </w:r>
      <w:r w:rsidR="002561D3">
        <w:rPr>
          <w:rFonts w:ascii="Arial" w:hAnsi="Arial" w:cs="Arial"/>
          <w:sz w:val="20"/>
          <w:szCs w:val="20"/>
        </w:rPr>
        <w:t>TBC</w:t>
      </w:r>
    </w:p>
    <w:p w14:paraId="1AF63271" w14:textId="77777777" w:rsidR="002561D3" w:rsidRPr="00B0631C" w:rsidRDefault="002561D3" w:rsidP="002561D3">
      <w:pPr>
        <w:ind w:left="720" w:hanging="720"/>
        <w:rPr>
          <w:rFonts w:ascii="Arial" w:hAnsi="Arial" w:cs="Arial"/>
          <w:sz w:val="20"/>
          <w:szCs w:val="20"/>
        </w:rPr>
      </w:pPr>
    </w:p>
    <w:p w14:paraId="316AA6C7" w14:textId="5ED90562" w:rsidR="00EC26EB" w:rsidRPr="003E0547" w:rsidRDefault="00EC26EB" w:rsidP="00EC26EB">
      <w:pPr>
        <w:ind w:left="720" w:hanging="720"/>
        <w:rPr>
          <w:rFonts w:ascii="Arial" w:hAnsi="Arial" w:cs="Arial"/>
          <w:b/>
          <w:sz w:val="20"/>
          <w:szCs w:val="20"/>
        </w:rPr>
      </w:pPr>
      <w:bookmarkStart w:id="301" w:name="_GoBack"/>
      <w:r w:rsidRPr="003E0547">
        <w:rPr>
          <w:rFonts w:ascii="Arial" w:hAnsi="Arial" w:cs="Arial"/>
          <w:b/>
          <w:sz w:val="20"/>
          <w:szCs w:val="20"/>
        </w:rPr>
        <w:t>16.2 Benchmarking</w:t>
      </w:r>
    </w:p>
    <w:bookmarkEnd w:id="301"/>
    <w:p w14:paraId="46B062FB" w14:textId="5458429F" w:rsidR="00EC26EB" w:rsidRPr="00B0631C" w:rsidRDefault="00EC26EB" w:rsidP="00EC26EB">
      <w:pPr>
        <w:ind w:left="720" w:hanging="720"/>
        <w:rPr>
          <w:rFonts w:ascii="Arial" w:hAnsi="Arial" w:cs="Arial"/>
          <w:sz w:val="20"/>
          <w:szCs w:val="20"/>
        </w:rPr>
      </w:pPr>
    </w:p>
    <w:p w14:paraId="646D74C8" w14:textId="77777777" w:rsidR="008D1D1D" w:rsidRDefault="008D1D1D" w:rsidP="008D1D1D">
      <w:pPr>
        <w:ind w:left="1260" w:hanging="720"/>
        <w:rPr>
          <w:rFonts w:ascii="Arial" w:hAnsi="Arial" w:cs="Arial"/>
          <w:sz w:val="20"/>
          <w:szCs w:val="20"/>
        </w:rPr>
      </w:pPr>
      <w:r w:rsidRPr="008D1D1D">
        <w:rPr>
          <w:rFonts w:ascii="Arial" w:hAnsi="Arial" w:cs="Arial"/>
          <w:sz w:val="20"/>
          <w:szCs w:val="20"/>
        </w:rPr>
        <w:t xml:space="preserve">Client shall be entitled, by giving written notice to the Supplier, to Benchmark once every </w:t>
      </w:r>
    </w:p>
    <w:p w14:paraId="0B56E1D4" w14:textId="77777777" w:rsidR="008D1D1D" w:rsidRDefault="008D1D1D" w:rsidP="008D1D1D">
      <w:pPr>
        <w:ind w:left="1260" w:hanging="720"/>
        <w:rPr>
          <w:rFonts w:ascii="Arial" w:hAnsi="Arial" w:cs="Arial"/>
          <w:sz w:val="20"/>
          <w:szCs w:val="20"/>
        </w:rPr>
      </w:pPr>
      <w:r w:rsidRPr="008D1D1D">
        <w:rPr>
          <w:rFonts w:ascii="Arial" w:hAnsi="Arial" w:cs="Arial"/>
          <w:sz w:val="20"/>
          <w:szCs w:val="20"/>
        </w:rPr>
        <w:t xml:space="preserve">Contract Year, provided that the first such Benchmark may take place no earlier than 18 months </w:t>
      </w:r>
    </w:p>
    <w:p w14:paraId="19AEAA1D" w14:textId="77777777" w:rsidR="008D1D1D" w:rsidRDefault="008D1D1D" w:rsidP="008D1D1D">
      <w:pPr>
        <w:ind w:left="1260" w:hanging="720"/>
        <w:rPr>
          <w:rFonts w:ascii="Arial" w:hAnsi="Arial" w:cs="Arial"/>
          <w:sz w:val="20"/>
          <w:szCs w:val="20"/>
        </w:rPr>
      </w:pPr>
      <w:r w:rsidRPr="008D1D1D">
        <w:rPr>
          <w:rFonts w:ascii="Arial" w:hAnsi="Arial" w:cs="Arial"/>
          <w:sz w:val="20"/>
          <w:szCs w:val="20"/>
        </w:rPr>
        <w:t xml:space="preserve">following the Service Commencement Date and subsequent Benchmarks cannot take place </w:t>
      </w:r>
    </w:p>
    <w:p w14:paraId="6D94C4C6" w14:textId="77777777" w:rsidR="008D1D1D" w:rsidRDefault="008D1D1D" w:rsidP="008D1D1D">
      <w:pPr>
        <w:ind w:left="1260" w:hanging="720"/>
        <w:rPr>
          <w:rFonts w:ascii="Arial" w:hAnsi="Arial" w:cs="Arial"/>
          <w:sz w:val="20"/>
          <w:szCs w:val="20"/>
        </w:rPr>
      </w:pPr>
      <w:r w:rsidRPr="008D1D1D">
        <w:rPr>
          <w:rFonts w:ascii="Arial" w:hAnsi="Arial" w:cs="Arial"/>
          <w:sz w:val="20"/>
          <w:szCs w:val="20"/>
        </w:rPr>
        <w:t xml:space="preserve">of not less than six (6) and not more than eight (8) contracts for the provision of services that </w:t>
      </w:r>
    </w:p>
    <w:p w14:paraId="6809DC34" w14:textId="77777777" w:rsidR="008D1D1D" w:rsidRDefault="008D1D1D" w:rsidP="008D1D1D">
      <w:pPr>
        <w:ind w:left="1260" w:hanging="720"/>
        <w:rPr>
          <w:rFonts w:ascii="Arial" w:hAnsi="Arial" w:cs="Arial"/>
          <w:sz w:val="20"/>
          <w:szCs w:val="20"/>
        </w:rPr>
      </w:pPr>
      <w:r w:rsidRPr="008D1D1D">
        <w:rPr>
          <w:rFonts w:ascii="Arial" w:hAnsi="Arial" w:cs="Arial"/>
          <w:sz w:val="20"/>
          <w:szCs w:val="20"/>
        </w:rPr>
        <w:t xml:space="preserve">are </w:t>
      </w:r>
      <w:proofErr w:type="gramStart"/>
      <w:r w:rsidRPr="008D1D1D">
        <w:rPr>
          <w:rFonts w:ascii="Arial" w:hAnsi="Arial" w:cs="Arial"/>
          <w:sz w:val="20"/>
          <w:szCs w:val="20"/>
        </w:rPr>
        <w:t>similar to</w:t>
      </w:r>
      <w:proofErr w:type="gramEnd"/>
      <w:r w:rsidRPr="008D1D1D">
        <w:rPr>
          <w:rFonts w:ascii="Arial" w:hAnsi="Arial" w:cs="Arial"/>
          <w:sz w:val="20"/>
          <w:szCs w:val="20"/>
        </w:rPr>
        <w:t xml:space="preserve"> the Benchmarked Services and for which the </w:t>
      </w:r>
      <w:proofErr w:type="spellStart"/>
      <w:r w:rsidRPr="008D1D1D">
        <w:rPr>
          <w:rFonts w:ascii="Arial" w:hAnsi="Arial" w:cs="Arial"/>
          <w:sz w:val="20"/>
          <w:szCs w:val="20"/>
        </w:rPr>
        <w:t>Benchmarker</w:t>
      </w:r>
      <w:proofErr w:type="spellEnd"/>
      <w:r w:rsidRPr="008D1D1D">
        <w:rPr>
          <w:rFonts w:ascii="Arial" w:hAnsi="Arial" w:cs="Arial"/>
          <w:sz w:val="20"/>
          <w:szCs w:val="20"/>
        </w:rPr>
        <w:t xml:space="preserve"> is able to obtain </w:t>
      </w:r>
    </w:p>
    <w:p w14:paraId="1E6099A4" w14:textId="77777777" w:rsidR="008D1D1D" w:rsidRDefault="008D1D1D" w:rsidP="008D1D1D">
      <w:pPr>
        <w:ind w:left="1260" w:hanging="720"/>
        <w:rPr>
          <w:rFonts w:ascii="Arial" w:hAnsi="Arial" w:cs="Arial"/>
          <w:sz w:val="20"/>
          <w:szCs w:val="20"/>
        </w:rPr>
      </w:pPr>
      <w:r w:rsidRPr="008D1D1D">
        <w:rPr>
          <w:rFonts w:ascii="Arial" w:hAnsi="Arial" w:cs="Arial"/>
          <w:sz w:val="20"/>
          <w:szCs w:val="20"/>
        </w:rPr>
        <w:t xml:space="preserve">adequate information for the analysis described in this Schedule (the “Representative Sample”). </w:t>
      </w:r>
    </w:p>
    <w:p w14:paraId="4C45CDA4" w14:textId="77777777" w:rsidR="008D1D1D" w:rsidRDefault="008D1D1D" w:rsidP="008D1D1D">
      <w:pPr>
        <w:ind w:left="1260" w:hanging="720"/>
        <w:rPr>
          <w:rFonts w:ascii="Arial" w:hAnsi="Arial" w:cs="Arial"/>
          <w:sz w:val="20"/>
          <w:szCs w:val="20"/>
        </w:rPr>
      </w:pPr>
      <w:r w:rsidRPr="008D1D1D">
        <w:rPr>
          <w:rFonts w:ascii="Arial" w:hAnsi="Arial" w:cs="Arial"/>
          <w:sz w:val="20"/>
          <w:szCs w:val="20"/>
        </w:rPr>
        <w:lastRenderedPageBreak/>
        <w:t xml:space="preserve">a.     The </w:t>
      </w:r>
      <w:proofErr w:type="spellStart"/>
      <w:r w:rsidRPr="008D1D1D">
        <w:rPr>
          <w:rFonts w:ascii="Arial" w:hAnsi="Arial" w:cs="Arial"/>
          <w:sz w:val="20"/>
          <w:szCs w:val="20"/>
        </w:rPr>
        <w:t>Benchmarker</w:t>
      </w:r>
      <w:proofErr w:type="spellEnd"/>
      <w:r w:rsidRPr="008D1D1D">
        <w:rPr>
          <w:rFonts w:ascii="Arial" w:hAnsi="Arial" w:cs="Arial"/>
          <w:sz w:val="20"/>
          <w:szCs w:val="20"/>
        </w:rPr>
        <w:t xml:space="preserve"> will promptly prepare the Benchmark </w:t>
      </w:r>
      <w:r>
        <w:rPr>
          <w:rFonts w:ascii="Arial" w:hAnsi="Arial" w:cs="Arial"/>
          <w:sz w:val="20"/>
          <w:szCs w:val="20"/>
        </w:rPr>
        <w:t xml:space="preserve">Results and provide the same </w:t>
      </w:r>
      <w:proofErr w:type="spellStart"/>
      <w:r>
        <w:rPr>
          <w:rFonts w:ascii="Arial" w:hAnsi="Arial" w:cs="Arial"/>
          <w:sz w:val="20"/>
          <w:szCs w:val="20"/>
        </w:rPr>
        <w:t>to</w:t>
      </w:r>
    </w:p>
    <w:p w14:paraId="76911C92" w14:textId="39354932" w:rsidR="008D1D1D" w:rsidRDefault="008D1D1D" w:rsidP="008D1D1D">
      <w:pPr>
        <w:ind w:left="1260" w:hanging="720"/>
        <w:rPr>
          <w:rFonts w:ascii="Arial" w:hAnsi="Arial" w:cs="Arial"/>
          <w:sz w:val="20"/>
          <w:szCs w:val="20"/>
        </w:rPr>
      </w:pPr>
      <w:proofErr w:type="spellEnd"/>
      <w:r w:rsidRPr="008D1D1D">
        <w:rPr>
          <w:rFonts w:ascii="Arial" w:hAnsi="Arial" w:cs="Arial"/>
          <w:sz w:val="20"/>
          <w:szCs w:val="20"/>
        </w:rPr>
        <w:t>Nationwide and the Supplier no later than 90 days from the conclusion of the Benchmark.</w:t>
      </w:r>
    </w:p>
    <w:p w14:paraId="5429FD26" w14:textId="77777777" w:rsidR="008D1D1D" w:rsidRPr="008D1D1D" w:rsidRDefault="008D1D1D" w:rsidP="008D1D1D">
      <w:pPr>
        <w:ind w:left="1260" w:hanging="720"/>
        <w:rPr>
          <w:rFonts w:ascii="Arial" w:hAnsi="Arial" w:cs="Arial"/>
          <w:sz w:val="20"/>
          <w:szCs w:val="20"/>
        </w:rPr>
      </w:pPr>
    </w:p>
    <w:p w14:paraId="67350412" w14:textId="77777777" w:rsidR="008D1D1D" w:rsidRDefault="008D1D1D" w:rsidP="008D1D1D">
      <w:pPr>
        <w:ind w:left="1260" w:hanging="720"/>
        <w:rPr>
          <w:rFonts w:ascii="Arial" w:hAnsi="Arial" w:cs="Arial"/>
          <w:sz w:val="20"/>
          <w:szCs w:val="20"/>
        </w:rPr>
      </w:pPr>
      <w:r w:rsidRPr="008D1D1D">
        <w:rPr>
          <w:rFonts w:ascii="Arial" w:hAnsi="Arial" w:cs="Arial"/>
          <w:sz w:val="20"/>
          <w:szCs w:val="20"/>
        </w:rPr>
        <w:t xml:space="preserve">Client and the Supplier will review the Benchmark Results and raise any issues with the </w:t>
      </w:r>
    </w:p>
    <w:p w14:paraId="6B1CACDE" w14:textId="77777777" w:rsidR="008D1D1D" w:rsidRDefault="008D1D1D" w:rsidP="008D1D1D">
      <w:pPr>
        <w:ind w:left="1260" w:hanging="720"/>
        <w:rPr>
          <w:rFonts w:ascii="Arial" w:hAnsi="Arial" w:cs="Arial"/>
          <w:sz w:val="20"/>
          <w:szCs w:val="20"/>
        </w:rPr>
      </w:pPr>
      <w:proofErr w:type="spellStart"/>
      <w:r w:rsidRPr="008D1D1D">
        <w:rPr>
          <w:rFonts w:ascii="Arial" w:hAnsi="Arial" w:cs="Arial"/>
          <w:sz w:val="20"/>
          <w:szCs w:val="20"/>
        </w:rPr>
        <w:t>Benchmarker</w:t>
      </w:r>
      <w:proofErr w:type="spellEnd"/>
      <w:r w:rsidRPr="008D1D1D">
        <w:rPr>
          <w:rFonts w:ascii="Arial" w:hAnsi="Arial" w:cs="Arial"/>
          <w:sz w:val="20"/>
          <w:szCs w:val="20"/>
        </w:rPr>
        <w:t xml:space="preserve"> regarding such results during the Benchmark Review Period.  The </w:t>
      </w:r>
      <w:proofErr w:type="spellStart"/>
      <w:r w:rsidRPr="008D1D1D">
        <w:rPr>
          <w:rFonts w:ascii="Arial" w:hAnsi="Arial" w:cs="Arial"/>
          <w:sz w:val="20"/>
          <w:szCs w:val="20"/>
        </w:rPr>
        <w:t>Benchmarker</w:t>
      </w:r>
      <w:proofErr w:type="spellEnd"/>
      <w:r w:rsidRPr="008D1D1D">
        <w:rPr>
          <w:rFonts w:ascii="Arial" w:hAnsi="Arial" w:cs="Arial"/>
          <w:sz w:val="20"/>
          <w:szCs w:val="20"/>
        </w:rPr>
        <w:t xml:space="preserve"> </w:t>
      </w:r>
    </w:p>
    <w:p w14:paraId="70234D7E" w14:textId="77777777" w:rsidR="008D1D1D" w:rsidRDefault="008D1D1D" w:rsidP="008D1D1D">
      <w:pPr>
        <w:ind w:left="1260" w:hanging="720"/>
        <w:rPr>
          <w:rFonts w:ascii="Arial" w:hAnsi="Arial" w:cs="Arial"/>
          <w:sz w:val="20"/>
          <w:szCs w:val="20"/>
        </w:rPr>
      </w:pPr>
      <w:r w:rsidRPr="008D1D1D">
        <w:rPr>
          <w:rFonts w:ascii="Arial" w:hAnsi="Arial" w:cs="Arial"/>
          <w:sz w:val="20"/>
          <w:szCs w:val="20"/>
        </w:rPr>
        <w:t xml:space="preserve">will review the issues and any materials provided by either party and will submit the final </w:t>
      </w:r>
    </w:p>
    <w:p w14:paraId="761C185F" w14:textId="77777777" w:rsidR="008D1D1D" w:rsidRDefault="008D1D1D" w:rsidP="008D1D1D">
      <w:pPr>
        <w:ind w:left="1260" w:hanging="720"/>
        <w:rPr>
          <w:rFonts w:ascii="Arial" w:hAnsi="Arial" w:cs="Arial"/>
          <w:sz w:val="20"/>
          <w:szCs w:val="20"/>
        </w:rPr>
      </w:pPr>
      <w:r w:rsidRPr="008D1D1D">
        <w:rPr>
          <w:rFonts w:ascii="Arial" w:hAnsi="Arial" w:cs="Arial"/>
          <w:sz w:val="20"/>
          <w:szCs w:val="20"/>
        </w:rPr>
        <w:t xml:space="preserve">Benchmark Results, including any approved revisions. The </w:t>
      </w:r>
      <w:proofErr w:type="spellStart"/>
      <w:r w:rsidRPr="008D1D1D">
        <w:rPr>
          <w:rFonts w:ascii="Arial" w:hAnsi="Arial" w:cs="Arial"/>
          <w:sz w:val="20"/>
          <w:szCs w:val="20"/>
        </w:rPr>
        <w:t>Ben</w:t>
      </w:r>
      <w:r>
        <w:rPr>
          <w:rFonts w:ascii="Arial" w:hAnsi="Arial" w:cs="Arial"/>
          <w:sz w:val="20"/>
          <w:szCs w:val="20"/>
        </w:rPr>
        <w:t>chmarker</w:t>
      </w:r>
      <w:proofErr w:type="spellEnd"/>
      <w:r>
        <w:rPr>
          <w:rFonts w:ascii="Arial" w:hAnsi="Arial" w:cs="Arial"/>
          <w:sz w:val="20"/>
          <w:szCs w:val="20"/>
        </w:rPr>
        <w:t xml:space="preserve"> will not be obliged </w:t>
      </w:r>
      <w:proofErr w:type="spellStart"/>
      <w:r>
        <w:rPr>
          <w:rFonts w:ascii="Arial" w:hAnsi="Arial" w:cs="Arial"/>
          <w:sz w:val="20"/>
          <w:szCs w:val="20"/>
        </w:rPr>
        <w:t>to</w:t>
      </w:r>
    </w:p>
    <w:p w14:paraId="1E2A9D97" w14:textId="77777777" w:rsidR="008D1D1D" w:rsidRDefault="008D1D1D" w:rsidP="008D1D1D">
      <w:pPr>
        <w:ind w:left="1260" w:hanging="720"/>
        <w:rPr>
          <w:rFonts w:ascii="Arial" w:hAnsi="Arial" w:cs="Arial"/>
          <w:sz w:val="20"/>
          <w:szCs w:val="20"/>
        </w:rPr>
      </w:pPr>
      <w:proofErr w:type="spellEnd"/>
      <w:r w:rsidRPr="008D1D1D">
        <w:rPr>
          <w:rFonts w:ascii="Arial" w:hAnsi="Arial" w:cs="Arial"/>
          <w:sz w:val="20"/>
          <w:szCs w:val="20"/>
        </w:rPr>
        <w:t>agree to any requested changes by either party unless such chan</w:t>
      </w:r>
      <w:r>
        <w:rPr>
          <w:rFonts w:ascii="Arial" w:hAnsi="Arial" w:cs="Arial"/>
          <w:sz w:val="20"/>
          <w:szCs w:val="20"/>
        </w:rPr>
        <w:t xml:space="preserve">ges are required as a result </w:t>
      </w:r>
      <w:proofErr w:type="spellStart"/>
      <w:r>
        <w:rPr>
          <w:rFonts w:ascii="Arial" w:hAnsi="Arial" w:cs="Arial"/>
          <w:sz w:val="20"/>
          <w:szCs w:val="20"/>
        </w:rPr>
        <w:t>of</w:t>
      </w:r>
    </w:p>
    <w:p w14:paraId="5DE33881" w14:textId="77777777" w:rsidR="008D1D1D" w:rsidRDefault="008D1D1D" w:rsidP="008D1D1D">
      <w:pPr>
        <w:ind w:left="1260" w:hanging="720"/>
        <w:rPr>
          <w:rFonts w:ascii="Arial" w:hAnsi="Arial" w:cs="Arial"/>
          <w:sz w:val="20"/>
          <w:szCs w:val="20"/>
        </w:rPr>
      </w:pPr>
      <w:proofErr w:type="spellEnd"/>
      <w:r w:rsidRPr="008D1D1D">
        <w:rPr>
          <w:rFonts w:ascii="Arial" w:hAnsi="Arial" w:cs="Arial"/>
          <w:sz w:val="20"/>
          <w:szCs w:val="20"/>
        </w:rPr>
        <w:t>manifest error in the Benchmark Results. Client and the Supplie</w:t>
      </w:r>
      <w:r>
        <w:rPr>
          <w:rFonts w:ascii="Arial" w:hAnsi="Arial" w:cs="Arial"/>
          <w:sz w:val="20"/>
          <w:szCs w:val="20"/>
        </w:rPr>
        <w:t xml:space="preserve">r will resolve any </w:t>
      </w:r>
      <w:proofErr w:type="spellStart"/>
      <w:r>
        <w:rPr>
          <w:rFonts w:ascii="Arial" w:hAnsi="Arial" w:cs="Arial"/>
          <w:sz w:val="20"/>
          <w:szCs w:val="20"/>
        </w:rPr>
        <w:t>disagreement</w:t>
      </w:r>
    </w:p>
    <w:p w14:paraId="7546A9EE" w14:textId="630BFC84" w:rsidR="00B6247F" w:rsidRDefault="008D1D1D" w:rsidP="008D1D1D">
      <w:pPr>
        <w:ind w:left="1260" w:hanging="720"/>
        <w:rPr>
          <w:rFonts w:ascii="Arial" w:hAnsi="Arial" w:cs="Arial"/>
          <w:sz w:val="20"/>
          <w:szCs w:val="20"/>
        </w:rPr>
      </w:pPr>
      <w:proofErr w:type="spellEnd"/>
      <w:r w:rsidRPr="008D1D1D">
        <w:rPr>
          <w:rFonts w:ascii="Arial" w:hAnsi="Arial" w:cs="Arial"/>
          <w:sz w:val="20"/>
          <w:szCs w:val="20"/>
        </w:rPr>
        <w:t>related to the Benchmark using the Dispute Resolution Procedure</w:t>
      </w:r>
    </w:p>
    <w:p w14:paraId="0CB5EE3F" w14:textId="77777777" w:rsidR="000022ED" w:rsidRDefault="000022ED" w:rsidP="0083242F">
      <w:pPr>
        <w:rPr>
          <w:rFonts w:ascii="Arial" w:hAnsi="Arial" w:cs="Arial"/>
          <w:sz w:val="20"/>
          <w:szCs w:val="20"/>
        </w:rPr>
      </w:pPr>
    </w:p>
    <w:p w14:paraId="59301378" w14:textId="77777777" w:rsidR="000022ED" w:rsidRDefault="000022ED" w:rsidP="0083242F">
      <w:pPr>
        <w:rPr>
          <w:rFonts w:ascii="Arial" w:hAnsi="Arial" w:cs="Arial"/>
          <w:sz w:val="20"/>
          <w:szCs w:val="20"/>
        </w:rPr>
      </w:pPr>
    </w:p>
    <w:p w14:paraId="49BB6D71" w14:textId="77777777" w:rsidR="000022ED" w:rsidRDefault="000022ED" w:rsidP="0083242F">
      <w:pPr>
        <w:rPr>
          <w:rFonts w:ascii="Arial" w:hAnsi="Arial" w:cs="Arial"/>
          <w:sz w:val="20"/>
          <w:szCs w:val="20"/>
        </w:rPr>
      </w:pPr>
    </w:p>
    <w:p w14:paraId="762E7AFF" w14:textId="5411CB91" w:rsidR="00FB3DC5" w:rsidRPr="0095378E" w:rsidRDefault="00FB3DC5" w:rsidP="0083242F">
      <w:pPr>
        <w:rPr>
          <w:rFonts w:ascii="Arial" w:hAnsi="Arial" w:cs="Arial"/>
          <w:b/>
          <w:sz w:val="20"/>
          <w:szCs w:val="20"/>
        </w:rPr>
      </w:pPr>
      <w:r w:rsidRPr="0095378E">
        <w:rPr>
          <w:rFonts w:ascii="Arial" w:hAnsi="Arial" w:cs="Arial"/>
          <w:b/>
          <w:sz w:val="20"/>
          <w:szCs w:val="20"/>
        </w:rPr>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22481" w14:textId="77777777" w:rsidR="00C40FAE" w:rsidRDefault="00C40FAE" w:rsidP="0083242F">
      <w:r>
        <w:separator/>
      </w:r>
    </w:p>
    <w:p w14:paraId="758F240E" w14:textId="77777777" w:rsidR="00C40FAE" w:rsidRDefault="00C40FAE" w:rsidP="0083242F"/>
    <w:p w14:paraId="0F6719F6" w14:textId="77777777" w:rsidR="00C40FAE" w:rsidRDefault="00C40FAE"/>
  </w:endnote>
  <w:endnote w:type="continuationSeparator" w:id="0">
    <w:p w14:paraId="3388E60E" w14:textId="77777777" w:rsidR="00C40FAE" w:rsidRDefault="00C40FAE" w:rsidP="0083242F">
      <w:r>
        <w:continuationSeparator/>
      </w:r>
    </w:p>
    <w:p w14:paraId="25EE83A0" w14:textId="77777777" w:rsidR="00C40FAE" w:rsidRDefault="00C40FAE" w:rsidP="0083242F"/>
    <w:p w14:paraId="4A3C5C9D" w14:textId="77777777" w:rsidR="00C40FAE" w:rsidRDefault="00C40FAE"/>
  </w:endnote>
  <w:endnote w:type="continuationNotice" w:id="1">
    <w:p w14:paraId="5DD9ADC8" w14:textId="77777777" w:rsidR="00C40FAE" w:rsidRDefault="00C40F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566C4300" w:rsidR="006D0974" w:rsidRPr="00E84E37" w:rsidRDefault="006D0974"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sidR="002561D3">
      <w:rPr>
        <w:rFonts w:ascii="Arial" w:eastAsia="Times New Roman" w:hAnsi="Arial" w:cs="Arial"/>
        <w:noProof/>
      </w:rPr>
      <w:t>16</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448EC" w14:textId="77777777" w:rsidR="00C40FAE" w:rsidRDefault="00C40FAE" w:rsidP="0083242F">
      <w:r>
        <w:separator/>
      </w:r>
    </w:p>
    <w:p w14:paraId="55DE4C3E" w14:textId="77777777" w:rsidR="00C40FAE" w:rsidRDefault="00C40FAE" w:rsidP="0083242F"/>
    <w:p w14:paraId="4C1FBD71" w14:textId="77777777" w:rsidR="00C40FAE" w:rsidRDefault="00C40FAE"/>
  </w:footnote>
  <w:footnote w:type="continuationSeparator" w:id="0">
    <w:p w14:paraId="15701D29" w14:textId="77777777" w:rsidR="00C40FAE" w:rsidRDefault="00C40FAE" w:rsidP="0083242F">
      <w:r>
        <w:continuationSeparator/>
      </w:r>
    </w:p>
    <w:p w14:paraId="091B6DAA" w14:textId="77777777" w:rsidR="00C40FAE" w:rsidRDefault="00C40FAE" w:rsidP="0083242F"/>
    <w:p w14:paraId="7C4AB5F9" w14:textId="77777777" w:rsidR="00C40FAE" w:rsidRDefault="00C40FAE"/>
  </w:footnote>
  <w:footnote w:type="continuationNotice" w:id="1">
    <w:p w14:paraId="39F8BBC9" w14:textId="77777777" w:rsidR="00C40FAE" w:rsidRDefault="00C40F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5CF0559"/>
    <w:multiLevelType w:val="multilevel"/>
    <w:tmpl w:val="C8700DF0"/>
    <w:lvl w:ilvl="0">
      <w:start w:val="16"/>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5"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8"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6"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9"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3"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6"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40"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1"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3"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4"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5"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8"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9"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3" w15:restartNumberingAfterBreak="0">
    <w:nsid w:val="7D626DA7"/>
    <w:multiLevelType w:val="multilevel"/>
    <w:tmpl w:val="0C09001F"/>
    <w:numStyleLink w:val="111111"/>
  </w:abstractNum>
  <w:abstractNum w:abstractNumId="54"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5"/>
  </w:num>
  <w:num w:numId="14">
    <w:abstractNumId w:val="20"/>
  </w:num>
  <w:num w:numId="15">
    <w:abstractNumId w:val="26"/>
  </w:num>
  <w:num w:numId="16">
    <w:abstractNumId w:val="42"/>
  </w:num>
  <w:num w:numId="17">
    <w:abstractNumId w:val="39"/>
  </w:num>
  <w:num w:numId="18">
    <w:abstractNumId w:val="17"/>
  </w:num>
  <w:num w:numId="19">
    <w:abstractNumId w:val="11"/>
  </w:num>
  <w:num w:numId="20">
    <w:abstractNumId w:val="52"/>
  </w:num>
  <w:num w:numId="2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2"/>
  </w:num>
  <w:num w:numId="23">
    <w:abstractNumId w:val="50"/>
  </w:num>
  <w:num w:numId="24">
    <w:abstractNumId w:val="47"/>
  </w:num>
  <w:num w:numId="25">
    <w:abstractNumId w:val="37"/>
  </w:num>
  <w:num w:numId="26">
    <w:abstractNumId w:val="33"/>
  </w:num>
  <w:num w:numId="27">
    <w:abstractNumId w:val="48"/>
  </w:num>
  <w:num w:numId="28">
    <w:abstractNumId w:val="25"/>
  </w:num>
  <w:num w:numId="29">
    <w:abstractNumId w:val="28"/>
  </w:num>
  <w:num w:numId="30">
    <w:abstractNumId w:val="44"/>
  </w:num>
  <w:num w:numId="31">
    <w:abstractNumId w:val="14"/>
  </w:num>
  <w:num w:numId="32">
    <w:abstractNumId w:val="34"/>
  </w:num>
  <w:num w:numId="33">
    <w:abstractNumId w:val="29"/>
  </w:num>
  <w:num w:numId="34">
    <w:abstractNumId w:val="41"/>
  </w:num>
  <w:num w:numId="35">
    <w:abstractNumId w:val="36"/>
  </w:num>
  <w:num w:numId="36">
    <w:abstractNumId w:val="51"/>
  </w:num>
  <w:num w:numId="37">
    <w:abstractNumId w:val="21"/>
  </w:num>
  <w:num w:numId="38">
    <w:abstractNumId w:val="27"/>
  </w:num>
  <w:num w:numId="39">
    <w:abstractNumId w:val="15"/>
  </w:num>
  <w:num w:numId="40">
    <w:abstractNumId w:val="10"/>
  </w:num>
  <w:num w:numId="41">
    <w:abstractNumId w:val="30"/>
  </w:num>
  <w:num w:numId="42">
    <w:abstractNumId w:val="24"/>
  </w:num>
  <w:num w:numId="43">
    <w:abstractNumId w:val="35"/>
  </w:num>
  <w:num w:numId="44">
    <w:abstractNumId w:val="16"/>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49"/>
  </w:num>
  <w:num w:numId="48">
    <w:abstractNumId w:val="23"/>
  </w:num>
  <w:num w:numId="49">
    <w:abstractNumId w:val="54"/>
  </w:num>
  <w:num w:numId="50">
    <w:abstractNumId w:val="31"/>
  </w:num>
  <w:num w:numId="5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3"/>
  </w:num>
  <w:num w:numId="53">
    <w:abstractNumId w:val="18"/>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6"/>
  </w:num>
  <w:num w:numId="57">
    <w:abstractNumId w:val="32"/>
  </w:num>
  <w:num w:numId="58">
    <w:abstractNumId w:val="53"/>
    <w:lvlOverride w:ilvl="0">
      <w:startOverride w:val="1"/>
      <w:lvl w:ilvl="0">
        <w:start w:val="1"/>
        <w:numFmt w:val="decimal"/>
        <w:pStyle w:val="Heading1"/>
        <w:lvlText w:val="%1."/>
        <w:lvlJc w:val="left"/>
        <w:pPr>
          <w:ind w:left="360" w:hanging="360"/>
        </w:pPr>
      </w:lvl>
    </w:lvlOverride>
  </w:num>
  <w:num w:numId="59">
    <w:abstractNumId w:val="42"/>
  </w:num>
  <w:num w:numId="60">
    <w:abstractNumId w:val="1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2ED"/>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538"/>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5041"/>
    <w:rsid w:val="001C568E"/>
    <w:rsid w:val="001C77DC"/>
    <w:rsid w:val="001D0D73"/>
    <w:rsid w:val="001D1A9C"/>
    <w:rsid w:val="001D23EC"/>
    <w:rsid w:val="001D3FD1"/>
    <w:rsid w:val="001D5F3B"/>
    <w:rsid w:val="001D6C49"/>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1D3"/>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0E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21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0547"/>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B1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3EDE"/>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86E"/>
    <w:rsid w:val="00681663"/>
    <w:rsid w:val="00681EC5"/>
    <w:rsid w:val="006831D4"/>
    <w:rsid w:val="006832B5"/>
    <w:rsid w:val="0068340C"/>
    <w:rsid w:val="006837B2"/>
    <w:rsid w:val="00686DCE"/>
    <w:rsid w:val="00687653"/>
    <w:rsid w:val="006878D2"/>
    <w:rsid w:val="00690AB7"/>
    <w:rsid w:val="006935FB"/>
    <w:rsid w:val="006937F4"/>
    <w:rsid w:val="0069413D"/>
    <w:rsid w:val="00694894"/>
    <w:rsid w:val="006948F3"/>
    <w:rsid w:val="00694FA0"/>
    <w:rsid w:val="00696BC5"/>
    <w:rsid w:val="006A060F"/>
    <w:rsid w:val="006A0D63"/>
    <w:rsid w:val="006A104D"/>
    <w:rsid w:val="006A1ACA"/>
    <w:rsid w:val="006A1BD6"/>
    <w:rsid w:val="006A2916"/>
    <w:rsid w:val="006A38AF"/>
    <w:rsid w:val="006A3BDE"/>
    <w:rsid w:val="006B0AE4"/>
    <w:rsid w:val="006B0FA1"/>
    <w:rsid w:val="006B3178"/>
    <w:rsid w:val="006B3824"/>
    <w:rsid w:val="006B4E87"/>
    <w:rsid w:val="006B4F71"/>
    <w:rsid w:val="006B547A"/>
    <w:rsid w:val="006B6A6F"/>
    <w:rsid w:val="006B76C7"/>
    <w:rsid w:val="006C0BD1"/>
    <w:rsid w:val="006C26F6"/>
    <w:rsid w:val="006C3399"/>
    <w:rsid w:val="006C3DD6"/>
    <w:rsid w:val="006C45AD"/>
    <w:rsid w:val="006C5248"/>
    <w:rsid w:val="006C5D59"/>
    <w:rsid w:val="006D039B"/>
    <w:rsid w:val="006D0974"/>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E7B6D"/>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3F80"/>
    <w:rsid w:val="008C4153"/>
    <w:rsid w:val="008C46AF"/>
    <w:rsid w:val="008C48BC"/>
    <w:rsid w:val="008C6C1D"/>
    <w:rsid w:val="008C7069"/>
    <w:rsid w:val="008C708B"/>
    <w:rsid w:val="008D010D"/>
    <w:rsid w:val="008D12F5"/>
    <w:rsid w:val="008D1C33"/>
    <w:rsid w:val="008D1D1D"/>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4F51"/>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86F2C"/>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04F0"/>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47F"/>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762"/>
    <w:rsid w:val="00BC5A15"/>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0FAE"/>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539"/>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401B"/>
    <w:rsid w:val="00CA4071"/>
    <w:rsid w:val="00CA53BD"/>
    <w:rsid w:val="00CA54B8"/>
    <w:rsid w:val="00CA57C1"/>
    <w:rsid w:val="00CA64CE"/>
    <w:rsid w:val="00CA6719"/>
    <w:rsid w:val="00CB0A45"/>
    <w:rsid w:val="00CB147A"/>
    <w:rsid w:val="00CB1B8B"/>
    <w:rsid w:val="00CB24D5"/>
    <w:rsid w:val="00CB2932"/>
    <w:rsid w:val="00CB3497"/>
    <w:rsid w:val="00CB676B"/>
    <w:rsid w:val="00CB6ACA"/>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1D"/>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29411787">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266244-8CD4-4413-A2AA-C1DD7650B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23</TotalTime>
  <Pages>17</Pages>
  <Words>4415</Words>
  <Characters>25168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29524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6</cp:revision>
  <cp:lastPrinted>2017-08-11T05:34:00Z</cp:lastPrinted>
  <dcterms:created xsi:type="dcterms:W3CDTF">2018-07-25T13:49:00Z</dcterms:created>
  <dcterms:modified xsi:type="dcterms:W3CDTF">2018-07-31T14:17:00Z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